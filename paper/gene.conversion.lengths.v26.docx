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77777777" w:rsidR="00120A6F" w:rsidRPr="00C8078B" w:rsidRDefault="00120A6F" w:rsidP="00120A6F">
      <w:pPr>
        <w:suppressLineNumbers/>
        <w:tabs>
          <w:tab w:val="left" w:pos="7390"/>
        </w:tabs>
        <w:rPr>
          <w:sz w:val="24"/>
        </w:rPr>
      </w:pPr>
      <w:r w:rsidRPr="00C8078B">
        <w:rPr>
          <w:sz w:val="24"/>
        </w:rPr>
        <w:t>Nobuaki Masaki</w:t>
      </w:r>
      <w:r w:rsidRPr="00C8078B">
        <w:rPr>
          <w:sz w:val="24"/>
          <w:vertAlign w:val="superscript"/>
        </w:rPr>
        <w:t>1</w:t>
      </w:r>
      <w:r w:rsidRPr="00C8078B">
        <w:rPr>
          <w:sz w:val="24"/>
        </w:rPr>
        <w:t>, Sharon R. Browning</w:t>
      </w:r>
      <w:r w:rsidRPr="00C8078B">
        <w:rPr>
          <w:sz w:val="24"/>
          <w:vertAlign w:val="superscript"/>
        </w:rPr>
        <w:t>1</w:t>
      </w:r>
      <w:r w:rsidRPr="00C8078B">
        <w:rPr>
          <w:sz w:val="24"/>
          <w:vertAlign w:val="superscript"/>
        </w:rPr>
        <w:tab/>
      </w:r>
    </w:p>
    <w:p w14:paraId="56480148" w14:textId="77777777" w:rsidR="00120A6F" w:rsidRPr="00C8078B"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236619F3" w14:textId="77777777" w:rsidR="00120A6F" w:rsidRPr="00C8078B" w:rsidRDefault="00120A6F" w:rsidP="00120A6F">
      <w:pPr>
        <w:suppressLineNumbers/>
        <w:rPr>
          <w:sz w:val="24"/>
        </w:rPr>
      </w:pPr>
      <w:r w:rsidRPr="00C8078B">
        <w:rPr>
          <w:sz w:val="24"/>
        </w:rPr>
        <w:t xml:space="preserve">  </w:t>
      </w:r>
    </w:p>
    <w:p w14:paraId="1EFE3D3F" w14:textId="77777777" w:rsidR="00120A6F" w:rsidRPr="000B4D4A" w:rsidRDefault="00120A6F" w:rsidP="00120A6F">
      <w:pPr>
        <w:suppressLineNumbers/>
        <w:rPr>
          <w:rStyle w:val="Heading3Char"/>
          <w:rFonts w:eastAsiaTheme="minorEastAsia" w:cstheme="minorBidi"/>
          <w:color w:val="auto"/>
          <w:sz w:val="24"/>
          <w:szCs w:val="24"/>
        </w:rPr>
      </w:pPr>
      <w:r>
        <w:rPr>
          <w:sz w:val="24"/>
        </w:rPr>
        <w:t>Address for correspondence</w:t>
      </w:r>
      <w:r w:rsidRPr="00C8078B">
        <w:rPr>
          <w:sz w:val="24"/>
        </w:rPr>
        <w:t>: masakin@uw.edu (NM)</w:t>
      </w:r>
      <w:r>
        <w:rPr>
          <w:sz w:val="24"/>
        </w:rPr>
        <w:t xml:space="preserve">, </w:t>
      </w:r>
      <w:r w:rsidRPr="002633E3">
        <w:rPr>
          <w:sz w:val="24"/>
        </w:rPr>
        <w:t>sguy@uw.edu</w:t>
      </w:r>
      <w:r>
        <w:rPr>
          <w:sz w:val="24"/>
        </w:rPr>
        <w:t xml:space="preserve"> (SRB)</w:t>
      </w: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07D64846"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a large number of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4A2ED8EA"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6A48B1D7"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2C867779" w14:textId="27F02435"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xml:space="preserve">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1185C461" w:rsidR="00120A6F"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w:t>
      </w:r>
      <w:r w:rsidR="00DE3A95">
        <w:t xml:space="preserve">high </w:t>
      </w:r>
      <w:r>
        <w:t>uncertain</w:t>
      </w:r>
      <w:r w:rsidR="00DE3A95">
        <w:t>ty in</w:t>
      </w:r>
      <w:r>
        <w:t xml:space="preserve">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4DCC59D2"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t>Betran</w:t>
      </w:r>
      <w:proofErr w:type="spellEnd"/>
      <w:r>
        <w:t xml:space="preserve"> et al. use a geometric distribution </w:t>
      </w:r>
      <w:r>
        <w:lastRenderedPageBreak/>
        <w:t>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We allow the length distribution to be</w:t>
      </w:r>
      <w:r w:rsidR="00DE3A95">
        <w:t xml:space="preserve"> either a single geometric random variable or</w:t>
      </w:r>
      <w:r>
        <w:t xml:space="preserv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hotspot, and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224CC82A"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w:t>
      </w:r>
      <w:r>
        <w:t xml:space="preserve">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25FABE58">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0B9F9B9B"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w:t>
      </w:r>
      <w:r w:rsidR="006B260C">
        <w:t xml:space="preserve">indicating a better fit to the data, </w:t>
      </w:r>
      <w:r>
        <w:t xml:space="preserve">and the difference in AIC between the two settings was 66,237. </w:t>
      </w:r>
    </w:p>
    <w:p w14:paraId="6134188C" w14:textId="75AE8810"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w:t>
      </w:r>
      <w:r w:rsidR="00B15CAB">
        <w:t>on</w:t>
      </w:r>
      <w:r>
        <w:t xml:space="preserve">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0E7C6074"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EE243A" w:rsidRPr="00EE243A">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BF37C29"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EE243A" w:rsidRPr="00EE243A">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5</w:t>
      </w:r>
      <w:r w:rsidR="002F771B">
        <w:fldChar w:fldCharType="end"/>
      </w:r>
      <w:r>
        <w:t xml:space="preserve"> </w:t>
      </w:r>
    </w:p>
    <w:p w14:paraId="5B14A45A" w14:textId="3C3846AA" w:rsidR="00120A6F" w:rsidRDefault="00120A6F" w:rsidP="00120A6F">
      <w:r>
        <w:t xml:space="preserve">We proposed a likelihood-based estimation method, inspired by a previous method by </w:t>
      </w:r>
      <w:proofErr w:type="spellStart"/>
      <w:r>
        <w:t>Betran</w:t>
      </w:r>
      <w:proofErr w:type="spellEnd"/>
      <w:r>
        <w:t xml:space="preserve"> et al.,</w:t>
      </w:r>
      <w:r w:rsidR="00EC0EE9">
        <w:fldChar w:fldCharType="begin"/>
      </w:r>
      <w:r w:rsidR="00EC0EE9">
        <w:instrText xml:space="preserve"> ADDIN ZOTERO_ITEM CSL_CITATION {"citationID":"irXRYXDr","properties":{"formattedCitation":"\\super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C0EE9">
        <w:fldChar w:fldCharType="separate"/>
      </w:r>
      <w:r w:rsidR="00EC0EE9" w:rsidRPr="00EC0EE9">
        <w:rPr>
          <w:rFonts w:ascii="Calibri" w:cs="Calibri"/>
          <w:kern w:val="0"/>
          <w:vertAlign w:val="superscript"/>
        </w:rPr>
        <w:t>9</w:t>
      </w:r>
      <w:r w:rsidR="00EC0EE9">
        <w:fldChar w:fldCharType="end"/>
      </w:r>
      <w:r w:rsidR="00F45A49">
        <w:t xml:space="preserve"> </w:t>
      </w:r>
      <w:r>
        <w:t xml:space="preserve">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7B1ED8CD"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EE243A" w:rsidRPr="00EE243A">
        <w:rPr>
          <w:rFonts w:ascii="Calibri" w:cs="Calibri"/>
          <w:kern w:val="0"/>
          <w:vertAlign w:val="superscript"/>
        </w:rPr>
        <w:t>8</w:t>
      </w:r>
      <w:r w:rsidR="006A3217">
        <w:fldChar w:fldCharType="end"/>
      </w:r>
      <w:r>
        <w:t xml:space="preserve">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EE243A" w:rsidRPr="00EE243A">
        <w:rPr>
          <w:rFonts w:ascii="Calibri" w:cs="Calibri"/>
          <w:kern w:val="0"/>
          <w:vertAlign w:val="superscript"/>
        </w:rPr>
        <w:t>3</w:t>
      </w:r>
      <w:r w:rsidR="006A3217">
        <w:fldChar w:fldCharType="end"/>
      </w:r>
      <w:r>
        <w:t xml:space="preserve"> Our estimate of 459 bp is not inside this range. </w:t>
      </w:r>
    </w:p>
    <w:p w14:paraId="407E735A" w14:textId="0664AE60"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p>
    <w:p w14:paraId="4E1C075B" w14:textId="04193577" w:rsidR="00120A6F" w:rsidRPr="00680B80" w:rsidRDefault="00120A6F" w:rsidP="00120A6F">
      <w:r>
        <w:t>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finding and we caution that the difference could be attributable to unknown technical factors. We recommend 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EE243A" w:rsidRPr="00EE243A">
        <w:rPr>
          <w:rFonts w:ascii="Calibri" w:cs="Calibri"/>
          <w:kern w:val="0"/>
          <w:vertAlign w:val="superscript"/>
        </w:rPr>
        <w:t>17</w:t>
      </w:r>
      <w:r w:rsidR="006A3217">
        <w:fldChar w:fldCharType="end"/>
      </w:r>
      <w:r>
        <w:t xml:space="preserve"> so the difference, if real, may be caused by factors other than recombination rate.</w:t>
      </w:r>
    </w:p>
    <w:p w14:paraId="245308B9" w14:textId="5D600DA8" w:rsidR="00120A6F" w:rsidRDefault="00120A6F" w:rsidP="00120A6F">
      <w:pPr>
        <w:pStyle w:val="Heading1"/>
      </w:pPr>
      <w:bookmarkStart w:id="7" w:name="_Hlk157629171"/>
      <w:r>
        <w:lastRenderedPageBreak/>
        <w:t>References</w:t>
      </w:r>
    </w:p>
    <w:p w14:paraId="129B9FA2" w14:textId="09E380B7" w:rsidR="00D946A6" w:rsidRPr="00EE243A" w:rsidRDefault="00D946A6" w:rsidP="00EE243A">
      <w:pPr>
        <w:rPr>
          <w:rFonts w:cstheme="minorHAnsi"/>
        </w:rPr>
      </w:pPr>
      <w:r w:rsidRPr="00EE243A">
        <w:rPr>
          <w:rFonts w:cstheme="minorHAnsi"/>
        </w:rPr>
        <w:t>1.</w:t>
      </w:r>
      <w:r w:rsidRPr="00EE243A">
        <w:rPr>
          <w:rFonts w:cstheme="minorHAnsi"/>
        </w:rPr>
        <w:tab/>
        <w:t xml:space="preserve">Williams, A. L. </w:t>
      </w:r>
      <w:r w:rsidRPr="00EE243A">
        <w:rPr>
          <w:rFonts w:cstheme="minorHAnsi"/>
          <w:i/>
          <w:iCs/>
        </w:rPr>
        <w:t>et al.</w:t>
      </w:r>
      <w:r w:rsidRPr="00EE243A">
        <w:rPr>
          <w:rFonts w:cstheme="minorHAnsi"/>
        </w:rPr>
        <w:t xml:space="preserve"> Non-crossover gene conversions show strong GC bias and unexpected clustering in humans. </w:t>
      </w:r>
      <w:proofErr w:type="spellStart"/>
      <w:r w:rsidRPr="00EE243A">
        <w:rPr>
          <w:rFonts w:cstheme="minorHAnsi"/>
          <w:i/>
          <w:iCs/>
        </w:rPr>
        <w:t>eLife</w:t>
      </w:r>
      <w:proofErr w:type="spellEnd"/>
      <w:r w:rsidRPr="00EE243A">
        <w:rPr>
          <w:rFonts w:cstheme="minorHAnsi"/>
        </w:rPr>
        <w:t xml:space="preserve"> </w:t>
      </w:r>
      <w:r w:rsidRPr="00EE243A">
        <w:rPr>
          <w:rFonts w:cstheme="minorHAnsi"/>
          <w:b/>
          <w:bCs/>
        </w:rPr>
        <w:t>4</w:t>
      </w:r>
      <w:r w:rsidRPr="00EE243A">
        <w:rPr>
          <w:rFonts w:cstheme="minorHAnsi"/>
        </w:rPr>
        <w:t>, e04637 (2015).</w:t>
      </w:r>
    </w:p>
    <w:p w14:paraId="7747CFFB" w14:textId="77777777" w:rsidR="00D946A6" w:rsidRPr="00EE243A" w:rsidRDefault="00D946A6" w:rsidP="00EE243A">
      <w:pPr>
        <w:rPr>
          <w:rFonts w:cstheme="minorHAnsi"/>
          <w:kern w:val="0"/>
        </w:rPr>
      </w:pPr>
      <w:r w:rsidRPr="00EE243A">
        <w:rPr>
          <w:rFonts w:cstheme="minorHAnsi"/>
          <w:kern w:val="0"/>
        </w:rPr>
        <w:t>2.</w:t>
      </w:r>
      <w:r w:rsidRPr="00EE243A">
        <w:rPr>
          <w:rFonts w:cstheme="minorHAnsi"/>
          <w:kern w:val="0"/>
        </w:rPr>
        <w:tab/>
      </w:r>
      <w:proofErr w:type="spellStart"/>
      <w:r w:rsidRPr="00EE243A">
        <w:rPr>
          <w:rFonts w:cstheme="minorHAnsi"/>
          <w:kern w:val="0"/>
        </w:rPr>
        <w:t>McMahill</w:t>
      </w:r>
      <w:proofErr w:type="spellEnd"/>
      <w:r w:rsidRPr="00EE243A">
        <w:rPr>
          <w:rFonts w:cstheme="minorHAnsi"/>
          <w:kern w:val="0"/>
        </w:rPr>
        <w:t xml:space="preserve">, M. S., Sham, C. W. &amp; Bishop, D. K. Synthesis-Dependent Strand Annealing in Meiosis. </w:t>
      </w:r>
      <w:proofErr w:type="spellStart"/>
      <w:r w:rsidRPr="00EE243A">
        <w:rPr>
          <w:rFonts w:cstheme="minorHAnsi"/>
          <w:i/>
          <w:iCs/>
          <w:kern w:val="0"/>
        </w:rPr>
        <w:t>PLoS</w:t>
      </w:r>
      <w:proofErr w:type="spellEnd"/>
      <w:r w:rsidRPr="00EE243A">
        <w:rPr>
          <w:rFonts w:cstheme="minorHAnsi"/>
          <w:i/>
          <w:iCs/>
          <w:kern w:val="0"/>
        </w:rPr>
        <w:t xml:space="preserve"> Biol</w:t>
      </w:r>
      <w:r w:rsidRPr="00EE243A">
        <w:rPr>
          <w:rFonts w:cstheme="minorHAnsi"/>
          <w:kern w:val="0"/>
        </w:rPr>
        <w:t xml:space="preserve"> </w:t>
      </w:r>
      <w:r w:rsidRPr="00EE243A">
        <w:rPr>
          <w:rFonts w:cstheme="minorHAnsi"/>
          <w:b/>
          <w:bCs/>
          <w:kern w:val="0"/>
        </w:rPr>
        <w:t>5</w:t>
      </w:r>
      <w:r w:rsidRPr="00EE243A">
        <w:rPr>
          <w:rFonts w:cstheme="minorHAnsi"/>
          <w:kern w:val="0"/>
        </w:rPr>
        <w:t>, e299 (2007).</w:t>
      </w:r>
    </w:p>
    <w:p w14:paraId="1902D0FD" w14:textId="77777777" w:rsidR="00D946A6" w:rsidRPr="00EE243A" w:rsidRDefault="00D946A6" w:rsidP="00EE243A">
      <w:pPr>
        <w:rPr>
          <w:rFonts w:cstheme="minorHAnsi"/>
          <w:kern w:val="0"/>
        </w:rPr>
      </w:pPr>
      <w:r w:rsidRPr="00EE243A">
        <w:rPr>
          <w:rFonts w:cstheme="minorHAnsi"/>
          <w:kern w:val="0"/>
        </w:rPr>
        <w:t>3.</w:t>
      </w:r>
      <w:r w:rsidRPr="00EE243A">
        <w:rPr>
          <w:rFonts w:cstheme="minorHAnsi"/>
          <w:kern w:val="0"/>
        </w:rPr>
        <w:tab/>
        <w:t xml:space="preserve">Jeffreys, A. J. &amp; May, C. A. Intense and highly localized gene conversion activity in human meiotic crossover hot spots. </w:t>
      </w:r>
      <w:r w:rsidRPr="00EE243A">
        <w:rPr>
          <w:rFonts w:cstheme="minorHAnsi"/>
          <w:i/>
          <w:iCs/>
          <w:kern w:val="0"/>
        </w:rPr>
        <w:t>Nat Genet</w:t>
      </w:r>
      <w:r w:rsidRPr="00EE243A">
        <w:rPr>
          <w:rFonts w:cstheme="minorHAnsi"/>
          <w:kern w:val="0"/>
        </w:rPr>
        <w:t xml:space="preserve"> </w:t>
      </w:r>
      <w:r w:rsidRPr="00EE243A">
        <w:rPr>
          <w:rFonts w:cstheme="minorHAnsi"/>
          <w:b/>
          <w:bCs/>
          <w:kern w:val="0"/>
        </w:rPr>
        <w:t>36</w:t>
      </w:r>
      <w:r w:rsidRPr="00EE243A">
        <w:rPr>
          <w:rFonts w:cstheme="minorHAnsi"/>
          <w:kern w:val="0"/>
        </w:rPr>
        <w:t>, 151–156 (2004).</w:t>
      </w:r>
    </w:p>
    <w:p w14:paraId="1C1836AE" w14:textId="77777777" w:rsidR="00D946A6" w:rsidRPr="00EE243A" w:rsidRDefault="00D946A6" w:rsidP="00EE243A">
      <w:pPr>
        <w:rPr>
          <w:rFonts w:cstheme="minorHAnsi"/>
          <w:kern w:val="0"/>
        </w:rPr>
      </w:pPr>
      <w:r w:rsidRPr="00EE243A">
        <w:rPr>
          <w:rFonts w:cstheme="minorHAnsi"/>
          <w:kern w:val="0"/>
        </w:rPr>
        <w:t>4.</w:t>
      </w:r>
      <w:r w:rsidRPr="00EE243A">
        <w:rPr>
          <w:rFonts w:cstheme="minorHAnsi"/>
          <w:kern w:val="0"/>
        </w:rPr>
        <w:tab/>
      </w:r>
      <w:proofErr w:type="spellStart"/>
      <w:r w:rsidRPr="00EE243A">
        <w:rPr>
          <w:rFonts w:cstheme="minorHAnsi"/>
          <w:kern w:val="0"/>
        </w:rPr>
        <w:t>Odenthal</w:t>
      </w:r>
      <w:proofErr w:type="spellEnd"/>
      <w:r w:rsidRPr="00EE243A">
        <w:rPr>
          <w:rFonts w:cstheme="minorHAnsi"/>
          <w:kern w:val="0"/>
        </w:rPr>
        <w:t xml:space="preserve">-Hesse, L., Berg, I. L., </w:t>
      </w:r>
      <w:proofErr w:type="spellStart"/>
      <w:r w:rsidRPr="00EE243A">
        <w:rPr>
          <w:rFonts w:cstheme="minorHAnsi"/>
          <w:kern w:val="0"/>
        </w:rPr>
        <w:t>Veselis</w:t>
      </w:r>
      <w:proofErr w:type="spellEnd"/>
      <w:r w:rsidRPr="00EE243A">
        <w:rPr>
          <w:rFonts w:cstheme="minorHAnsi"/>
          <w:kern w:val="0"/>
        </w:rPr>
        <w:t xml:space="preserve">, A., Jeffreys, A. J. &amp; May, C. A. Transmission Distortion Affecting Human </w:t>
      </w:r>
      <w:proofErr w:type="spellStart"/>
      <w:r w:rsidRPr="00EE243A">
        <w:rPr>
          <w:rFonts w:cstheme="minorHAnsi"/>
          <w:kern w:val="0"/>
        </w:rPr>
        <w:t>Noncrossover</w:t>
      </w:r>
      <w:proofErr w:type="spellEnd"/>
      <w:r w:rsidRPr="00EE243A">
        <w:rPr>
          <w:rFonts w:cstheme="minorHAnsi"/>
          <w:kern w:val="0"/>
        </w:rPr>
        <w:t xml:space="preserve"> but Not Crossover Recombination: A Hidden Source of Meiotic Drive. </w:t>
      </w:r>
      <w:r w:rsidRPr="00EE243A">
        <w:rPr>
          <w:rFonts w:cstheme="minorHAnsi"/>
          <w:i/>
          <w:iCs/>
          <w:kern w:val="0"/>
        </w:rPr>
        <w:t>PLOS Genetics</w:t>
      </w:r>
      <w:r w:rsidRPr="00EE243A">
        <w:rPr>
          <w:rFonts w:cstheme="minorHAnsi"/>
          <w:kern w:val="0"/>
        </w:rPr>
        <w:t xml:space="preserve"> </w:t>
      </w:r>
      <w:r w:rsidRPr="00EE243A">
        <w:rPr>
          <w:rFonts w:cstheme="minorHAnsi"/>
          <w:b/>
          <w:bCs/>
          <w:kern w:val="0"/>
        </w:rPr>
        <w:t>10</w:t>
      </w:r>
      <w:r w:rsidRPr="00EE243A">
        <w:rPr>
          <w:rFonts w:cstheme="minorHAnsi"/>
          <w:kern w:val="0"/>
        </w:rPr>
        <w:t>, e1004106 (2014).</w:t>
      </w:r>
    </w:p>
    <w:p w14:paraId="67F67099" w14:textId="77777777" w:rsidR="00D946A6" w:rsidRPr="00EE243A" w:rsidRDefault="00D946A6" w:rsidP="00EE243A">
      <w:pPr>
        <w:rPr>
          <w:rFonts w:cstheme="minorHAnsi"/>
          <w:kern w:val="0"/>
        </w:rPr>
      </w:pPr>
      <w:r w:rsidRPr="00EE243A">
        <w:rPr>
          <w:rFonts w:cstheme="minorHAnsi"/>
          <w:kern w:val="0"/>
        </w:rPr>
        <w:t>5.</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rate of meiotic gene conversion varies by sex and age. </w:t>
      </w:r>
      <w:r w:rsidRPr="00EE243A">
        <w:rPr>
          <w:rFonts w:cstheme="minorHAnsi"/>
          <w:i/>
          <w:iCs/>
          <w:kern w:val="0"/>
        </w:rPr>
        <w:t>Nat Genet</w:t>
      </w:r>
      <w:r w:rsidRPr="00EE243A">
        <w:rPr>
          <w:rFonts w:cstheme="minorHAnsi"/>
          <w:kern w:val="0"/>
        </w:rPr>
        <w:t xml:space="preserve"> </w:t>
      </w:r>
      <w:r w:rsidRPr="00EE243A">
        <w:rPr>
          <w:rFonts w:cstheme="minorHAnsi"/>
          <w:b/>
          <w:bCs/>
          <w:kern w:val="0"/>
        </w:rPr>
        <w:t>48</w:t>
      </w:r>
      <w:r w:rsidRPr="00EE243A">
        <w:rPr>
          <w:rFonts w:cstheme="minorHAnsi"/>
          <w:kern w:val="0"/>
        </w:rPr>
        <w:t>, 1377–1384 (2016).</w:t>
      </w:r>
    </w:p>
    <w:p w14:paraId="744A910B" w14:textId="77777777" w:rsidR="00D946A6" w:rsidRPr="00EE243A" w:rsidRDefault="00D946A6" w:rsidP="00EE243A">
      <w:pPr>
        <w:rPr>
          <w:rFonts w:cstheme="minorHAnsi"/>
          <w:kern w:val="0"/>
        </w:rPr>
      </w:pPr>
      <w:r w:rsidRPr="00EE243A">
        <w:rPr>
          <w:rFonts w:cstheme="minorHAnsi"/>
          <w:kern w:val="0"/>
        </w:rPr>
        <w:t>6.</w:t>
      </w:r>
      <w:r w:rsidRPr="00EE243A">
        <w:rPr>
          <w:rFonts w:cstheme="minorHAnsi"/>
          <w:kern w:val="0"/>
        </w:rPr>
        <w:tab/>
        <w:t xml:space="preserve">Browning, S. R. &amp; Browning, B. L. Biobank-scale inference of multi-individual identity by descent and gene conversion.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111</w:t>
      </w:r>
      <w:r w:rsidRPr="00EE243A">
        <w:rPr>
          <w:rFonts w:cstheme="minorHAnsi"/>
          <w:kern w:val="0"/>
        </w:rPr>
        <w:t>, 691–700 (2024).</w:t>
      </w:r>
    </w:p>
    <w:p w14:paraId="6BAB4FAD" w14:textId="77777777" w:rsidR="00D946A6" w:rsidRPr="00EE243A" w:rsidRDefault="00D946A6" w:rsidP="00EE243A">
      <w:pPr>
        <w:rPr>
          <w:rFonts w:cstheme="minorHAnsi"/>
          <w:kern w:val="0"/>
        </w:rPr>
      </w:pPr>
      <w:r w:rsidRPr="00EE243A">
        <w:rPr>
          <w:rFonts w:cstheme="minorHAnsi"/>
          <w:kern w:val="0"/>
        </w:rPr>
        <w:t>7.</w:t>
      </w:r>
      <w:r w:rsidRPr="00EE243A">
        <w:rPr>
          <w:rFonts w:cstheme="minorHAnsi"/>
          <w:kern w:val="0"/>
        </w:rPr>
        <w:tab/>
        <w:t xml:space="preserve">Wall, J. D., Robinson, J. A. &amp; Cox, L. A. High-Resolution Estimates of Crossover and </w:t>
      </w:r>
      <w:proofErr w:type="spellStart"/>
      <w:r w:rsidRPr="00EE243A">
        <w:rPr>
          <w:rFonts w:cstheme="minorHAnsi"/>
          <w:kern w:val="0"/>
        </w:rPr>
        <w:t>Noncrossover</w:t>
      </w:r>
      <w:proofErr w:type="spellEnd"/>
      <w:r w:rsidRPr="00EE243A">
        <w:rPr>
          <w:rFonts w:cstheme="minorHAnsi"/>
          <w:kern w:val="0"/>
        </w:rPr>
        <w:t xml:space="preserve"> Recombination from a Captive Baboon Colony. </w:t>
      </w:r>
      <w:r w:rsidRPr="00EE243A">
        <w:rPr>
          <w:rFonts w:cstheme="minorHAnsi"/>
          <w:i/>
          <w:iCs/>
          <w:kern w:val="0"/>
        </w:rPr>
        <w:t>Genome Biology and Evolution</w:t>
      </w:r>
      <w:r w:rsidRPr="00EE243A">
        <w:rPr>
          <w:rFonts w:cstheme="minorHAnsi"/>
          <w:kern w:val="0"/>
        </w:rPr>
        <w:t xml:space="preserve"> </w:t>
      </w:r>
      <w:r w:rsidRPr="00EE243A">
        <w:rPr>
          <w:rFonts w:cstheme="minorHAnsi"/>
          <w:b/>
          <w:bCs/>
          <w:kern w:val="0"/>
        </w:rPr>
        <w:t>14</w:t>
      </w:r>
      <w:r w:rsidRPr="00EE243A">
        <w:rPr>
          <w:rFonts w:cstheme="minorHAnsi"/>
          <w:kern w:val="0"/>
        </w:rPr>
        <w:t>, evac040 (2022).</w:t>
      </w:r>
    </w:p>
    <w:p w14:paraId="261C8348" w14:textId="77777777" w:rsidR="00D946A6" w:rsidRPr="00EE243A" w:rsidRDefault="00D946A6" w:rsidP="00EE243A">
      <w:pPr>
        <w:rPr>
          <w:rFonts w:cstheme="minorHAnsi"/>
          <w:kern w:val="0"/>
        </w:rPr>
      </w:pPr>
      <w:r w:rsidRPr="00EE243A">
        <w:rPr>
          <w:rFonts w:cstheme="minorHAnsi"/>
          <w:kern w:val="0"/>
        </w:rPr>
        <w:t>8.</w:t>
      </w:r>
      <w:r w:rsidRPr="00EE243A">
        <w:rPr>
          <w:rFonts w:cstheme="minorHAnsi"/>
          <w:kern w:val="0"/>
        </w:rPr>
        <w:tab/>
      </w:r>
      <w:proofErr w:type="spellStart"/>
      <w:r w:rsidRPr="00EE243A">
        <w:rPr>
          <w:rFonts w:cstheme="minorHAnsi"/>
          <w:kern w:val="0"/>
        </w:rPr>
        <w:t>Hardarson</w:t>
      </w:r>
      <w:proofErr w:type="spellEnd"/>
      <w:r w:rsidRPr="00EE243A">
        <w:rPr>
          <w:rFonts w:cstheme="minorHAnsi"/>
          <w:kern w:val="0"/>
        </w:rPr>
        <w:t xml:space="preserve">, M. T., </w:t>
      </w:r>
      <w:proofErr w:type="spellStart"/>
      <w:r w:rsidRPr="00EE243A">
        <w:rPr>
          <w:rFonts w:cstheme="minorHAnsi"/>
          <w:kern w:val="0"/>
        </w:rPr>
        <w:t>Palsson</w:t>
      </w:r>
      <w:proofErr w:type="spellEnd"/>
      <w:r w:rsidRPr="00EE243A">
        <w:rPr>
          <w:rFonts w:cstheme="minorHAnsi"/>
          <w:kern w:val="0"/>
        </w:rPr>
        <w:t xml:space="preserve">, G. &amp; </w:t>
      </w:r>
      <w:proofErr w:type="spellStart"/>
      <w:r w:rsidRPr="00EE243A">
        <w:rPr>
          <w:rFonts w:cstheme="minorHAnsi"/>
          <w:kern w:val="0"/>
        </w:rPr>
        <w:t>Halldorsson</w:t>
      </w:r>
      <w:proofErr w:type="spellEnd"/>
      <w:r w:rsidRPr="00EE243A">
        <w:rPr>
          <w:rFonts w:cstheme="minorHAnsi"/>
          <w:kern w:val="0"/>
        </w:rPr>
        <w:t xml:space="preserve">, B. V. </w:t>
      </w:r>
      <w:proofErr w:type="spellStart"/>
      <w:r w:rsidRPr="00EE243A">
        <w:rPr>
          <w:rFonts w:cstheme="minorHAnsi"/>
          <w:kern w:val="0"/>
        </w:rPr>
        <w:t>NCOurd</w:t>
      </w:r>
      <w:proofErr w:type="spellEnd"/>
      <w:r w:rsidRPr="00EE243A">
        <w:rPr>
          <w:rFonts w:cstheme="minorHAnsi"/>
          <w:kern w:val="0"/>
        </w:rPr>
        <w:t xml:space="preserve">: modelling length distributions of NCO events and gene conversion tracts. </w:t>
      </w:r>
      <w:r w:rsidRPr="00EE243A">
        <w:rPr>
          <w:rFonts w:cstheme="minorHAnsi"/>
          <w:i/>
          <w:iCs/>
          <w:kern w:val="0"/>
        </w:rPr>
        <w:t>Bioinformatics</w:t>
      </w:r>
      <w:r w:rsidRPr="00EE243A">
        <w:rPr>
          <w:rFonts w:cstheme="minorHAnsi"/>
          <w:kern w:val="0"/>
        </w:rPr>
        <w:t xml:space="preserve"> </w:t>
      </w:r>
      <w:r w:rsidRPr="00EE243A">
        <w:rPr>
          <w:rFonts w:cstheme="minorHAnsi"/>
          <w:b/>
          <w:bCs/>
          <w:kern w:val="0"/>
        </w:rPr>
        <w:t>39</w:t>
      </w:r>
      <w:r w:rsidRPr="00EE243A">
        <w:rPr>
          <w:rFonts w:cstheme="minorHAnsi"/>
          <w:kern w:val="0"/>
        </w:rPr>
        <w:t>, btad485 (2023).</w:t>
      </w:r>
    </w:p>
    <w:p w14:paraId="2EE51622" w14:textId="77777777" w:rsidR="00D946A6" w:rsidRPr="00EE243A" w:rsidRDefault="00D946A6" w:rsidP="00EE243A">
      <w:pPr>
        <w:rPr>
          <w:rFonts w:cstheme="minorHAnsi"/>
          <w:kern w:val="0"/>
        </w:rPr>
      </w:pPr>
      <w:r w:rsidRPr="00EE243A">
        <w:rPr>
          <w:rFonts w:cstheme="minorHAnsi"/>
          <w:kern w:val="0"/>
        </w:rPr>
        <w:t>9.</w:t>
      </w:r>
      <w:r w:rsidRPr="00EE243A">
        <w:rPr>
          <w:rFonts w:cstheme="minorHAnsi"/>
          <w:kern w:val="0"/>
        </w:rPr>
        <w:tab/>
      </w:r>
      <w:proofErr w:type="spellStart"/>
      <w:r w:rsidRPr="00EE243A">
        <w:rPr>
          <w:rFonts w:cstheme="minorHAnsi"/>
          <w:kern w:val="0"/>
        </w:rPr>
        <w:t>Betran</w:t>
      </w:r>
      <w:proofErr w:type="spellEnd"/>
      <w:r w:rsidRPr="00EE243A">
        <w:rPr>
          <w:rFonts w:cstheme="minorHAnsi"/>
          <w:kern w:val="0"/>
        </w:rPr>
        <w:t xml:space="preserve">, E., Rozas, J., Navarro, A. &amp; </w:t>
      </w:r>
      <w:proofErr w:type="spellStart"/>
      <w:r w:rsidRPr="00EE243A">
        <w:rPr>
          <w:rFonts w:cstheme="minorHAnsi"/>
          <w:kern w:val="0"/>
        </w:rPr>
        <w:t>Barbadilla</w:t>
      </w:r>
      <w:proofErr w:type="spellEnd"/>
      <w:r w:rsidRPr="00EE243A">
        <w:rPr>
          <w:rFonts w:cstheme="minorHAnsi"/>
          <w:kern w:val="0"/>
        </w:rPr>
        <w:t xml:space="preserve">, A. The Estimation of the Number and the Length Distribution of Gene Conversion Tracts from Population DNA Sequence Data. </w:t>
      </w:r>
      <w:r w:rsidRPr="00EE243A">
        <w:rPr>
          <w:rFonts w:cstheme="minorHAnsi"/>
          <w:i/>
          <w:iCs/>
          <w:kern w:val="0"/>
        </w:rPr>
        <w:t>Genetics</w:t>
      </w:r>
      <w:r w:rsidRPr="00EE243A">
        <w:rPr>
          <w:rFonts w:cstheme="minorHAnsi"/>
          <w:kern w:val="0"/>
        </w:rPr>
        <w:t xml:space="preserve"> </w:t>
      </w:r>
      <w:r w:rsidRPr="00EE243A">
        <w:rPr>
          <w:rFonts w:cstheme="minorHAnsi"/>
          <w:b/>
          <w:bCs/>
          <w:kern w:val="0"/>
        </w:rPr>
        <w:t>146</w:t>
      </w:r>
      <w:r w:rsidRPr="00EE243A">
        <w:rPr>
          <w:rFonts w:cstheme="minorHAnsi"/>
          <w:kern w:val="0"/>
        </w:rPr>
        <w:t>, 89–99 (1997).</w:t>
      </w:r>
    </w:p>
    <w:p w14:paraId="258ED9F0" w14:textId="77777777" w:rsidR="00D946A6" w:rsidRPr="00EE243A" w:rsidRDefault="00D946A6" w:rsidP="00EE243A">
      <w:pPr>
        <w:rPr>
          <w:rFonts w:cstheme="minorHAnsi"/>
          <w:kern w:val="0"/>
        </w:rPr>
      </w:pPr>
      <w:r w:rsidRPr="00EE243A">
        <w:rPr>
          <w:rFonts w:cstheme="minorHAnsi"/>
          <w:kern w:val="0"/>
        </w:rPr>
        <w:lastRenderedPageBreak/>
        <w:t>10.</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sequences of 150,119 genomes in the UK Biobank. </w:t>
      </w:r>
      <w:r w:rsidRPr="00EE243A">
        <w:rPr>
          <w:rFonts w:cstheme="minorHAnsi"/>
          <w:i/>
          <w:iCs/>
          <w:kern w:val="0"/>
        </w:rPr>
        <w:t>Nature</w:t>
      </w:r>
      <w:r w:rsidRPr="00EE243A">
        <w:rPr>
          <w:rFonts w:cstheme="minorHAnsi"/>
          <w:kern w:val="0"/>
        </w:rPr>
        <w:t xml:space="preserve"> </w:t>
      </w:r>
      <w:r w:rsidRPr="00EE243A">
        <w:rPr>
          <w:rFonts w:cstheme="minorHAnsi"/>
          <w:b/>
          <w:bCs/>
          <w:kern w:val="0"/>
        </w:rPr>
        <w:t>607</w:t>
      </w:r>
      <w:r w:rsidRPr="00EE243A">
        <w:rPr>
          <w:rFonts w:cstheme="minorHAnsi"/>
          <w:kern w:val="0"/>
        </w:rPr>
        <w:t>, 732–740 (2022).</w:t>
      </w:r>
    </w:p>
    <w:p w14:paraId="744B9FE1" w14:textId="77777777" w:rsidR="00D946A6" w:rsidRPr="00EE243A" w:rsidRDefault="00D946A6" w:rsidP="00EE243A">
      <w:pPr>
        <w:rPr>
          <w:rFonts w:cstheme="minorHAnsi"/>
          <w:kern w:val="0"/>
        </w:rPr>
      </w:pPr>
      <w:r w:rsidRPr="00EE243A">
        <w:rPr>
          <w:rFonts w:cstheme="minorHAnsi"/>
          <w:kern w:val="0"/>
        </w:rPr>
        <w:t>11.</w:t>
      </w:r>
      <w:r w:rsidRPr="00EE243A">
        <w:rPr>
          <w:rFonts w:cstheme="minorHAnsi"/>
          <w:kern w:val="0"/>
        </w:rPr>
        <w:tab/>
        <w:t xml:space="preserve">Browning, B. L., Tian, X., Zhou, Y. &amp; Browning, S. R. Fast two-stage phasing of large-scale sequence data.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108</w:t>
      </w:r>
      <w:r w:rsidRPr="00EE243A">
        <w:rPr>
          <w:rFonts w:cstheme="minorHAnsi"/>
          <w:kern w:val="0"/>
        </w:rPr>
        <w:t>, 1880–1890 (2021).</w:t>
      </w:r>
    </w:p>
    <w:p w14:paraId="144176D3" w14:textId="77777777" w:rsidR="00D946A6" w:rsidRPr="00EE243A" w:rsidRDefault="00D946A6" w:rsidP="00EE243A">
      <w:pPr>
        <w:rPr>
          <w:rFonts w:cstheme="minorHAnsi"/>
          <w:kern w:val="0"/>
        </w:rPr>
      </w:pPr>
      <w:r w:rsidRPr="00EE243A">
        <w:rPr>
          <w:rFonts w:cstheme="minorHAnsi"/>
          <w:kern w:val="0"/>
        </w:rPr>
        <w:t>12.</w:t>
      </w:r>
      <w:r w:rsidRPr="00EE243A">
        <w:rPr>
          <w:rFonts w:cstheme="minorHAnsi"/>
          <w:kern w:val="0"/>
        </w:rPr>
        <w:tab/>
        <w:t xml:space="preserve">Browning, B. L. &amp; Browning, S. R. Statistical phasing of 150,119 sequenced genomes in the UK Biobank.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110</w:t>
      </w:r>
      <w:r w:rsidRPr="00EE243A">
        <w:rPr>
          <w:rFonts w:cstheme="minorHAnsi"/>
          <w:kern w:val="0"/>
        </w:rPr>
        <w:t>, 161–165 (2023).</w:t>
      </w:r>
    </w:p>
    <w:p w14:paraId="2E782856" w14:textId="77777777" w:rsidR="00D946A6" w:rsidRPr="00EE243A" w:rsidRDefault="00D946A6" w:rsidP="00EE243A">
      <w:pPr>
        <w:rPr>
          <w:rFonts w:cstheme="minorHAnsi"/>
          <w:kern w:val="0"/>
        </w:rPr>
      </w:pPr>
      <w:r w:rsidRPr="00EE243A">
        <w:rPr>
          <w:rFonts w:cstheme="minorHAnsi"/>
          <w:kern w:val="0"/>
        </w:rPr>
        <w:t>13.</w:t>
      </w:r>
      <w:r w:rsidRPr="00EE243A">
        <w:rPr>
          <w:rFonts w:cstheme="minorHAnsi"/>
          <w:kern w:val="0"/>
        </w:rPr>
        <w:tab/>
        <w:t>R Core Team. R: A Language and Environment for Statistical Computing. R Foundation for Statistical Computing (2024).</w:t>
      </w:r>
    </w:p>
    <w:p w14:paraId="52B0411C" w14:textId="77777777" w:rsidR="00D946A6" w:rsidRPr="00EE243A" w:rsidRDefault="00D946A6" w:rsidP="00EE243A">
      <w:pPr>
        <w:rPr>
          <w:rFonts w:cstheme="minorHAnsi"/>
          <w:kern w:val="0"/>
        </w:rPr>
      </w:pPr>
      <w:r w:rsidRPr="00EE243A">
        <w:rPr>
          <w:rFonts w:cstheme="minorHAnsi"/>
          <w:kern w:val="0"/>
        </w:rPr>
        <w:t>14.</w:t>
      </w:r>
      <w:r w:rsidRPr="00EE243A">
        <w:rPr>
          <w:rFonts w:cstheme="minorHAnsi"/>
          <w:kern w:val="0"/>
        </w:rPr>
        <w:tab/>
        <w:t xml:space="preserve">Akaike, H. A new look at the statistical model identification. </w:t>
      </w:r>
      <w:r w:rsidRPr="00EE243A">
        <w:rPr>
          <w:rFonts w:cstheme="minorHAnsi"/>
          <w:i/>
          <w:iCs/>
          <w:kern w:val="0"/>
        </w:rPr>
        <w:t>IEEE Transactions on Automatic Control</w:t>
      </w:r>
      <w:r w:rsidRPr="00EE243A">
        <w:rPr>
          <w:rFonts w:cstheme="minorHAnsi"/>
          <w:kern w:val="0"/>
        </w:rPr>
        <w:t xml:space="preserve"> </w:t>
      </w:r>
      <w:r w:rsidRPr="00EE243A">
        <w:rPr>
          <w:rFonts w:cstheme="minorHAnsi"/>
          <w:b/>
          <w:bCs/>
          <w:kern w:val="0"/>
        </w:rPr>
        <w:t>19</w:t>
      </w:r>
      <w:r w:rsidRPr="00EE243A">
        <w:rPr>
          <w:rFonts w:cstheme="minorHAnsi"/>
          <w:kern w:val="0"/>
        </w:rPr>
        <w:t>, 716–723 (1974).</w:t>
      </w:r>
    </w:p>
    <w:p w14:paraId="4EBEAF28" w14:textId="77777777" w:rsidR="00D946A6" w:rsidRPr="00EE243A" w:rsidRDefault="00D946A6" w:rsidP="00EE243A">
      <w:pPr>
        <w:rPr>
          <w:rFonts w:cstheme="minorHAnsi"/>
          <w:kern w:val="0"/>
        </w:rPr>
      </w:pPr>
      <w:r w:rsidRPr="00EE243A">
        <w:rPr>
          <w:rFonts w:cstheme="minorHAnsi"/>
          <w:kern w:val="0"/>
        </w:rPr>
        <w:t>15.</w:t>
      </w:r>
      <w:r w:rsidRPr="00EE243A">
        <w:rPr>
          <w:rFonts w:cstheme="minorHAnsi"/>
          <w:kern w:val="0"/>
        </w:rPr>
        <w:tab/>
      </w:r>
      <w:proofErr w:type="spellStart"/>
      <w:r w:rsidRPr="00EE243A">
        <w:rPr>
          <w:rFonts w:cstheme="minorHAnsi"/>
          <w:kern w:val="0"/>
        </w:rPr>
        <w:t>Baumdicker</w:t>
      </w:r>
      <w:proofErr w:type="spellEnd"/>
      <w:r w:rsidRPr="00EE243A">
        <w:rPr>
          <w:rFonts w:cstheme="minorHAnsi"/>
          <w:kern w:val="0"/>
        </w:rPr>
        <w:t xml:space="preserve">, F. </w:t>
      </w:r>
      <w:r w:rsidRPr="00EE243A">
        <w:rPr>
          <w:rFonts w:cstheme="minorHAnsi"/>
          <w:i/>
          <w:iCs/>
          <w:kern w:val="0"/>
        </w:rPr>
        <w:t>et al.</w:t>
      </w:r>
      <w:r w:rsidRPr="00EE243A">
        <w:rPr>
          <w:rFonts w:cstheme="minorHAnsi"/>
          <w:kern w:val="0"/>
        </w:rPr>
        <w:t xml:space="preserve"> Efficient ancestry and mutation simulation with </w:t>
      </w:r>
      <w:proofErr w:type="spellStart"/>
      <w:r w:rsidRPr="00EE243A">
        <w:rPr>
          <w:rFonts w:cstheme="minorHAnsi"/>
          <w:kern w:val="0"/>
        </w:rPr>
        <w:t>msprime</w:t>
      </w:r>
      <w:proofErr w:type="spellEnd"/>
      <w:r w:rsidRPr="00EE243A">
        <w:rPr>
          <w:rFonts w:cstheme="minorHAnsi"/>
          <w:kern w:val="0"/>
        </w:rPr>
        <w:t xml:space="preserve"> 1.0. </w:t>
      </w:r>
      <w:r w:rsidRPr="00EE243A">
        <w:rPr>
          <w:rFonts w:cstheme="minorHAnsi"/>
          <w:i/>
          <w:iCs/>
          <w:kern w:val="0"/>
        </w:rPr>
        <w:t>Genetics</w:t>
      </w:r>
      <w:r w:rsidRPr="00EE243A">
        <w:rPr>
          <w:rFonts w:cstheme="minorHAnsi"/>
          <w:kern w:val="0"/>
        </w:rPr>
        <w:t xml:space="preserve"> </w:t>
      </w:r>
      <w:r w:rsidRPr="00EE243A">
        <w:rPr>
          <w:rFonts w:cstheme="minorHAnsi"/>
          <w:b/>
          <w:bCs/>
          <w:kern w:val="0"/>
        </w:rPr>
        <w:t>220</w:t>
      </w:r>
      <w:r w:rsidRPr="00EE243A">
        <w:rPr>
          <w:rFonts w:cstheme="minorHAnsi"/>
          <w:kern w:val="0"/>
        </w:rPr>
        <w:t>, iyab229 (2022).</w:t>
      </w:r>
    </w:p>
    <w:p w14:paraId="04525F29" w14:textId="77777777" w:rsidR="00D946A6" w:rsidRPr="00EE243A" w:rsidRDefault="00D946A6" w:rsidP="00EE243A">
      <w:pPr>
        <w:rPr>
          <w:rFonts w:cstheme="minorHAnsi"/>
          <w:kern w:val="0"/>
        </w:rPr>
      </w:pPr>
      <w:r w:rsidRPr="00EE243A">
        <w:rPr>
          <w:rFonts w:cstheme="minorHAnsi"/>
          <w:kern w:val="0"/>
        </w:rPr>
        <w:t>16.</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Characterizing mutagenic effects of recombination through a sequence-level genetic map. </w:t>
      </w:r>
      <w:r w:rsidRPr="00EE243A">
        <w:rPr>
          <w:rFonts w:cstheme="minorHAnsi"/>
          <w:i/>
          <w:iCs/>
          <w:kern w:val="0"/>
        </w:rPr>
        <w:t>Science</w:t>
      </w:r>
      <w:r w:rsidRPr="00EE243A">
        <w:rPr>
          <w:rFonts w:cstheme="minorHAnsi"/>
          <w:kern w:val="0"/>
        </w:rPr>
        <w:t xml:space="preserve"> </w:t>
      </w:r>
      <w:r w:rsidRPr="00EE243A">
        <w:rPr>
          <w:rFonts w:cstheme="minorHAnsi"/>
          <w:b/>
          <w:bCs/>
          <w:kern w:val="0"/>
        </w:rPr>
        <w:t>363</w:t>
      </w:r>
      <w:r w:rsidRPr="00EE243A">
        <w:rPr>
          <w:rFonts w:cstheme="minorHAnsi"/>
          <w:kern w:val="0"/>
        </w:rPr>
        <w:t>, eaau1043 (2019).</w:t>
      </w:r>
    </w:p>
    <w:p w14:paraId="67196243" w14:textId="77777777" w:rsidR="00D946A6" w:rsidRPr="00EE243A" w:rsidRDefault="00D946A6" w:rsidP="00EE243A">
      <w:pPr>
        <w:rPr>
          <w:rFonts w:cstheme="minorHAnsi"/>
          <w:kern w:val="0"/>
        </w:rPr>
      </w:pPr>
      <w:r w:rsidRPr="00EE243A">
        <w:rPr>
          <w:rFonts w:cstheme="minorHAnsi"/>
          <w:kern w:val="0"/>
        </w:rPr>
        <w:t>17.</w:t>
      </w:r>
      <w:r w:rsidRPr="00EE243A">
        <w:rPr>
          <w:rFonts w:cstheme="minorHAnsi"/>
          <w:kern w:val="0"/>
        </w:rPr>
        <w:tab/>
        <w:t xml:space="preserve">Fullerton, S. M., Bernardo Carvalho, A. &amp; Clark, A. G. Local Rates of Recombination Are Positively Correlated with GC Content in the Human Genome. </w:t>
      </w:r>
      <w:r w:rsidRPr="00EE243A">
        <w:rPr>
          <w:rFonts w:cstheme="minorHAnsi"/>
          <w:i/>
          <w:iCs/>
          <w:kern w:val="0"/>
        </w:rPr>
        <w:t>Molecular Biology and Evolution</w:t>
      </w:r>
      <w:r w:rsidRPr="00EE243A">
        <w:rPr>
          <w:rFonts w:cstheme="minorHAnsi"/>
          <w:kern w:val="0"/>
        </w:rPr>
        <w:t xml:space="preserve"> </w:t>
      </w:r>
      <w:r w:rsidRPr="00EE243A">
        <w:rPr>
          <w:rFonts w:cstheme="minorHAnsi"/>
          <w:b/>
          <w:bCs/>
          <w:kern w:val="0"/>
        </w:rPr>
        <w:t>18</w:t>
      </w:r>
      <w:r w:rsidRPr="00EE243A">
        <w:rPr>
          <w:rFonts w:cstheme="minorHAnsi"/>
          <w:kern w:val="0"/>
        </w:rPr>
        <w:t>, 1139–1142 (2001).</w:t>
      </w:r>
    </w:p>
    <w:p w14:paraId="5F7B783D" w14:textId="53DB9149" w:rsidR="00120A6F" w:rsidRDefault="00120A6F" w:rsidP="00210F08">
      <w:pPr>
        <w:pStyle w:val="Heading1"/>
      </w:pPr>
      <w:r>
        <w:lastRenderedPageBreak/>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5794B7B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lastRenderedPageBreak/>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
    </w:p>
    <w:p w14:paraId="277A9F57" w14:textId="77777777" w:rsidR="00120A6F" w:rsidRDefault="00120A6F" w:rsidP="00120A6F">
      <w:pPr>
        <w:pStyle w:val="Heading2"/>
      </w:pPr>
      <w:r>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6DE15508"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w:t>
      </w:r>
      <w:r w:rsidR="002B615A">
        <w:t>Figure S2</w:t>
      </w:r>
      <w:r>
        <w:t>):</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3B4C2C6" w14:textId="48C7E334" w:rsidR="00120A6F" w:rsidRDefault="00120A6F" w:rsidP="00120A6F">
      <w:r>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rsidR="00192EB0">
        <w:fldChar w:fldCharType="begin"/>
      </w:r>
      <w:r w:rsidR="00BF39CB">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192EB0">
        <w:fldChar w:fldCharType="separate"/>
      </w:r>
      <w:r w:rsidR="00EE243A" w:rsidRPr="00EE243A">
        <w:rPr>
          <w:rFonts w:ascii="Calibri" w:cs="Calibri"/>
          <w:kern w:val="0"/>
          <w:vertAlign w:val="superscript"/>
        </w:rPr>
        <w:t>15</w:t>
      </w:r>
      <w:r w:rsidR="00192EB0">
        <w:fldChar w:fldCharType="end"/>
      </w:r>
      <w:r>
        <w:t xml:space="preserve"> In this simulation study, we generate observed tract lengths by simulating gene conversion tracts on the first </w:t>
      </w:r>
      <w:r>
        <w:lastRenderedPageBreak/>
        <w:t xml:space="preserve">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B8B1032" w14:textId="4D9B354C" w:rsidR="00120A6F" w:rsidRDefault="00D32276" w:rsidP="00120A6F">
      <w:r>
        <w:t>Markers with MAF less than 5% were not considered in step 3</w:t>
      </w:r>
      <w:r w:rsidR="00D946A6">
        <w:t>, similarly to how we do not detect allele conversions at these markers using the multi-individual IBD method</w:t>
      </w:r>
      <w:r>
        <w:t>.</w:t>
      </w:r>
      <w:r w:rsidR="00D946A6">
        <w:fldChar w:fldCharType="begin"/>
      </w:r>
      <w:r w:rsidR="00D946A6">
        <w:instrText xml:space="preserve"> ADDIN ZOTERO_ITEM CSL_CITATION {"citationID":"EoQn11Fj","properties":{"formattedCitation":"\\super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946A6">
        <w:fldChar w:fldCharType="separate"/>
      </w:r>
      <w:r w:rsidR="00EE243A" w:rsidRPr="00EE243A">
        <w:rPr>
          <w:rFonts w:ascii="Calibri" w:cs="Calibri"/>
          <w:kern w:val="0"/>
          <w:vertAlign w:val="superscript"/>
        </w:rPr>
        <w:t>6</w:t>
      </w:r>
      <w:r w:rsidR="00D946A6">
        <w:fldChar w:fldCharType="end"/>
      </w:r>
      <w:r>
        <w:t xml:space="preserve"> </w:t>
      </w:r>
      <w:r w:rsidR="00120A6F" w:rsidRPr="009876DC">
        <w:t>This procedure</w:t>
      </w:r>
      <w:r w:rsidR="00120A6F">
        <w:t xml:space="preserve"> results in 100,000 observed tract lengths, some of which may be zero bp</w:t>
      </w:r>
      <w:r w:rsidR="00120A6F" w:rsidRPr="004F52E1">
        <w:rPr>
          <w:rFonts w:ascii="-webkit-standard" w:hAnsi="-webkit-standard"/>
          <w:color w:val="000000"/>
          <w:sz w:val="27"/>
          <w:szCs w:val="27"/>
        </w:rPr>
        <w:t xml:space="preserve"> </w:t>
      </w:r>
      <w:r w:rsidR="00120A6F" w:rsidRPr="004F52E1">
        <w:t xml:space="preserve">due to the absence of heterozygous markers within the </w:t>
      </w:r>
      <w:r w:rsidR="00120A6F">
        <w:t>corresponding</w:t>
      </w:r>
      <w:r w:rsidR="00120A6F" w:rsidRPr="004F52E1">
        <w:t xml:space="preserve"> gene conversion tracts</w:t>
      </w:r>
      <w:r w:rsidR="00120A6F">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rsidR="00120A6F">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rsidR="00120A6F">
        <w:t xml:space="preserve">. The empirical bias and standard error of our estimates under each setting of </w:t>
      </w:r>
      <m:oMath>
        <m:r>
          <w:rPr>
            <w:rFonts w:ascii="Cambria Math" w:hAnsi="Cambria Math"/>
          </w:rPr>
          <m:t>N</m:t>
        </m:r>
      </m:oMath>
      <w:r w:rsidR="00120A6F">
        <w:t xml:space="preserve"> is shown in Table 1. Under the AIC selected setting, we use the estimate from the setting of </w:t>
      </w:r>
      <m:oMath>
        <m:r>
          <w:rPr>
            <w:rFonts w:ascii="Cambria Math" w:hAnsi="Cambria Math"/>
          </w:rPr>
          <m:t>N</m:t>
        </m:r>
      </m:oMath>
      <w:r w:rsidR="00120A6F">
        <w:t xml:space="preserve"> with the smaller AIC value in each of the 100 sets. </w:t>
      </w:r>
    </w:p>
    <w:tbl>
      <w:tblPr>
        <w:tblStyle w:val="TableGrid"/>
        <w:tblpPr w:leftFromText="180" w:rightFromText="180" w:vertAnchor="text" w:horzAnchor="margin" w:tblpY="245"/>
        <w:tblW w:w="0" w:type="auto"/>
        <w:tblLook w:val="04A0" w:firstRow="1" w:lastRow="0" w:firstColumn="1" w:lastColumn="0" w:noHBand="0" w:noVBand="1"/>
      </w:tblPr>
      <w:tblGrid>
        <w:gridCol w:w="2335"/>
        <w:gridCol w:w="1530"/>
        <w:gridCol w:w="2245"/>
        <w:gridCol w:w="1895"/>
      </w:tblGrid>
      <w:tr w:rsidR="00120A6F" w:rsidRPr="00094F5D" w14:paraId="41E0513D" w14:textId="77777777" w:rsidTr="00700055">
        <w:tc>
          <w:tcPr>
            <w:tcW w:w="2335" w:type="dxa"/>
            <w:vMerge w:val="restart"/>
          </w:tcPr>
          <w:p w14:paraId="20F94F45" w14:textId="77777777" w:rsidR="00120A6F" w:rsidRPr="00094F5D" w:rsidRDefault="00120A6F" w:rsidP="00700055"/>
        </w:tc>
        <w:tc>
          <w:tcPr>
            <w:tcW w:w="5670" w:type="dxa"/>
            <w:gridSpan w:val="3"/>
          </w:tcPr>
          <w:p w14:paraId="1762BC59" w14:textId="77777777" w:rsidR="00120A6F" w:rsidRPr="00094F5D" w:rsidRDefault="00120A6F" w:rsidP="00700055">
            <w:pPr>
              <w:jc w:val="center"/>
            </w:pPr>
            <w:r w:rsidRPr="00094F5D">
              <w:rPr>
                <w:rFonts w:hint="eastAsia"/>
                <w:lang w:eastAsia="ja-JP"/>
              </w:rPr>
              <w:t>Bias</w:t>
            </w:r>
            <w:r>
              <w:rPr>
                <w:lang w:eastAsia="ja-JP"/>
              </w:rPr>
              <w:t xml:space="preserve"> (SE)</w:t>
            </w:r>
          </w:p>
        </w:tc>
      </w:tr>
      <w:tr w:rsidR="00120A6F" w:rsidRPr="00094F5D" w14:paraId="3A665838" w14:textId="77777777" w:rsidTr="00700055">
        <w:tc>
          <w:tcPr>
            <w:tcW w:w="2335" w:type="dxa"/>
            <w:vMerge/>
          </w:tcPr>
          <w:p w14:paraId="55995FC2" w14:textId="77777777" w:rsidR="00120A6F" w:rsidRPr="00094F5D" w:rsidRDefault="00120A6F" w:rsidP="00700055"/>
        </w:tc>
        <w:tc>
          <w:tcPr>
            <w:tcW w:w="1530" w:type="dxa"/>
          </w:tcPr>
          <w:p w14:paraId="77FB8411" w14:textId="77777777" w:rsidR="00120A6F" w:rsidRPr="00094F5D" w:rsidRDefault="00120A6F" w:rsidP="00700055">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07068447" w14:textId="77777777" w:rsidR="00120A6F" w:rsidRPr="00094F5D" w:rsidRDefault="00120A6F" w:rsidP="00700055">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200D5443" w14:textId="77777777" w:rsidR="00120A6F" w:rsidRPr="00094F5D" w:rsidRDefault="00120A6F" w:rsidP="00700055">
            <w:r w:rsidRPr="00094F5D">
              <w:rPr>
                <w:rFonts w:hint="eastAsia"/>
                <w:lang w:eastAsia="ja-JP"/>
              </w:rPr>
              <w:t>AIC selected</w:t>
            </w:r>
          </w:p>
        </w:tc>
      </w:tr>
      <w:tr w:rsidR="00120A6F" w:rsidRPr="00094F5D" w14:paraId="664CFCD0" w14:textId="77777777" w:rsidTr="00700055">
        <w:tc>
          <w:tcPr>
            <w:tcW w:w="2335" w:type="dxa"/>
          </w:tcPr>
          <w:p w14:paraId="035339EF" w14:textId="77777777" w:rsidR="00120A6F" w:rsidRPr="00094F5D" w:rsidRDefault="00120A6F" w:rsidP="00700055">
            <w:r w:rsidRPr="00094F5D">
              <w:rPr>
                <w:rFonts w:hint="eastAsia"/>
                <w:lang w:eastAsia="ja-JP"/>
              </w:rPr>
              <w:t>Geometric</w:t>
            </w:r>
          </w:p>
        </w:tc>
        <w:tc>
          <w:tcPr>
            <w:tcW w:w="1530" w:type="dxa"/>
          </w:tcPr>
          <w:p w14:paraId="2AE23448" w14:textId="1960DAF0" w:rsidR="00120A6F" w:rsidRPr="00094F5D" w:rsidRDefault="00120A6F" w:rsidP="00700055">
            <w:pPr>
              <w:jc w:val="center"/>
            </w:pPr>
            <w:r w:rsidRPr="00032167">
              <w:t>-1</w:t>
            </w:r>
            <w:r w:rsidR="00E27695">
              <w:t>6</w:t>
            </w:r>
            <w:r>
              <w:t xml:space="preserve"> bp (</w:t>
            </w:r>
            <w:r w:rsidR="00E27695">
              <w:t>7</w:t>
            </w:r>
            <w:r>
              <w:t>)</w:t>
            </w:r>
          </w:p>
        </w:tc>
        <w:tc>
          <w:tcPr>
            <w:tcW w:w="2245" w:type="dxa"/>
          </w:tcPr>
          <w:p w14:paraId="42FC7950" w14:textId="6DAC80BC" w:rsidR="00120A6F" w:rsidRPr="00094F5D" w:rsidRDefault="00120A6F" w:rsidP="00700055">
            <w:pPr>
              <w:jc w:val="center"/>
            </w:pPr>
            <w:r w:rsidRPr="00D41EB8">
              <w:t>11</w:t>
            </w:r>
            <w:r>
              <w:t>4 bp (9)</w:t>
            </w:r>
          </w:p>
        </w:tc>
        <w:tc>
          <w:tcPr>
            <w:tcW w:w="1895" w:type="dxa"/>
          </w:tcPr>
          <w:p w14:paraId="6AC6C3A8" w14:textId="1B56D5FF" w:rsidR="00120A6F" w:rsidRPr="00094F5D" w:rsidRDefault="00120A6F" w:rsidP="00700055">
            <w:pPr>
              <w:jc w:val="center"/>
            </w:pPr>
            <w:r>
              <w:t>-14 bp (16)</w:t>
            </w:r>
          </w:p>
        </w:tc>
      </w:tr>
      <w:tr w:rsidR="00120A6F" w:rsidRPr="00094F5D" w14:paraId="3F0110D0" w14:textId="77777777" w:rsidTr="00700055">
        <w:tc>
          <w:tcPr>
            <w:tcW w:w="2335" w:type="dxa"/>
          </w:tcPr>
          <w:p w14:paraId="328BB046" w14:textId="77777777" w:rsidR="00120A6F" w:rsidRPr="00094F5D" w:rsidRDefault="00120A6F" w:rsidP="00700055">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33F638CF" w14:textId="4C3ABE55" w:rsidR="00120A6F" w:rsidRPr="00094F5D" w:rsidRDefault="00120A6F" w:rsidP="00700055">
            <w:pPr>
              <w:jc w:val="center"/>
            </w:pPr>
            <w:r w:rsidRPr="00032167">
              <w:t>-10</w:t>
            </w:r>
            <w:r>
              <w:t>2 bp (4)</w:t>
            </w:r>
          </w:p>
        </w:tc>
        <w:tc>
          <w:tcPr>
            <w:tcW w:w="2245" w:type="dxa"/>
          </w:tcPr>
          <w:p w14:paraId="07EE2CB4" w14:textId="021022C7" w:rsidR="00120A6F" w:rsidRPr="00094F5D" w:rsidRDefault="00120A6F" w:rsidP="00700055">
            <w:pPr>
              <w:jc w:val="center"/>
            </w:pPr>
            <w:r w:rsidRPr="00D41EB8">
              <w:t>-</w:t>
            </w:r>
            <w:r w:rsidR="00E27695">
              <w:t>8</w:t>
            </w:r>
            <w:r>
              <w:t xml:space="preserve"> bp (</w:t>
            </w:r>
            <w:r w:rsidR="00E27695">
              <w:t>6</w:t>
            </w:r>
            <w:r>
              <w:t>)</w:t>
            </w:r>
          </w:p>
        </w:tc>
        <w:tc>
          <w:tcPr>
            <w:tcW w:w="1895" w:type="dxa"/>
          </w:tcPr>
          <w:p w14:paraId="57359E27" w14:textId="0B77C9A8" w:rsidR="00120A6F" w:rsidRPr="00094F5D" w:rsidRDefault="00120A6F" w:rsidP="00700055">
            <w:pPr>
              <w:jc w:val="center"/>
            </w:pPr>
            <w:r w:rsidRPr="001A7AF7">
              <w:t>-</w:t>
            </w:r>
            <w:r>
              <w:t>17 bp (29)</w:t>
            </w:r>
          </w:p>
        </w:tc>
      </w:tr>
      <w:tr w:rsidR="00120A6F" w:rsidRPr="00094F5D" w14:paraId="2C038FD7" w14:textId="77777777" w:rsidTr="00700055">
        <w:tc>
          <w:tcPr>
            <w:tcW w:w="2335" w:type="dxa"/>
          </w:tcPr>
          <w:p w14:paraId="26EEE2D1" w14:textId="77777777" w:rsidR="00120A6F" w:rsidRPr="00094F5D" w:rsidRDefault="00120A6F" w:rsidP="00700055">
            <w:r>
              <w:rPr>
                <w:lang w:eastAsia="ja-JP"/>
              </w:rPr>
              <w:lastRenderedPageBreak/>
              <w:t>Sum of three geometric</w:t>
            </w:r>
          </w:p>
        </w:tc>
        <w:tc>
          <w:tcPr>
            <w:tcW w:w="1530" w:type="dxa"/>
          </w:tcPr>
          <w:p w14:paraId="35802AF1" w14:textId="17806500" w:rsidR="00120A6F" w:rsidRPr="00094F5D" w:rsidRDefault="00120A6F" w:rsidP="00700055">
            <w:pPr>
              <w:jc w:val="center"/>
            </w:pPr>
            <w:r w:rsidRPr="00032167">
              <w:t>-13</w:t>
            </w:r>
            <w:r w:rsidR="00E27695">
              <w:t>3</w:t>
            </w:r>
            <w:r>
              <w:t xml:space="preserve"> bp (</w:t>
            </w:r>
            <w:r w:rsidR="00E27695">
              <w:t>4</w:t>
            </w:r>
            <w:r>
              <w:t>)</w:t>
            </w:r>
          </w:p>
        </w:tc>
        <w:tc>
          <w:tcPr>
            <w:tcW w:w="2245" w:type="dxa"/>
          </w:tcPr>
          <w:p w14:paraId="10FC302D" w14:textId="4AB1FED1" w:rsidR="00120A6F" w:rsidRPr="00094F5D" w:rsidRDefault="00120A6F" w:rsidP="00700055">
            <w:pPr>
              <w:jc w:val="center"/>
            </w:pPr>
            <w:r w:rsidRPr="00D41EB8">
              <w:t>-5</w:t>
            </w:r>
            <w:r>
              <w:t>3 bp (</w:t>
            </w:r>
            <w:r w:rsidR="00E27695">
              <w:t>6</w:t>
            </w:r>
            <w:r>
              <w:t>)</w:t>
            </w:r>
          </w:p>
        </w:tc>
        <w:tc>
          <w:tcPr>
            <w:tcW w:w="1895" w:type="dxa"/>
          </w:tcPr>
          <w:p w14:paraId="35D0F2E8" w14:textId="449B4745" w:rsidR="00120A6F" w:rsidRPr="00094F5D" w:rsidRDefault="00120A6F" w:rsidP="00700055">
            <w:pPr>
              <w:jc w:val="center"/>
            </w:pPr>
            <w:r w:rsidRPr="001A7AF7">
              <w:t>-5</w:t>
            </w:r>
            <w:r>
              <w:t>3 bp (</w:t>
            </w:r>
            <w:r w:rsidR="00E27695">
              <w:t>6</w:t>
            </w:r>
            <w:r>
              <w:t>)</w:t>
            </w:r>
          </w:p>
        </w:tc>
      </w:tr>
      <w:tr w:rsidR="00120A6F" w:rsidRPr="00094F5D" w14:paraId="39CEA911" w14:textId="77777777" w:rsidTr="00700055">
        <w:tc>
          <w:tcPr>
            <w:tcW w:w="2335" w:type="dxa"/>
          </w:tcPr>
          <w:p w14:paraId="1FB1F19E" w14:textId="77777777" w:rsidR="00120A6F" w:rsidRPr="00094F5D" w:rsidRDefault="00120A6F" w:rsidP="00700055">
            <w:r w:rsidRPr="00094F5D">
              <w:rPr>
                <w:rFonts w:hint="eastAsia"/>
                <w:lang w:eastAsia="ja-JP"/>
              </w:rPr>
              <w:t>Uniform</w:t>
            </w:r>
          </w:p>
        </w:tc>
        <w:tc>
          <w:tcPr>
            <w:tcW w:w="1530" w:type="dxa"/>
          </w:tcPr>
          <w:p w14:paraId="088EEAF5" w14:textId="6B0789FB" w:rsidR="00120A6F" w:rsidRPr="00094F5D" w:rsidRDefault="00120A6F" w:rsidP="00700055">
            <w:pPr>
              <w:jc w:val="center"/>
            </w:pPr>
            <w:r w:rsidRPr="00032167">
              <w:t>-143</w:t>
            </w:r>
            <w:r>
              <w:t xml:space="preserve"> bp (3)</w:t>
            </w:r>
          </w:p>
        </w:tc>
        <w:tc>
          <w:tcPr>
            <w:tcW w:w="2245" w:type="dxa"/>
          </w:tcPr>
          <w:p w14:paraId="6DD86117" w14:textId="1C1FD85F" w:rsidR="00120A6F" w:rsidRPr="00094F5D" w:rsidRDefault="00120A6F" w:rsidP="00700055">
            <w:pPr>
              <w:jc w:val="center"/>
            </w:pPr>
            <w:r w:rsidRPr="00D41EB8">
              <w:t>-</w:t>
            </w:r>
            <w:r w:rsidR="00E27695">
              <w:t>70</w:t>
            </w:r>
            <w:r>
              <w:t xml:space="preserve"> bp (4)</w:t>
            </w:r>
          </w:p>
        </w:tc>
        <w:tc>
          <w:tcPr>
            <w:tcW w:w="1895" w:type="dxa"/>
          </w:tcPr>
          <w:p w14:paraId="21119004" w14:textId="406BBA7B" w:rsidR="00120A6F" w:rsidRPr="00094F5D" w:rsidRDefault="00120A6F" w:rsidP="00700055">
            <w:pPr>
              <w:jc w:val="center"/>
            </w:pPr>
            <w:r w:rsidRPr="00C334C2">
              <w:t>-</w:t>
            </w:r>
            <w:r w:rsidR="00E27695">
              <w:t>70</w:t>
            </w:r>
            <w:r>
              <w:t xml:space="preserve"> bp (4)</w:t>
            </w:r>
          </w:p>
        </w:tc>
      </w:tr>
    </w:tbl>
    <w:p w14:paraId="4838D32F" w14:textId="77777777" w:rsidR="00120A6F" w:rsidRDefault="00120A6F" w:rsidP="00120A6F"/>
    <w:p w14:paraId="3231E1C6" w14:textId="77777777" w:rsidR="0015641C" w:rsidRDefault="0015641C" w:rsidP="00120A6F">
      <w:pPr>
        <w:rPr>
          <w:rFonts w:ascii="Calibri" w:hAnsi="Calibri" w:cs="Calibri"/>
          <w:b/>
          <w:bCs/>
          <w:szCs w:val="22"/>
        </w:rPr>
      </w:pPr>
    </w:p>
    <w:p w14:paraId="5D82565C" w14:textId="2EEC16C2"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p w14:paraId="568A2236" w14:textId="4F0A2ED0" w:rsidR="0026574C" w:rsidRPr="00192EB0" w:rsidRDefault="00120A6F"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sectPr w:rsidR="0026574C" w:rsidRPr="00192EB0"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47DD8" w14:textId="77777777" w:rsidR="000816A7" w:rsidRDefault="000816A7" w:rsidP="00EE1442">
      <w:pPr>
        <w:spacing w:after="0" w:line="240" w:lineRule="auto"/>
      </w:pPr>
      <w:r>
        <w:separator/>
      </w:r>
    </w:p>
  </w:endnote>
  <w:endnote w:type="continuationSeparator" w:id="0">
    <w:p w14:paraId="60884BB5" w14:textId="77777777" w:rsidR="000816A7" w:rsidRDefault="000816A7"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700055" w:rsidRDefault="00700055">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700055" w:rsidRDefault="00700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79CA6" w14:textId="77777777" w:rsidR="000816A7" w:rsidRDefault="000816A7" w:rsidP="00EE1442">
      <w:pPr>
        <w:spacing w:after="0" w:line="240" w:lineRule="auto"/>
      </w:pPr>
      <w:r>
        <w:separator/>
      </w:r>
    </w:p>
  </w:footnote>
  <w:footnote w:type="continuationSeparator" w:id="0">
    <w:p w14:paraId="4BA6182D" w14:textId="77777777" w:rsidR="000816A7" w:rsidRDefault="000816A7"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79103">
    <w:abstractNumId w:val="11"/>
  </w:num>
  <w:num w:numId="2" w16cid:durableId="1438718990">
    <w:abstractNumId w:val="3"/>
  </w:num>
  <w:num w:numId="3" w16cid:durableId="413934809">
    <w:abstractNumId w:val="4"/>
  </w:num>
  <w:num w:numId="4" w16cid:durableId="1268346109">
    <w:abstractNumId w:val="2"/>
  </w:num>
  <w:num w:numId="5" w16cid:durableId="89396870">
    <w:abstractNumId w:val="14"/>
  </w:num>
  <w:num w:numId="6" w16cid:durableId="1716000907">
    <w:abstractNumId w:val="12"/>
  </w:num>
  <w:num w:numId="7" w16cid:durableId="249700416">
    <w:abstractNumId w:val="6"/>
  </w:num>
  <w:num w:numId="8" w16cid:durableId="1253509105">
    <w:abstractNumId w:val="0"/>
  </w:num>
  <w:num w:numId="9" w16cid:durableId="155800973">
    <w:abstractNumId w:val="9"/>
  </w:num>
  <w:num w:numId="10" w16cid:durableId="156500900">
    <w:abstractNumId w:val="7"/>
  </w:num>
  <w:num w:numId="11" w16cid:durableId="2032142870">
    <w:abstractNumId w:val="1"/>
  </w:num>
  <w:num w:numId="12" w16cid:durableId="614288605">
    <w:abstractNumId w:val="5"/>
  </w:num>
  <w:num w:numId="13" w16cid:durableId="665011699">
    <w:abstractNumId w:val="10"/>
  </w:num>
  <w:num w:numId="14" w16cid:durableId="1872918639">
    <w:abstractNumId w:val="13"/>
  </w:num>
  <w:num w:numId="15" w16cid:durableId="1451779826">
    <w:abstractNumId w:val="15"/>
  </w:num>
  <w:num w:numId="16" w16cid:durableId="906035947">
    <w:abstractNumId w:val="8"/>
  </w:num>
  <w:num w:numId="17" w16cid:durableId="1037702880">
    <w:abstractNumId w:val="17"/>
  </w:num>
  <w:num w:numId="18" w16cid:durableId="154023877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16A7"/>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19E1"/>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00FF"/>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2747"/>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7D3"/>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69B2"/>
    <w:rsid w:val="0058721A"/>
    <w:rsid w:val="00587582"/>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4E4"/>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DA7"/>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60C"/>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9E3"/>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055"/>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157"/>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33E"/>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136"/>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290B"/>
    <w:rsid w:val="0098302B"/>
    <w:rsid w:val="00985800"/>
    <w:rsid w:val="009858D4"/>
    <w:rsid w:val="00985A08"/>
    <w:rsid w:val="00985FF8"/>
    <w:rsid w:val="009869E1"/>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7B8"/>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3C"/>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2E7"/>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B65"/>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A95"/>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695"/>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91C"/>
    <w:rsid w:val="00E46CA0"/>
    <w:rsid w:val="00E46EE3"/>
    <w:rsid w:val="00E46F90"/>
    <w:rsid w:val="00E50569"/>
    <w:rsid w:val="00E50778"/>
    <w:rsid w:val="00E5103D"/>
    <w:rsid w:val="00E5237C"/>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49"/>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65571-2277-4FC3-A73D-DA568133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19557</Words>
  <Characters>111480</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2</cp:revision>
  <dcterms:created xsi:type="dcterms:W3CDTF">2024-12-31T00:54:00Z</dcterms:created>
  <dcterms:modified xsi:type="dcterms:W3CDTF">2024-12-31T00:54:00Z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id="iwpcJvOF"/&gt;&lt;style id="http://www.zotero.org/styles/nature" hasBibliography="1" bibliographyStyleHasBeenSet="1"/&gt;&lt;prefs&gt;&lt;pref name="fieldType" value="Field"/&gt;&lt;/prefs&gt;&lt;/data&gt;</vt:lpwstr>
  </property>
  <property fmtid="{D5CDD505-2E9C-101B-9397-08002B2CF9AE}" pid="3" name="ZOTERO_PREF_2">
    <vt:lpwstr/>
  </property>
</Properties>
</file>