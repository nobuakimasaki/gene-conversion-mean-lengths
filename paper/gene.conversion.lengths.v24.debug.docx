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87119" w14:textId="77777777" w:rsidR="00120A6F" w:rsidRDefault="00120A6F" w:rsidP="00120A6F">
      <w:pPr>
        <w:pStyle w:val="Title"/>
        <w:suppressLineNumbers/>
      </w:pPr>
      <w:r>
        <w:t xml:space="preserve">Mean gene conversion tract length in humans estimated to be 459 bp from UK Biobank sequence </w:t>
      </w:r>
      <w:commentRangeStart w:id="0"/>
      <w:r>
        <w:t>data</w:t>
      </w:r>
      <w:commentRangeEnd w:id="0"/>
      <w:r>
        <w:rPr>
          <w:rStyle w:val="CommentReference"/>
          <w:rFonts w:asciiTheme="minorHAnsi" w:eastAsiaTheme="minorEastAsia" w:hAnsiTheme="minorHAnsi" w:cstheme="minorBidi"/>
          <w:spacing w:val="0"/>
          <w:kern w:val="2"/>
        </w:rPr>
        <w:commentReference w:id="0"/>
      </w:r>
    </w:p>
    <w:p w14:paraId="4E378E8B" w14:textId="77777777" w:rsidR="00120A6F" w:rsidRDefault="00120A6F" w:rsidP="00120A6F">
      <w:pPr>
        <w:suppressLineNumbers/>
      </w:pPr>
    </w:p>
    <w:p w14:paraId="446448C2" w14:textId="77777777" w:rsidR="00120A6F" w:rsidRPr="00C8078B" w:rsidRDefault="00120A6F" w:rsidP="00120A6F">
      <w:pPr>
        <w:suppressLineNumbers/>
        <w:tabs>
          <w:tab w:val="left" w:pos="7390"/>
        </w:tabs>
        <w:rPr>
          <w:sz w:val="24"/>
        </w:rPr>
      </w:pPr>
      <w:r w:rsidRPr="00C8078B">
        <w:rPr>
          <w:sz w:val="24"/>
        </w:rPr>
        <w:t>Nobuaki Masaki</w:t>
      </w:r>
      <w:r w:rsidRPr="00C8078B">
        <w:rPr>
          <w:sz w:val="24"/>
          <w:vertAlign w:val="superscript"/>
        </w:rPr>
        <w:t>1</w:t>
      </w:r>
      <w:r w:rsidRPr="00C8078B">
        <w:rPr>
          <w:sz w:val="24"/>
        </w:rPr>
        <w:t>, Sharon R. Browning</w:t>
      </w:r>
      <w:r w:rsidRPr="00C8078B">
        <w:rPr>
          <w:sz w:val="24"/>
          <w:vertAlign w:val="superscript"/>
        </w:rPr>
        <w:t>1</w:t>
      </w:r>
      <w:r w:rsidRPr="00C8078B">
        <w:rPr>
          <w:sz w:val="24"/>
          <w:vertAlign w:val="superscript"/>
        </w:rPr>
        <w:tab/>
      </w:r>
    </w:p>
    <w:p w14:paraId="56480148" w14:textId="77777777" w:rsidR="00120A6F" w:rsidRPr="00C8078B"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236619F3" w14:textId="77777777" w:rsidR="00120A6F" w:rsidRPr="00C8078B" w:rsidRDefault="00120A6F" w:rsidP="00120A6F">
      <w:pPr>
        <w:suppressLineNumbers/>
        <w:rPr>
          <w:sz w:val="24"/>
        </w:rPr>
      </w:pPr>
      <w:r w:rsidRPr="00C8078B">
        <w:rPr>
          <w:sz w:val="24"/>
        </w:rPr>
        <w:t xml:space="preserve">  </w:t>
      </w:r>
    </w:p>
    <w:p w14:paraId="1EFE3D3F" w14:textId="77777777" w:rsidR="00120A6F" w:rsidRPr="000B4D4A" w:rsidRDefault="00120A6F" w:rsidP="00120A6F">
      <w:pPr>
        <w:suppressLineNumbers/>
        <w:rPr>
          <w:rStyle w:val="Heading3Char"/>
          <w:rFonts w:eastAsiaTheme="minorEastAsia" w:cstheme="minorBidi"/>
          <w:color w:val="auto"/>
          <w:sz w:val="24"/>
          <w:szCs w:val="24"/>
        </w:rPr>
      </w:pPr>
      <w:r>
        <w:rPr>
          <w:sz w:val="24"/>
        </w:rPr>
        <w:t>Address for correspondence</w:t>
      </w:r>
      <w:r w:rsidRPr="00C8078B">
        <w:rPr>
          <w:sz w:val="24"/>
        </w:rPr>
        <w:t>: masakin@uw.edu (NM)</w:t>
      </w:r>
      <w:r>
        <w:rPr>
          <w:sz w:val="24"/>
        </w:rPr>
        <w:t xml:space="preserve">, </w:t>
      </w:r>
      <w:r w:rsidRPr="002633E3">
        <w:rPr>
          <w:sz w:val="24"/>
        </w:rPr>
        <w:t>sguy@uw.edu</w:t>
      </w:r>
      <w:r>
        <w:rPr>
          <w:sz w:val="24"/>
        </w:rPr>
        <w:t xml:space="preserve"> (SRB)</w:t>
      </w: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77777777"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 xml:space="preserve">genetic material between homologous chromosomes. Gene conversions are thought to occur within a relatively short tract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past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w:t>
      </w:r>
      <w:proofErr w:type="gramStart"/>
      <w:r>
        <w:t>a large number of</w:t>
      </w:r>
      <w:proofErr w:type="gramEnd"/>
      <w:r>
        <w:t xml:space="preserve"> gene conversion tracts, leading to more precise estimates of the mean tract length. We applied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Fitting our model on the subset of gene conversion </w:t>
      </w:r>
      <w:r w:rsidRPr="00B03F79">
        <w:t xml:space="preserve">tracts </w:t>
      </w:r>
      <w:r>
        <w:t xml:space="preserve">that overlapped and did not overlap with a recombination hotspot, we estimate the mean gene conversion tract length to be 418 bp (95% CI: [416, 420]) and 492 bp (95% CI: [489, 494]) respectively.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37B42E98"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from 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4037F05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deCODE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instead focus on individual gene conversion tracts where the length spanning the furthest allele converted markers does not exceed 1.5 kb.</w:t>
      </w:r>
    </w:p>
    <w:p w14:paraId="2C867779" w14:textId="7696BC11"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7C4B0849" w:rsidR="00120A6F" w:rsidRDefault="00120A6F" w:rsidP="00120A6F">
      <w:r>
        <w:t>E</w:t>
      </w:r>
      <w:r>
        <w:rPr>
          <w:rFonts w:hint="eastAsia"/>
        </w:rPr>
        <w:t xml:space="preserve">fforts have </w:t>
      </w:r>
      <w:r>
        <w:t xml:space="preserve">also </w:t>
      </w:r>
      <w:r>
        <w:rPr>
          <w:rFonts w:hint="eastAsia"/>
        </w:rPr>
        <w:t xml:space="preserve">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 However, these studies use pedigree datasets, which only contain information about a small number of meioses. This limits the number of detectable gene conversion tracts, leading to more uncertain estimates of the mean gene conversion tract length. A statistical model assuming a mixture of two negative binomial distributions was applied to 257 paternal and 247 maternal gene conversion tracts detected from the deCODE study. Confidence intervals for the mean gene conversion tract length are wide, spanning more than two orders of magnitude for maternal gene conversion tracts.</w:t>
      </w:r>
      <w:r w:rsidR="00205DEC">
        <w:fldChar w:fldCharType="begin"/>
      </w:r>
      <w:r w:rsidR="00205DEC">
        <w:instrText xml:space="preserve"> ADDIN ZOTERO_ITEM CSL_CITATION {"citationID":"HHSI8o74","properties":{"formattedCitation":"\\super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05DEC">
        <w:fldChar w:fldCharType="separate"/>
      </w:r>
      <w:r w:rsidR="00205DEC" w:rsidRPr="00205DEC">
        <w:rPr>
          <w:rFonts w:ascii="Calibri" w:cs="Calibri"/>
          <w:kern w:val="0"/>
          <w:vertAlign w:val="superscript"/>
        </w:rPr>
        <w:t>7</w:t>
      </w:r>
      <w:r w:rsidR="00205DEC">
        <w:fldChar w:fldCharType="end"/>
      </w:r>
      <w:r w:rsidR="009C3EF7">
        <w:t xml:space="preserve"> </w:t>
      </w:r>
    </w:p>
    <w:p w14:paraId="129E877A" w14:textId="671C488A"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Betran et al., which was fit to tract lengths detected in </w:t>
      </w:r>
      <w:r w:rsidRPr="00D51079">
        <w:rPr>
          <w:i/>
          <w:iCs/>
        </w:rPr>
        <w:t>Drosophila subobscura</w:t>
      </w:r>
      <w:r>
        <w:t>. Like Betran et al., we refer to the length spanning the furthest allele converted markers within a gene conversion tract as the observed length of the gene conversion tract, and incorporate this as a random variable.</w:t>
      </w:r>
      <w:r w:rsidR="00205DEC">
        <w:fldChar w:fldCharType="begin"/>
      </w:r>
      <w:r w:rsidR="00205DEC">
        <w:instrText xml:space="preserve"> ADDIN ZOTERO_ITEM CSL_CITATION {"citationID":"1MezuwRz","properties":{"formattedCitation":"\\super 8\\nosupersub{}","plainCitation":"8","noteIndex":0},"citationItems":[{"id":28,"uris":["http://zotero.org/users/14121098/items/8SQWZVTT"],"itemData":{"id":28,"type":"article-journal","abstract":"DNA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05DEC">
        <w:fldChar w:fldCharType="separate"/>
      </w:r>
      <w:r w:rsidR="00205DEC" w:rsidRPr="00205DEC">
        <w:rPr>
          <w:rFonts w:ascii="Calibri" w:cs="Calibri"/>
          <w:kern w:val="0"/>
          <w:vertAlign w:val="superscript"/>
        </w:rPr>
        <w:t>8</w:t>
      </w:r>
      <w:r w:rsidR="00205DEC">
        <w:fldChar w:fldCharType="end"/>
      </w:r>
      <w:r>
        <w:t xml:space="preserve">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Betran et al. use the same allele conversion probability for nearby gene conversion tracts, but we allow this probability to differ for each detected gene conversion </w:t>
      </w:r>
      <w:r>
        <w:lastRenderedPageBreak/>
        <w:t>tract. Betran et al. use a geometric distribution to model the length distribution of gene conversion tracts. We also allow the length distribution to be a sum of two geometric random variables.</w:t>
      </w:r>
      <w:r w:rsidR="00205DEC">
        <w:fldChar w:fldCharType="begin"/>
      </w:r>
      <w:r w:rsidR="00205DEC">
        <w:instrText xml:space="preserve"> ADDIN ZOTERO_ITEM CSL_CITATION {"citationID":"PLbAvbAO","properties":{"formattedCitation":"\\super 8\\nosupersub{}","plainCitation":"8","noteIndex":0},"citationItems":[{"id":28,"uris":["http://zotero.org/users/14121098/items/8SQWZVTT"],"itemData":{"id":28,"type":"article-journal","abstract":"DNA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05DEC">
        <w:fldChar w:fldCharType="separate"/>
      </w:r>
      <w:r w:rsidR="00205DEC" w:rsidRPr="00205DEC">
        <w:rPr>
          <w:rFonts w:ascii="Calibri" w:cs="Calibri"/>
          <w:kern w:val="0"/>
          <w:vertAlign w:val="superscript"/>
        </w:rPr>
        <w:t>8</w:t>
      </w:r>
      <w:r w:rsidR="00205DEC">
        <w:fldChar w:fldCharType="end"/>
      </w:r>
      <w:r>
        <w:t xml:space="preserve"> </w:t>
      </w:r>
    </w:p>
    <w:p w14:paraId="66BFFBDB" w14:textId="2557C23B" w:rsidR="00120A6F" w:rsidRDefault="00120A6F" w:rsidP="00120A6F">
      <w:bookmarkStart w:id="1"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w:t>
      </w:r>
      <w:proofErr w:type="gramStart"/>
      <w:r>
        <w:t>hotspot, and</w:t>
      </w:r>
      <w:proofErr w:type="gramEnd"/>
      <w:r>
        <w:t xml:space="preserve"> use our model to estimate the mean length of gene conversion tracts in each stratum. </w:t>
      </w:r>
    </w:p>
    <w:bookmarkEnd w:id="1"/>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6D6F96D6"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205DEC">
        <w:instrText xml:space="preserve"> ADDIN ZOTERO_ITEM CSL_CITATION {"citationID":"5xiyP9TN","properties":{"formattedCitation":"\\super 9\\nosupersub{}","plainCitation":"9","noteIndex":0},"citationItems":[{"id":26,"uris":["http://zotero.org/users/14121098/items/D5NMN95G"],"itemData":{"id":26,"type":"article-journal","abstract":"Detailed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205DEC" w:rsidRPr="00205DEC">
        <w:rPr>
          <w:rFonts w:ascii="Calibri" w:cs="Calibri"/>
          <w:kern w:val="0"/>
          <w:vertAlign w:val="superscript"/>
        </w:rPr>
        <w:t>9</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205DEC">
        <w:instrText xml:space="preserve"> ADDIN ZOTERO_ITEM CSL_CITATION {"citationID":"NWSiihOp","properties":{"formattedCitation":"\\super 10,11\\nosupersub{}","plainCitation":"10,11","noteIndex":0},"citationItems":[{"id":24,"uris":["http://zotero.org/users/14121098/items/J65SLJ3S"],"itemData":{"id":24,"type":"article-journal","abstract":"Haplotype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205DEC" w:rsidRPr="00205DEC">
        <w:rPr>
          <w:rFonts w:ascii="Calibri" w:cs="Calibri"/>
          <w:kern w:val="0"/>
          <w:vertAlign w:val="superscript"/>
        </w:rPr>
        <w:t>10,11</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77777777"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tracts are shorter than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27FD6E8F" w:rsidR="00120A6F" w:rsidRDefault="00120A6F" w:rsidP="00120A6F">
      <w:r>
        <w:t>Our model follows the general framework described in Betran et al. (1997).</w:t>
      </w:r>
      <w:r w:rsidR="002F771B">
        <w:fldChar w:fldCharType="begin"/>
      </w:r>
      <w:r w:rsidR="002F771B">
        <w:instrText xml:space="preserve"> ADDIN ZOTERO_ITEM CSL_CITATION {"citationID":"s8Vg3GTK","properties":{"formattedCitation":"\\super 8\\nosupersub{}","plainCitation":"8","noteIndex":0},"citationItems":[{"id":28,"uris":["http://zotero.org/users/14121098/items/8SQWZVTT"],"itemData":{"id":28,"type":"article-journal","abstract":"DNA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2F771B" w:rsidRPr="002F771B">
        <w:rPr>
          <w:rFonts w:ascii="Calibri" w:cs="Calibri"/>
          <w:kern w:val="0"/>
          <w:vertAlign w:val="superscript"/>
        </w:rPr>
        <w:t>8</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Betran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54977232"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2F771B">
        <w:instrText xml:space="preserve"> ADDIN ZOTERO_ITEM CSL_CITATION {"citationID":"0W5tXpms","properties":{"formattedCitation":"\\super 8\\nosupersub{}","plainCitation":"8","noteIndex":0},"citationItems":[{"id":28,"uris":["http://zotero.org/users/14121098/items/8SQWZVTT"],"itemData":{"id":28,"type":"article-journal","abstract":"DNA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2F771B" w:rsidRPr="002F771B">
        <w:rPr>
          <w:rFonts w:ascii="Calibri" w:cs="Calibri"/>
          <w:kern w:val="0"/>
          <w:vertAlign w:val="superscript"/>
        </w:rPr>
        <w:t>8</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2400A2E0" w:rsidR="00120A6F" w:rsidRDefault="00120A6F" w:rsidP="00120A6F">
      <w:r>
        <w:t>To find the argmax, we use Brent’s method, implemented in the optim function in R.</w:t>
      </w:r>
      <w:r w:rsidR="002F771B">
        <w:fldChar w:fldCharType="begin"/>
      </w:r>
      <w:r w:rsidR="002F771B">
        <w:instrText xml:space="preserve"> ADDIN ZOTERO_ITEM CSL_CITATION {"citationID":"sN8rZy6j","properties":{"formattedCitation":"\\super 12\\nosupersub{}","plainCitation":"12","noteIndex":0},"citationItems":[{"id":21,"uris":["http://zotero.org/users/14121098/items/ARK7APME"],"itemData":{"id":21,"type":"software","event-place":"Vienna,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2F771B" w:rsidRPr="002F771B">
        <w:rPr>
          <w:rFonts w:ascii="Calibri" w:cs="Calibri"/>
          <w:kern w:val="0"/>
          <w:vertAlign w:val="superscript"/>
        </w:rPr>
        <w:t>12</w:t>
      </w:r>
      <w:r w:rsidR="002F771B">
        <w:fldChar w:fldCharType="end"/>
      </w:r>
      <w:r>
        <w:t xml:space="preserve"> </w:t>
      </w:r>
    </w:p>
    <w:p w14:paraId="0DE3AB08" w14:textId="3C500A57"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t xml:space="preserve"> Lower AIC indicates that the distribution of </w:t>
      </w:r>
      <m:oMath>
        <m:r>
          <w:rPr>
            <w:rFonts w:ascii="Cambria Math" w:hAnsi="Cambria Math"/>
          </w:rPr>
          <m:t>N</m:t>
        </m:r>
      </m:oMath>
      <w:r>
        <w:t xml:space="preserve"> that is used is a better fit to the data.</w:t>
      </w:r>
      <w:r w:rsidR="002F771B">
        <w:fldChar w:fldCharType="begin"/>
      </w:r>
      <w:r w:rsidR="002F771B">
        <w:instrText xml:space="preserve"> ADDIN ZOTERO_ITEM CSL_CITATION {"citationID":"VyQBFVC9","properties":{"formattedCitation":"\\super 13\\nosupersub{}","plainCitation":"13","noteIndex":0},"citationItems":[{"id":4,"uris":["http://zotero.org/users/14121098/items/X4C9XQ5F"],"itemData":{"id":4,"type":"article-journal","abstract":"The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2F771B">
        <w:fldChar w:fldCharType="separate"/>
      </w:r>
      <w:r w:rsidR="002F771B" w:rsidRPr="002F771B">
        <w:rPr>
          <w:rFonts w:ascii="Calibri" w:cs="Calibri"/>
          <w:kern w:val="0"/>
          <w:vertAlign w:val="superscript"/>
        </w:rPr>
        <w:t>13</w:t>
      </w:r>
      <w:r w:rsidR="002F771B">
        <w:fldChar w:fldCharType="end"/>
      </w:r>
    </w:p>
    <w:p w14:paraId="7224FD49" w14:textId="77777777" w:rsidR="00120A6F" w:rsidRDefault="00120A6F" w:rsidP="00120A6F">
      <w:pPr>
        <w:pStyle w:val="Heading2"/>
      </w:pPr>
      <w:bookmarkStart w:id="2" w:name="_Hlk171272798"/>
      <w:r>
        <w:t>Bootstrap confidence intervals</w:t>
      </w:r>
    </w:p>
    <w:bookmarkEnd w:id="2"/>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470C37CA" w:rsidR="00120A6F" w:rsidRDefault="00120A6F" w:rsidP="00120A6F">
      <w:r>
        <w:t>We use simulated data described in</w:t>
      </w:r>
      <w:r>
        <w:rPr>
          <w:rFonts w:hint="eastAsia"/>
        </w:rPr>
        <w:t xml:space="preserve"> Browning and Browning</w:t>
      </w:r>
      <w:r>
        <w:t xml:space="preserve"> (2024).</w:t>
      </w:r>
      <w:r w:rsidR="002F771B">
        <w:fldChar w:fldCharType="begin"/>
      </w:r>
      <w:r w:rsidR="002F771B">
        <w:instrText xml:space="preserve"> ADDIN ZOTERO_ITEM CSL_CITATION {"citationID":"DiTG6sj5","properties":{"formattedCitation":"\\super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rPr>
          <w:rFonts w:hint="eastAsia"/>
        </w:rPr>
        <w:t xml:space="preserve"> </w:t>
      </w:r>
      <w:r>
        <w:t>20 regions of length 10 Mb were generated for 125,000 individuals using the coalescent simulator msprime v1.2.</w:t>
      </w:r>
      <w:r w:rsidR="002F771B">
        <w:fldChar w:fldCharType="begin"/>
      </w:r>
      <w:r w:rsidR="002F771B">
        <w:instrText xml:space="preserve"> ADDIN ZOTERO_ITEM CSL_CITATION {"citationID":"JxosRSWQ","properties":{"formattedCitation":"\\super 14\\nosupersub{}","plainCitation":"14","noteIndex":0},"citationItems":[{"id":11,"uris":["http://zotero.org/users/14121098/items/NHQI4KVE"],"itemData":{"id":11,"type":"article-journal","abstract":"Stochastic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2F771B" w:rsidRPr="002F771B">
        <w:rPr>
          <w:rFonts w:ascii="Calibri" w:cs="Calibri"/>
          <w:kern w:val="0"/>
          <w:vertAlign w:val="superscript"/>
        </w:rPr>
        <w:t>14</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2F771B">
        <w:instrText xml:space="preserve"> ADDIN ZOTERO_ITEM CSL_CITATION {"citationID":"UG1GJCQc","properties":{"formattedCitation":"\\super 10\\nosupersub{}","plainCitation":"10","noteIndex":0},"citationItems":[{"id":24,"uris":["http://zotero.org/users/14121098/items/J65SLJ3S"],"itemData":{"id":24,"type":"article-journal","abstract":"Haplotype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2F771B" w:rsidRPr="002F771B">
        <w:rPr>
          <w:rFonts w:ascii="Calibri" w:cs="Calibri"/>
          <w:kern w:val="0"/>
          <w:vertAlign w:val="superscript"/>
        </w:rPr>
        <w:t>10</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3"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4" w:author="Sharon Browning" w:date="2024-11-22T14:40:00Z">
                <w:rPr>
                  <w:rFonts w:ascii="Cambria Math" w:hAnsi="Cambria Math"/>
                  <w:i/>
                </w:rPr>
              </w:del>
            </m:ctrlPr>
          </m:accPr>
          <m:e>
            <m:r>
              <w:del w:id="5" w:author="Sharon Browning" w:date="2024-11-22T14:40:00Z">
                <w:rPr>
                  <w:rFonts w:ascii="Cambria Math" w:hAnsi="Cambria Math"/>
                </w:rPr>
                <m:t>ϕ</m:t>
              </w:del>
            </m:r>
          </m:e>
        </m:acc>
      </m:oMath>
      <w:del w:id="6"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7"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7EF31FFD" w:rsidR="00120A6F" w:rsidRDefault="00120A6F" w:rsidP="00120A6F">
      <w:r>
        <w:t>We use the deCODE genetic map to define recombination hotspots on each autosome.</w:t>
      </w:r>
      <w:r w:rsidR="002F771B">
        <w:fldChar w:fldCharType="begin"/>
      </w:r>
      <w:r w:rsidR="002F771B">
        <w:instrText xml:space="preserve"> ADDIN ZOTERO_ITEM CSL_CITATION {"citationID":"fQT73Ybb","properties":{"formattedCitation":"\\super 15\\nosupersub{}","plainCitation":"15","noteIndex":0},"citationItems":[{"id":22,"uris":["http://zotero.org/users/14121098/items/7BSXAM4Z"],"itemData":{"id":22,"type":"article-journal","abstract":"Genetic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2F771B" w:rsidRPr="002F771B">
        <w:rPr>
          <w:rFonts w:ascii="Calibri" w:cs="Calibri"/>
          <w:kern w:val="0"/>
          <w:vertAlign w:val="superscript"/>
        </w:rPr>
        <w:t>15</w:t>
      </w:r>
      <w:r w:rsidR="002F771B">
        <w:fldChar w:fldCharType="end"/>
      </w:r>
      <w:r>
        <w:t xml:space="preserve"> For each autosome, we first calculate a background recombination rate by dividing the genetic distance between the two most distant markers on the genetic map (in cM)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77777777"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For each subset</w:t>
      </w:r>
      <w:r>
        <w:t xml:space="preserve"> of observed tract lengths</w:t>
      </w:r>
      <w:r w:rsidRPr="00B95476">
        <w:t>, we then obtain</w:t>
      </w:r>
      <w:r>
        <w:t xml:space="preserve"> </w:t>
      </w:r>
      <w:r w:rsidRPr="00B95476">
        <w:t>a maximum likelihood estimate and a 95% bootstrap confidence interval for </w:t>
      </w:r>
      <w:r>
        <w:t>the mean gene conversion tract length.</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2F5719BA">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77777777"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and the difference in AIC between the two settings was 66,237. </w:t>
      </w:r>
    </w:p>
    <w:p w14:paraId="6134188C" w14:textId="77777777" w:rsidR="00120A6F" w:rsidRDefault="00120A6F" w:rsidP="00120A6F">
      <w:r>
        <w:lastRenderedPageBreak/>
        <w:t>We next detected recombination hotspots on all 22 autosomes. We found 32,279 recombination hotspots on all autosomes, with the longest hotspot being 51,470 bp on Chromosome 13. To illustrate how we detect recombination hotspots, we plot the recombination hotspots that we found from a region on Chromosome 21 in Supplementary Figure 1.</w:t>
      </w:r>
    </w:p>
    <w:p w14:paraId="269EA1C1" w14:textId="77777777" w:rsidR="00120A6F" w:rsidRDefault="00120A6F" w:rsidP="00120A6F">
      <w:r>
        <w:rPr>
          <w:noProof/>
        </w:rPr>
        <w:drawing>
          <wp:inline distT="0" distB="0" distL="0" distR="0" wp14:anchorId="76F7E12B" wp14:editId="3A0D67E2">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EB03C5C" w14:textId="77777777" w:rsidR="00120A6F" w:rsidRDefault="00120A6F" w:rsidP="00120A6F">
      <w:pPr>
        <w:rPr>
          <w:rFonts w:ascii="Calibri" w:hAnsi="Calibri" w:cs="Calibri"/>
          <w:bCs/>
          <w:iCs/>
          <w:szCs w:val="22"/>
        </w:rPr>
      </w:pPr>
      <w:r>
        <w:rPr>
          <w:rFonts w:ascii="Calibri" w:hAnsi="Calibri" w:cs="Calibri"/>
          <w:b/>
          <w:bCs/>
          <w:szCs w:val="22"/>
        </w:rPr>
        <w:t>Supplementary Figure 1.</w:t>
      </w:r>
      <w:r>
        <w:rPr>
          <w:rFonts w:ascii="Calibri" w:hAnsi="Calibri" w:cs="Calibri"/>
          <w:b/>
          <w:bCs/>
          <w:iCs/>
          <w:szCs w:val="22"/>
        </w:rPr>
        <w:t xml:space="preserve"> Three recombination hotspots found from a region on Chromosome 21. </w:t>
      </w:r>
      <w:r>
        <w:rPr>
          <w:rFonts w:ascii="Calibri" w:hAnsi="Calibri" w:cs="Calibri"/>
          <w:bCs/>
          <w:iCs/>
          <w:szCs w:val="22"/>
        </w:rPr>
        <w:t>H</w:t>
      </w:r>
      <w:r w:rsidRPr="00D81840">
        <w:rPr>
          <w:rFonts w:ascii="Calibri" w:hAnsi="Calibri" w:cs="Calibri"/>
          <w:bCs/>
          <w:iCs/>
          <w:szCs w:val="22"/>
        </w:rPr>
        <w:t xml:space="preserve">otspots are highlighted in red. Local recombination rates, represented by the dots, were calculated between </w:t>
      </w:r>
      <w:r>
        <w:rPr>
          <w:rFonts w:ascii="Calibri" w:hAnsi="Calibri" w:cs="Calibri"/>
          <w:bCs/>
          <w:iCs/>
          <w:szCs w:val="22"/>
        </w:rPr>
        <w:t>nearby</w:t>
      </w:r>
      <w:r w:rsidRPr="00D81840">
        <w:rPr>
          <w:rFonts w:ascii="Calibri" w:hAnsi="Calibri" w:cs="Calibri"/>
          <w:bCs/>
          <w:iCs/>
          <w:szCs w:val="22"/>
        </w:rPr>
        <w:t xml:space="preserve"> markers on the genetic map that were at least 2 kb apart. The x-axis positions of the dots </w:t>
      </w:r>
      <w:r>
        <w:rPr>
          <w:rFonts w:ascii="Calibri" w:hAnsi="Calibri" w:cs="Calibri"/>
          <w:bCs/>
          <w:iCs/>
          <w:szCs w:val="22"/>
        </w:rPr>
        <w:t>represent the midpoint</w:t>
      </w:r>
      <w:r w:rsidRPr="00D81840">
        <w:rPr>
          <w:rFonts w:ascii="Calibri" w:hAnsi="Calibri" w:cs="Calibri"/>
          <w:bCs/>
          <w:iCs/>
          <w:szCs w:val="22"/>
        </w:rPr>
        <w:t xml:space="preserve"> between each pair of markers</w:t>
      </w:r>
      <w:r>
        <w:rPr>
          <w:rFonts w:ascii="Calibri" w:hAnsi="Calibri" w:cs="Calibri"/>
          <w:bCs/>
          <w:iCs/>
          <w:szCs w:val="22"/>
        </w:rPr>
        <w:t xml:space="preserve"> in which a local recombination rate was calculated. The black horizontal line indicates the threshold of five times the background recombination rate for Chromosome 21 (</w:t>
      </w:r>
      <w:r w:rsidRPr="00405A2C">
        <w:rPr>
          <w:rFonts w:ascii="Calibri" w:hAnsi="Calibri" w:cs="Calibri"/>
          <w:bCs/>
          <w:iCs/>
          <w:szCs w:val="22"/>
        </w:rPr>
        <w:t>9.8</w:t>
      </w:r>
      <w:r>
        <w:rPr>
          <w:rFonts w:ascii="Calibri" w:hAnsi="Calibri" w:cs="Calibri"/>
          <w:bCs/>
          <w:iCs/>
          <w:szCs w:val="22"/>
        </w:rPr>
        <w:t xml:space="preserve">2 cM/Mb). </w:t>
      </w:r>
      <w:r>
        <w:t>If the local recombination rate between two markers exceeds this threshold, we classify the region spanning these markers as a recombination hotspot.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w:t>
      </w:r>
      <w:r>
        <w:lastRenderedPageBreak/>
        <w:t xml:space="preserve">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121F787B"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2F771B" w:rsidRPr="002F771B">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2F771B">
        <w:instrText xml:space="preserve"> ADDIN ZOTERO_ITEM CSL_CITATION {"citationID":"gb0ASL0R","properties":{"formattedCitation":"\\super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2F771B" w:rsidRPr="002F771B">
        <w:rPr>
          <w:rFonts w:ascii="Calibri" w:cs="Calibri"/>
          <w:kern w:val="0"/>
          <w:vertAlign w:val="superscript"/>
        </w:rPr>
        <w:t>7</w:t>
      </w:r>
      <w:r w:rsidR="002F771B">
        <w:fldChar w:fldCharType="end"/>
      </w:r>
      <w:r>
        <w:t xml:space="preserve"> but the relatively small number of detected gene conversion tracts has made it difficult to estimate the mean gene conversion tract length with precision.</w:t>
      </w:r>
    </w:p>
    <w:p w14:paraId="1A662135" w14:textId="357598C8"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w:t>
      </w:r>
      <w:r>
        <w:lastRenderedPageBreak/>
        <w:t>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6A3217" w:rsidRPr="006A3217">
        <w:rPr>
          <w:rFonts w:ascii="Calibri" w:cs="Calibri"/>
          <w:kern w:val="0"/>
          <w:vertAlign w:val="superscript"/>
        </w:rPr>
        <w:t>5</w:t>
      </w:r>
      <w:r w:rsidR="002F771B">
        <w:fldChar w:fldCharType="end"/>
      </w:r>
      <w:r>
        <w:t xml:space="preserve"> </w:t>
      </w:r>
    </w:p>
    <w:p w14:paraId="5B14A45A" w14:textId="6CF01479" w:rsidR="00120A6F" w:rsidRDefault="00120A6F" w:rsidP="00120A6F">
      <w:r>
        <w:t>We proposed a likelihood-based estimation method, inspired by a previous method by Betran et al.,</w:t>
      </w:r>
      <w:r w:rsidR="006A3217">
        <w:fldChar w:fldCharType="begin"/>
      </w:r>
      <w:r w:rsidR="006A3217">
        <w:instrText xml:space="preserve"> ADDIN ZOTERO_ITEM CSL_CITATION {"citationID":"xEijSrt6","properties":{"formattedCitation":"\\super 8\\nosupersub{}","plainCitation":"8","noteIndex":0},"citationItems":[{"id":28,"uris":["http://zotero.org/users/14121098/items/8SQWZVTT"],"itemData":{"id":28,"type":"article-journal","abstract":"DNA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6A3217">
        <w:fldChar w:fldCharType="separate"/>
      </w:r>
      <w:r w:rsidR="006A3217" w:rsidRPr="006A3217">
        <w:rPr>
          <w:rFonts w:ascii="Calibri" w:cs="Calibri"/>
          <w:kern w:val="0"/>
          <w:vertAlign w:val="superscript"/>
        </w:rPr>
        <w:t>8</w:t>
      </w:r>
      <w:r w:rsidR="006A3217">
        <w:fldChar w:fldCharType="end"/>
      </w:r>
      <w:r>
        <w:t xml:space="preserve"> 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46981823" w:rsidR="00120A6F" w:rsidRDefault="00120A6F" w:rsidP="00120A6F">
      <w:r>
        <w:t xml:space="preserve">We fit our model to detected gene conversion tracts from the UK Biobank whole autosome data. We estimated the mean gene conversion tract length to be 459 bp (95% CI: [457, 461]) from this dataset. The width of our confidence interval is much narrower than confidence intervals from previous studies, while our estimate is higher than previous estimates for humans. </w:t>
      </w:r>
      <w:r w:rsidRPr="00DA5E7B">
        <w:rPr>
          <w:rFonts w:ascii="Calibri" w:cs="Calibri"/>
        </w:rPr>
        <w:t>Hardarson</w:t>
      </w:r>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6A3217">
        <w:instrText xml:space="preserve"> ADDIN ZOTERO_ITEM CSL_CITATION {"citationID":"Va5hxm1U","properties":{"formattedCitation":"\\super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6A3217" w:rsidRPr="006A3217">
        <w:rPr>
          <w:rFonts w:ascii="Calibri" w:cs="Calibri"/>
          <w:kern w:val="0"/>
          <w:vertAlign w:val="superscript"/>
        </w:rPr>
        <w:t>7</w:t>
      </w:r>
      <w:r w:rsidR="006A3217">
        <w:fldChar w:fldCharType="end"/>
      </w:r>
      <w:r>
        <w:t xml:space="preserve"> Because of their wide confidence intervals for the mean tract length, our estimate is consistent with their findings. In contrast, Jeffreys and May estimate the mean length to be in the range of 55-290 bp based on minimum and maximum possible lengths of detected gene </w:t>
      </w:r>
      <w:r>
        <w:lastRenderedPageBreak/>
        <w:t>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6A3217" w:rsidRPr="006A3217">
        <w:rPr>
          <w:rFonts w:ascii="Calibri" w:cs="Calibri"/>
          <w:kern w:val="0"/>
          <w:vertAlign w:val="superscript"/>
        </w:rPr>
        <w:t>3</w:t>
      </w:r>
      <w:r w:rsidR="006A3217">
        <w:fldChar w:fldCharType="end"/>
      </w:r>
      <w:r>
        <w:t xml:space="preserve"> Our estimate of 459 bp is not inside this range. </w:t>
      </w:r>
    </w:p>
    <w:p w14:paraId="407E735A" w14:textId="6D77D180" w:rsidR="00120A6F" w:rsidRDefault="00120A6F" w:rsidP="00120A6F">
      <w:r>
        <w:t>It is important to acknowledge that our method omits observed tract lengths exceeding 1.5 bp,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6A3217" w:rsidRPr="006A3217">
        <w:rPr>
          <w:rFonts w:ascii="Calibri" w:cs="Calibri"/>
          <w:kern w:val="0"/>
          <w:vertAlign w:val="superscript"/>
        </w:rPr>
        <w:t>5</w:t>
      </w:r>
      <w:r w:rsidR="006A3217">
        <w:fldChar w:fldCharType="end"/>
      </w:r>
      <w:r>
        <w:t xml:space="preserve"> </w:t>
      </w:r>
      <w:r w:rsidRPr="00DA5E7B">
        <w:rPr>
          <w:rFonts w:ascii="Calibri" w:cs="Calibri"/>
        </w:rPr>
        <w:t>Hardarson</w:t>
      </w:r>
      <w:r>
        <w:t xml:space="preserve"> et al. consider all the allele converted markers within a complex gene conversion event as part of a single gene conversion tract when estimating the mean tract length.</w:t>
      </w:r>
      <w:r w:rsidR="006A3217">
        <w:fldChar w:fldCharType="begin"/>
      </w:r>
      <w:r w:rsidR="006A3217">
        <w:instrText xml:space="preserve"> ADDIN ZOTERO_ITEM CSL_CITATION {"citationID":"ge66R9rJ","properties":{"formattedCitation":"\\super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6A3217" w:rsidRPr="006A3217">
        <w:rPr>
          <w:rFonts w:ascii="Calibri" w:cs="Calibri"/>
          <w:kern w:val="0"/>
          <w:vertAlign w:val="superscript"/>
        </w:rPr>
        <w:t>7</w:t>
      </w:r>
      <w:r w:rsidR="006A3217">
        <w:fldChar w:fldCharType="end"/>
      </w:r>
      <w:r>
        <w:t xml:space="preserve"> If we could detect and include in our analysis longer tracts, such as those resulting from complex gene conversion events, our model may estimate a larger mean tract length.</w:t>
      </w:r>
    </w:p>
    <w:p w14:paraId="4E1C075B" w14:textId="63E6F992" w:rsidR="00120A6F" w:rsidRPr="00680B80" w:rsidRDefault="00120A6F" w:rsidP="00120A6F">
      <w:r>
        <w:t xml:space="preserve">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w:t>
      </w:r>
      <w:proofErr w:type="gramStart"/>
      <w:r>
        <w:t>finding</w:t>
      </w:r>
      <w:proofErr w:type="gramEnd"/>
      <w:r>
        <w:t xml:space="preserve"> and we caution that the difference could be attributable to unknown technical factors. We recommend further analysis to confirm this result. Recombination hotspots correlate with other genomic features such as GC rate,</w:t>
      </w:r>
      <w:r w:rsidR="006A3217">
        <w:fldChar w:fldCharType="begin"/>
      </w:r>
      <w:r w:rsidR="006A3217">
        <w:instrText xml:space="preserve"> ADDIN ZOTERO_ITEM CSL_CITATION {"citationID":"8SOy4iVR","properties":{"formattedCitation":"\\super 16\\nosupersub{}","plainCitation":"16","noteIndex":0},"citationItems":[{"id":133,"uris":["http://zotero.org/users/14121098/items/XSQ89JHB"],"itemData":{"id":133,"type":"article-journal","container-title":"Molecular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6A3217" w:rsidRPr="006A3217">
        <w:rPr>
          <w:rFonts w:ascii="Calibri" w:cs="Calibri"/>
          <w:kern w:val="0"/>
          <w:vertAlign w:val="superscript"/>
        </w:rPr>
        <w:t>16</w:t>
      </w:r>
      <w:r w:rsidR="006A3217">
        <w:fldChar w:fldCharType="end"/>
      </w:r>
      <w:r>
        <w:t xml:space="preserve"> so the difference, if real, may be caused by factors other than recombination rate.</w:t>
      </w:r>
    </w:p>
    <w:p w14:paraId="245308B9" w14:textId="77777777" w:rsidR="00120A6F" w:rsidRDefault="00120A6F" w:rsidP="00120A6F">
      <w:pPr>
        <w:pStyle w:val="Heading1"/>
      </w:pPr>
      <w:bookmarkStart w:id="8" w:name="_Hlk157629171"/>
      <w:r>
        <w:t>References</w:t>
      </w:r>
    </w:p>
    <w:p w14:paraId="7EE5456D" w14:textId="77777777" w:rsidR="006A3217" w:rsidRPr="006A3217" w:rsidRDefault="00205DEC" w:rsidP="006A3217">
      <w:pPr>
        <w:pStyle w:val="Bibliography"/>
        <w:rPr>
          <w:rFonts w:ascii="Calibri" w:cs="Calibri"/>
        </w:rPr>
      </w:pPr>
      <w:r>
        <w:rPr>
          <w:rFonts w:ascii="Calibri" w:cs="Calibri"/>
        </w:rPr>
        <w:t xml:space="preserve"> </w:t>
      </w:r>
      <w:r w:rsidR="006A3217">
        <w:rPr>
          <w:rFonts w:ascii="Calibri" w:cs="Calibri"/>
        </w:rPr>
        <w:fldChar w:fldCharType="begin"/>
      </w:r>
      <w:r w:rsidR="006A3217">
        <w:rPr>
          <w:rFonts w:ascii="Calibri" w:cs="Calibri"/>
        </w:rPr>
        <w:instrText xml:space="preserve"> ADDIN ZOTERO_BIBL {"uncited":[],"omitted":[],"custom":[]} CSL_BIBLIOGRAPHY </w:instrText>
      </w:r>
      <w:r w:rsidR="006A3217">
        <w:rPr>
          <w:rFonts w:ascii="Calibri" w:cs="Calibri"/>
        </w:rPr>
        <w:fldChar w:fldCharType="separate"/>
      </w:r>
      <w:r w:rsidR="006A3217" w:rsidRPr="006A3217">
        <w:rPr>
          <w:rFonts w:ascii="Calibri" w:cs="Calibri"/>
        </w:rPr>
        <w:t>1.</w:t>
      </w:r>
      <w:r w:rsidR="006A3217" w:rsidRPr="006A3217">
        <w:rPr>
          <w:rFonts w:ascii="Calibri" w:cs="Calibri"/>
        </w:rPr>
        <w:tab/>
        <w:t xml:space="preserve">Williams, A. L. </w:t>
      </w:r>
      <w:r w:rsidR="006A3217" w:rsidRPr="006A3217">
        <w:rPr>
          <w:rFonts w:ascii="Calibri" w:cs="Calibri"/>
          <w:i/>
          <w:iCs/>
        </w:rPr>
        <w:t>et al.</w:t>
      </w:r>
      <w:r w:rsidR="006A3217" w:rsidRPr="006A3217">
        <w:rPr>
          <w:rFonts w:ascii="Calibri" w:cs="Calibri"/>
        </w:rPr>
        <w:t xml:space="preserve"> </w:t>
      </w:r>
      <w:proofErr w:type="gramStart"/>
      <w:r w:rsidR="006A3217" w:rsidRPr="006A3217">
        <w:rPr>
          <w:rFonts w:ascii="Calibri" w:cs="Calibri"/>
        </w:rPr>
        <w:t>Non-crossover</w:t>
      </w:r>
      <w:proofErr w:type="gramEnd"/>
      <w:r w:rsidR="006A3217" w:rsidRPr="006A3217">
        <w:rPr>
          <w:rFonts w:ascii="Calibri" w:cs="Calibri"/>
        </w:rPr>
        <w:t xml:space="preserve"> gene conversions show strong GC bias and unexpected clustering in humans. </w:t>
      </w:r>
      <w:r w:rsidR="006A3217" w:rsidRPr="006A3217">
        <w:rPr>
          <w:rFonts w:ascii="Calibri" w:cs="Calibri"/>
          <w:i/>
          <w:iCs/>
        </w:rPr>
        <w:t>eLife</w:t>
      </w:r>
      <w:r w:rsidR="006A3217" w:rsidRPr="006A3217">
        <w:rPr>
          <w:rFonts w:ascii="Calibri" w:cs="Calibri"/>
        </w:rPr>
        <w:t xml:space="preserve"> </w:t>
      </w:r>
      <w:r w:rsidR="006A3217" w:rsidRPr="006A3217">
        <w:rPr>
          <w:rFonts w:ascii="Calibri" w:cs="Calibri"/>
          <w:b/>
          <w:bCs/>
        </w:rPr>
        <w:t>4</w:t>
      </w:r>
      <w:r w:rsidR="006A3217" w:rsidRPr="006A3217">
        <w:rPr>
          <w:rFonts w:ascii="Calibri" w:cs="Calibri"/>
        </w:rPr>
        <w:t>, e04637 (2015).</w:t>
      </w:r>
    </w:p>
    <w:p w14:paraId="3CA555B8" w14:textId="77777777" w:rsidR="006A3217" w:rsidRPr="006A3217" w:rsidRDefault="006A3217" w:rsidP="006A3217">
      <w:pPr>
        <w:pStyle w:val="Bibliography"/>
        <w:rPr>
          <w:rFonts w:ascii="Calibri" w:cs="Calibri"/>
        </w:rPr>
      </w:pPr>
      <w:r w:rsidRPr="006A3217">
        <w:rPr>
          <w:rFonts w:ascii="Calibri" w:cs="Calibri"/>
        </w:rPr>
        <w:lastRenderedPageBreak/>
        <w:t>2.</w:t>
      </w:r>
      <w:r w:rsidRPr="006A3217">
        <w:rPr>
          <w:rFonts w:ascii="Calibri" w:cs="Calibri"/>
        </w:rPr>
        <w:tab/>
        <w:t xml:space="preserve">McMahill, M. S., Sham, C. W. &amp; Bishop, D. K. Synthesis-Dependent Strand Annealing in Meiosis. </w:t>
      </w:r>
      <w:r w:rsidRPr="006A3217">
        <w:rPr>
          <w:rFonts w:ascii="Calibri" w:cs="Calibri"/>
          <w:i/>
          <w:iCs/>
        </w:rPr>
        <w:t>PLoS Biol</w:t>
      </w:r>
      <w:r w:rsidRPr="006A3217">
        <w:rPr>
          <w:rFonts w:ascii="Calibri" w:cs="Calibri"/>
        </w:rPr>
        <w:t xml:space="preserve"> </w:t>
      </w:r>
      <w:r w:rsidRPr="006A3217">
        <w:rPr>
          <w:rFonts w:ascii="Calibri" w:cs="Calibri"/>
          <w:b/>
          <w:bCs/>
        </w:rPr>
        <w:t>5</w:t>
      </w:r>
      <w:r w:rsidRPr="006A3217">
        <w:rPr>
          <w:rFonts w:ascii="Calibri" w:cs="Calibri"/>
        </w:rPr>
        <w:t>, e299 (2007).</w:t>
      </w:r>
    </w:p>
    <w:p w14:paraId="2DD635B5" w14:textId="77777777" w:rsidR="006A3217" w:rsidRPr="006A3217" w:rsidRDefault="006A3217" w:rsidP="006A3217">
      <w:pPr>
        <w:pStyle w:val="Bibliography"/>
        <w:rPr>
          <w:rFonts w:ascii="Calibri" w:cs="Calibri"/>
        </w:rPr>
      </w:pPr>
      <w:r w:rsidRPr="006A3217">
        <w:rPr>
          <w:rFonts w:ascii="Calibri" w:cs="Calibri"/>
        </w:rPr>
        <w:t>3.</w:t>
      </w:r>
      <w:r w:rsidRPr="006A3217">
        <w:rPr>
          <w:rFonts w:ascii="Calibri" w:cs="Calibri"/>
        </w:rPr>
        <w:tab/>
        <w:t xml:space="preserve">Jeffreys, A. J. &amp; May, C. A. Intense and highly localized gene conversion activity in human meiotic crossover hot spots. </w:t>
      </w:r>
      <w:r w:rsidRPr="006A3217">
        <w:rPr>
          <w:rFonts w:ascii="Calibri" w:cs="Calibri"/>
          <w:i/>
          <w:iCs/>
        </w:rPr>
        <w:t>Nat Genet</w:t>
      </w:r>
      <w:r w:rsidRPr="006A3217">
        <w:rPr>
          <w:rFonts w:ascii="Calibri" w:cs="Calibri"/>
        </w:rPr>
        <w:t xml:space="preserve"> </w:t>
      </w:r>
      <w:r w:rsidRPr="006A3217">
        <w:rPr>
          <w:rFonts w:ascii="Calibri" w:cs="Calibri"/>
          <w:b/>
          <w:bCs/>
        </w:rPr>
        <w:t>36</w:t>
      </w:r>
      <w:r w:rsidRPr="006A3217">
        <w:rPr>
          <w:rFonts w:ascii="Calibri" w:cs="Calibri"/>
        </w:rPr>
        <w:t>, 151–156 (2004).</w:t>
      </w:r>
    </w:p>
    <w:p w14:paraId="0DD72DA2" w14:textId="77777777" w:rsidR="006A3217" w:rsidRPr="006A3217" w:rsidRDefault="006A3217" w:rsidP="006A3217">
      <w:pPr>
        <w:pStyle w:val="Bibliography"/>
        <w:rPr>
          <w:rFonts w:ascii="Calibri" w:cs="Calibri"/>
        </w:rPr>
      </w:pPr>
      <w:r w:rsidRPr="006A3217">
        <w:rPr>
          <w:rFonts w:ascii="Calibri" w:cs="Calibri"/>
        </w:rPr>
        <w:t>4.</w:t>
      </w:r>
      <w:r w:rsidRPr="006A3217">
        <w:rPr>
          <w:rFonts w:ascii="Calibri" w:cs="Calibri"/>
        </w:rPr>
        <w:tab/>
        <w:t xml:space="preserve">Odenthal-Hesse, L., Berg, I. L., Veselis, A., Jeffreys, A. J. &amp; May, C. A. Transmission Distortion Affecting Human Noncrossover but Not Crossover Recombination: A Hidden Source of Meiotic Drive. </w:t>
      </w:r>
      <w:r w:rsidRPr="006A3217">
        <w:rPr>
          <w:rFonts w:ascii="Calibri" w:cs="Calibri"/>
          <w:i/>
          <w:iCs/>
        </w:rPr>
        <w:t>PLOS Genetics</w:t>
      </w:r>
      <w:r w:rsidRPr="006A3217">
        <w:rPr>
          <w:rFonts w:ascii="Calibri" w:cs="Calibri"/>
        </w:rPr>
        <w:t xml:space="preserve"> </w:t>
      </w:r>
      <w:r w:rsidRPr="006A3217">
        <w:rPr>
          <w:rFonts w:ascii="Calibri" w:cs="Calibri"/>
          <w:b/>
          <w:bCs/>
        </w:rPr>
        <w:t>10</w:t>
      </w:r>
      <w:r w:rsidRPr="006A3217">
        <w:rPr>
          <w:rFonts w:ascii="Calibri" w:cs="Calibri"/>
        </w:rPr>
        <w:t>, e1004106 (2014).</w:t>
      </w:r>
    </w:p>
    <w:p w14:paraId="12FE6144" w14:textId="77777777" w:rsidR="006A3217" w:rsidRPr="006A3217" w:rsidRDefault="006A3217" w:rsidP="006A3217">
      <w:pPr>
        <w:pStyle w:val="Bibliography"/>
        <w:rPr>
          <w:rFonts w:ascii="Calibri" w:cs="Calibri"/>
        </w:rPr>
      </w:pPr>
      <w:r w:rsidRPr="006A3217">
        <w:rPr>
          <w:rFonts w:ascii="Calibri" w:cs="Calibri"/>
        </w:rPr>
        <w:t>5.</w:t>
      </w:r>
      <w:r w:rsidRPr="006A3217">
        <w:rPr>
          <w:rFonts w:ascii="Calibri" w:cs="Calibri"/>
        </w:rPr>
        <w:tab/>
        <w:t xml:space="preserve">Halldorsson, B. V. </w:t>
      </w:r>
      <w:r w:rsidRPr="006A3217">
        <w:rPr>
          <w:rFonts w:ascii="Calibri" w:cs="Calibri"/>
          <w:i/>
          <w:iCs/>
        </w:rPr>
        <w:t>et al.</w:t>
      </w:r>
      <w:r w:rsidRPr="006A3217">
        <w:rPr>
          <w:rFonts w:ascii="Calibri" w:cs="Calibri"/>
        </w:rPr>
        <w:t xml:space="preserve"> The rate of meiotic gene conversion varies by sex and age. </w:t>
      </w:r>
      <w:r w:rsidRPr="006A3217">
        <w:rPr>
          <w:rFonts w:ascii="Calibri" w:cs="Calibri"/>
          <w:i/>
          <w:iCs/>
        </w:rPr>
        <w:t>Nat Genet</w:t>
      </w:r>
      <w:r w:rsidRPr="006A3217">
        <w:rPr>
          <w:rFonts w:ascii="Calibri" w:cs="Calibri"/>
        </w:rPr>
        <w:t xml:space="preserve"> </w:t>
      </w:r>
      <w:r w:rsidRPr="006A3217">
        <w:rPr>
          <w:rFonts w:ascii="Calibri" w:cs="Calibri"/>
          <w:b/>
          <w:bCs/>
        </w:rPr>
        <w:t>48</w:t>
      </w:r>
      <w:r w:rsidRPr="006A3217">
        <w:rPr>
          <w:rFonts w:ascii="Calibri" w:cs="Calibri"/>
        </w:rPr>
        <w:t>, 1377–1384 (2016).</w:t>
      </w:r>
    </w:p>
    <w:p w14:paraId="43E63722" w14:textId="77777777" w:rsidR="006A3217" w:rsidRPr="006A3217" w:rsidRDefault="006A3217" w:rsidP="006A3217">
      <w:pPr>
        <w:pStyle w:val="Bibliography"/>
        <w:rPr>
          <w:rFonts w:ascii="Calibri" w:cs="Calibri"/>
        </w:rPr>
      </w:pPr>
      <w:r w:rsidRPr="006A3217">
        <w:rPr>
          <w:rFonts w:ascii="Calibri" w:cs="Calibri"/>
        </w:rPr>
        <w:t>6.</w:t>
      </w:r>
      <w:r w:rsidRPr="006A3217">
        <w:rPr>
          <w:rFonts w:ascii="Calibri" w:cs="Calibri"/>
        </w:rPr>
        <w:tab/>
        <w:t xml:space="preserve">Browning, S. R. &amp; Browning, B. L. Biobank-scale inference of multi-individual identity by descent and gene conversion. </w:t>
      </w:r>
      <w:r w:rsidRPr="006A3217">
        <w:rPr>
          <w:rFonts w:ascii="Calibri" w:cs="Calibri"/>
          <w:i/>
          <w:iCs/>
        </w:rPr>
        <w:t>The American Journal of Human Genetics</w:t>
      </w:r>
      <w:r w:rsidRPr="006A3217">
        <w:rPr>
          <w:rFonts w:ascii="Calibri" w:cs="Calibri"/>
        </w:rPr>
        <w:t xml:space="preserve"> </w:t>
      </w:r>
      <w:r w:rsidRPr="006A3217">
        <w:rPr>
          <w:rFonts w:ascii="Calibri" w:cs="Calibri"/>
          <w:b/>
          <w:bCs/>
        </w:rPr>
        <w:t>111</w:t>
      </w:r>
      <w:r w:rsidRPr="006A3217">
        <w:rPr>
          <w:rFonts w:ascii="Calibri" w:cs="Calibri"/>
        </w:rPr>
        <w:t>, 691–700 (2024).</w:t>
      </w:r>
    </w:p>
    <w:p w14:paraId="71DDED7D" w14:textId="77777777" w:rsidR="006A3217" w:rsidRPr="006A3217" w:rsidRDefault="006A3217" w:rsidP="006A3217">
      <w:pPr>
        <w:pStyle w:val="Bibliography"/>
        <w:rPr>
          <w:rFonts w:ascii="Calibri" w:cs="Calibri"/>
        </w:rPr>
      </w:pPr>
      <w:r w:rsidRPr="006A3217">
        <w:rPr>
          <w:rFonts w:ascii="Calibri" w:cs="Calibri"/>
        </w:rPr>
        <w:t>7.</w:t>
      </w:r>
      <w:r w:rsidRPr="006A3217">
        <w:rPr>
          <w:rFonts w:ascii="Calibri" w:cs="Calibri"/>
        </w:rPr>
        <w:tab/>
        <w:t xml:space="preserve">Hardarson, M. T., Palsson, G. &amp; Halldorsson, B. V. NCOurd: modelling length distributions of NCO events and gene conversion tracts. </w:t>
      </w:r>
      <w:r w:rsidRPr="006A3217">
        <w:rPr>
          <w:rFonts w:ascii="Calibri" w:cs="Calibri"/>
          <w:i/>
          <w:iCs/>
        </w:rPr>
        <w:t>Bioinformatics</w:t>
      </w:r>
      <w:r w:rsidRPr="006A3217">
        <w:rPr>
          <w:rFonts w:ascii="Calibri" w:cs="Calibri"/>
        </w:rPr>
        <w:t xml:space="preserve"> </w:t>
      </w:r>
      <w:r w:rsidRPr="006A3217">
        <w:rPr>
          <w:rFonts w:ascii="Calibri" w:cs="Calibri"/>
          <w:b/>
          <w:bCs/>
        </w:rPr>
        <w:t>39</w:t>
      </w:r>
      <w:r w:rsidRPr="006A3217">
        <w:rPr>
          <w:rFonts w:ascii="Calibri" w:cs="Calibri"/>
        </w:rPr>
        <w:t>, btad485 (2023).</w:t>
      </w:r>
    </w:p>
    <w:p w14:paraId="69ECC1F4" w14:textId="77777777" w:rsidR="006A3217" w:rsidRPr="006A3217" w:rsidRDefault="006A3217" w:rsidP="006A3217">
      <w:pPr>
        <w:pStyle w:val="Bibliography"/>
        <w:rPr>
          <w:rFonts w:ascii="Calibri" w:cs="Calibri"/>
        </w:rPr>
      </w:pPr>
      <w:r w:rsidRPr="006A3217">
        <w:rPr>
          <w:rFonts w:ascii="Calibri" w:cs="Calibri"/>
        </w:rPr>
        <w:t>8.</w:t>
      </w:r>
      <w:r w:rsidRPr="006A3217">
        <w:rPr>
          <w:rFonts w:ascii="Calibri" w:cs="Calibri"/>
        </w:rPr>
        <w:tab/>
        <w:t xml:space="preserve">Betran, E., Rozas, J., Navarro, A. &amp; Barbadilla, A. The Estimation of the Number and the Length Distribution of Gene Conversion Tracts from Population DNA Sequence Data. </w:t>
      </w:r>
      <w:r w:rsidRPr="006A3217">
        <w:rPr>
          <w:rFonts w:ascii="Calibri" w:cs="Calibri"/>
          <w:i/>
          <w:iCs/>
        </w:rPr>
        <w:t>Genetics</w:t>
      </w:r>
      <w:r w:rsidRPr="006A3217">
        <w:rPr>
          <w:rFonts w:ascii="Calibri" w:cs="Calibri"/>
        </w:rPr>
        <w:t xml:space="preserve"> </w:t>
      </w:r>
      <w:r w:rsidRPr="006A3217">
        <w:rPr>
          <w:rFonts w:ascii="Calibri" w:cs="Calibri"/>
          <w:b/>
          <w:bCs/>
        </w:rPr>
        <w:t>146</w:t>
      </w:r>
      <w:r w:rsidRPr="006A3217">
        <w:rPr>
          <w:rFonts w:ascii="Calibri" w:cs="Calibri"/>
        </w:rPr>
        <w:t>, 89–99 (1997).</w:t>
      </w:r>
    </w:p>
    <w:p w14:paraId="3AD99CE9" w14:textId="77777777" w:rsidR="006A3217" w:rsidRPr="006A3217" w:rsidRDefault="006A3217" w:rsidP="006A3217">
      <w:pPr>
        <w:pStyle w:val="Bibliography"/>
        <w:rPr>
          <w:rFonts w:ascii="Calibri" w:cs="Calibri"/>
        </w:rPr>
      </w:pPr>
      <w:r w:rsidRPr="006A3217">
        <w:rPr>
          <w:rFonts w:ascii="Calibri" w:cs="Calibri"/>
        </w:rPr>
        <w:t>9.</w:t>
      </w:r>
      <w:r w:rsidRPr="006A3217">
        <w:rPr>
          <w:rFonts w:ascii="Calibri" w:cs="Calibri"/>
        </w:rPr>
        <w:tab/>
        <w:t xml:space="preserve">Halldorsson, B. V. </w:t>
      </w:r>
      <w:r w:rsidRPr="006A3217">
        <w:rPr>
          <w:rFonts w:ascii="Calibri" w:cs="Calibri"/>
          <w:i/>
          <w:iCs/>
        </w:rPr>
        <w:t>et al.</w:t>
      </w:r>
      <w:r w:rsidRPr="006A3217">
        <w:rPr>
          <w:rFonts w:ascii="Calibri" w:cs="Calibri"/>
        </w:rPr>
        <w:t xml:space="preserve"> The sequences of 150,119 genomes in the UK Biobank. </w:t>
      </w:r>
      <w:r w:rsidRPr="006A3217">
        <w:rPr>
          <w:rFonts w:ascii="Calibri" w:cs="Calibri"/>
          <w:i/>
          <w:iCs/>
        </w:rPr>
        <w:t>Nature</w:t>
      </w:r>
      <w:r w:rsidRPr="006A3217">
        <w:rPr>
          <w:rFonts w:ascii="Calibri" w:cs="Calibri"/>
        </w:rPr>
        <w:t xml:space="preserve"> </w:t>
      </w:r>
      <w:r w:rsidRPr="006A3217">
        <w:rPr>
          <w:rFonts w:ascii="Calibri" w:cs="Calibri"/>
          <w:b/>
          <w:bCs/>
        </w:rPr>
        <w:t>607</w:t>
      </w:r>
      <w:r w:rsidRPr="006A3217">
        <w:rPr>
          <w:rFonts w:ascii="Calibri" w:cs="Calibri"/>
        </w:rPr>
        <w:t>, 732–740 (2022).</w:t>
      </w:r>
    </w:p>
    <w:p w14:paraId="4965665E" w14:textId="77777777" w:rsidR="006A3217" w:rsidRPr="006A3217" w:rsidRDefault="006A3217" w:rsidP="006A3217">
      <w:pPr>
        <w:pStyle w:val="Bibliography"/>
        <w:rPr>
          <w:rFonts w:ascii="Calibri" w:cs="Calibri"/>
        </w:rPr>
      </w:pPr>
      <w:r w:rsidRPr="006A3217">
        <w:rPr>
          <w:rFonts w:ascii="Calibri" w:cs="Calibri"/>
        </w:rPr>
        <w:t>10.</w:t>
      </w:r>
      <w:r w:rsidRPr="006A3217">
        <w:rPr>
          <w:rFonts w:ascii="Calibri" w:cs="Calibri"/>
        </w:rPr>
        <w:tab/>
        <w:t xml:space="preserve">Browning, B. L., Tian, X., Zhou, Y. &amp; Browning, S. R. Fast two-stage phasing of large-scale sequence data. </w:t>
      </w:r>
      <w:r w:rsidRPr="006A3217">
        <w:rPr>
          <w:rFonts w:ascii="Calibri" w:cs="Calibri"/>
          <w:i/>
          <w:iCs/>
        </w:rPr>
        <w:t>The American Journal of Human Genetics</w:t>
      </w:r>
      <w:r w:rsidRPr="006A3217">
        <w:rPr>
          <w:rFonts w:ascii="Calibri" w:cs="Calibri"/>
        </w:rPr>
        <w:t xml:space="preserve"> </w:t>
      </w:r>
      <w:r w:rsidRPr="006A3217">
        <w:rPr>
          <w:rFonts w:ascii="Calibri" w:cs="Calibri"/>
          <w:b/>
          <w:bCs/>
        </w:rPr>
        <w:t>108</w:t>
      </w:r>
      <w:r w:rsidRPr="006A3217">
        <w:rPr>
          <w:rFonts w:ascii="Calibri" w:cs="Calibri"/>
        </w:rPr>
        <w:t>, 1880–1890 (2021).</w:t>
      </w:r>
    </w:p>
    <w:p w14:paraId="5215082D" w14:textId="77777777" w:rsidR="006A3217" w:rsidRPr="006A3217" w:rsidRDefault="006A3217" w:rsidP="006A3217">
      <w:pPr>
        <w:pStyle w:val="Bibliography"/>
        <w:rPr>
          <w:rFonts w:ascii="Calibri" w:cs="Calibri"/>
        </w:rPr>
      </w:pPr>
      <w:r w:rsidRPr="006A3217">
        <w:rPr>
          <w:rFonts w:ascii="Calibri" w:cs="Calibri"/>
        </w:rPr>
        <w:t>11.</w:t>
      </w:r>
      <w:r w:rsidRPr="006A3217">
        <w:rPr>
          <w:rFonts w:ascii="Calibri" w:cs="Calibri"/>
        </w:rPr>
        <w:tab/>
        <w:t xml:space="preserve">Browning, B. L. &amp; Browning, S. R. Statistical phasing of 150,119 sequenced genomes in the UK Biobank. </w:t>
      </w:r>
      <w:r w:rsidRPr="006A3217">
        <w:rPr>
          <w:rFonts w:ascii="Calibri" w:cs="Calibri"/>
          <w:i/>
          <w:iCs/>
        </w:rPr>
        <w:t>The American Journal of Human Genetics</w:t>
      </w:r>
      <w:r w:rsidRPr="006A3217">
        <w:rPr>
          <w:rFonts w:ascii="Calibri" w:cs="Calibri"/>
        </w:rPr>
        <w:t xml:space="preserve"> </w:t>
      </w:r>
      <w:r w:rsidRPr="006A3217">
        <w:rPr>
          <w:rFonts w:ascii="Calibri" w:cs="Calibri"/>
          <w:b/>
          <w:bCs/>
        </w:rPr>
        <w:t>110</w:t>
      </w:r>
      <w:r w:rsidRPr="006A3217">
        <w:rPr>
          <w:rFonts w:ascii="Calibri" w:cs="Calibri"/>
        </w:rPr>
        <w:t>, 161–165 (2023).</w:t>
      </w:r>
    </w:p>
    <w:p w14:paraId="0BE792FF" w14:textId="77777777" w:rsidR="006A3217" w:rsidRPr="006A3217" w:rsidRDefault="006A3217" w:rsidP="006A3217">
      <w:pPr>
        <w:pStyle w:val="Bibliography"/>
        <w:rPr>
          <w:rFonts w:ascii="Calibri" w:cs="Calibri"/>
        </w:rPr>
      </w:pPr>
      <w:r w:rsidRPr="006A3217">
        <w:rPr>
          <w:rFonts w:ascii="Calibri" w:cs="Calibri"/>
        </w:rPr>
        <w:t>12.</w:t>
      </w:r>
      <w:r w:rsidRPr="006A3217">
        <w:rPr>
          <w:rFonts w:ascii="Calibri" w:cs="Calibri"/>
        </w:rPr>
        <w:tab/>
        <w:t>R Core Team. R: A Language and Environment for Statistical Computing. R Foundation for Statistical Computing (2024).</w:t>
      </w:r>
    </w:p>
    <w:p w14:paraId="4DFF02A6" w14:textId="77777777" w:rsidR="006A3217" w:rsidRPr="006A3217" w:rsidRDefault="006A3217" w:rsidP="006A3217">
      <w:pPr>
        <w:pStyle w:val="Bibliography"/>
        <w:rPr>
          <w:rFonts w:ascii="Calibri" w:cs="Calibri"/>
        </w:rPr>
      </w:pPr>
      <w:r w:rsidRPr="006A3217">
        <w:rPr>
          <w:rFonts w:ascii="Calibri" w:cs="Calibri"/>
        </w:rPr>
        <w:lastRenderedPageBreak/>
        <w:t>13.</w:t>
      </w:r>
      <w:r w:rsidRPr="006A3217">
        <w:rPr>
          <w:rFonts w:ascii="Calibri" w:cs="Calibri"/>
        </w:rPr>
        <w:tab/>
        <w:t xml:space="preserve">Akaike, H. A new look at the statistical model identification. </w:t>
      </w:r>
      <w:r w:rsidRPr="006A3217">
        <w:rPr>
          <w:rFonts w:ascii="Calibri" w:cs="Calibri"/>
          <w:i/>
          <w:iCs/>
        </w:rPr>
        <w:t>IEEE Transactions on Automatic Control</w:t>
      </w:r>
      <w:r w:rsidRPr="006A3217">
        <w:rPr>
          <w:rFonts w:ascii="Calibri" w:cs="Calibri"/>
        </w:rPr>
        <w:t xml:space="preserve"> </w:t>
      </w:r>
      <w:r w:rsidRPr="006A3217">
        <w:rPr>
          <w:rFonts w:ascii="Calibri" w:cs="Calibri"/>
          <w:b/>
          <w:bCs/>
        </w:rPr>
        <w:t>19</w:t>
      </w:r>
      <w:r w:rsidRPr="006A3217">
        <w:rPr>
          <w:rFonts w:ascii="Calibri" w:cs="Calibri"/>
        </w:rPr>
        <w:t>, 716–723 (1974).</w:t>
      </w:r>
    </w:p>
    <w:p w14:paraId="4B15751E" w14:textId="77777777" w:rsidR="006A3217" w:rsidRPr="006A3217" w:rsidRDefault="006A3217" w:rsidP="006A3217">
      <w:pPr>
        <w:pStyle w:val="Bibliography"/>
        <w:rPr>
          <w:rFonts w:ascii="Calibri" w:cs="Calibri"/>
        </w:rPr>
      </w:pPr>
      <w:r w:rsidRPr="006A3217">
        <w:rPr>
          <w:rFonts w:ascii="Calibri" w:cs="Calibri"/>
        </w:rPr>
        <w:t>14.</w:t>
      </w:r>
      <w:r w:rsidRPr="006A3217">
        <w:rPr>
          <w:rFonts w:ascii="Calibri" w:cs="Calibri"/>
        </w:rPr>
        <w:tab/>
        <w:t xml:space="preserve">Baumdicker, F. </w:t>
      </w:r>
      <w:r w:rsidRPr="006A3217">
        <w:rPr>
          <w:rFonts w:ascii="Calibri" w:cs="Calibri"/>
          <w:i/>
          <w:iCs/>
        </w:rPr>
        <w:t>et al.</w:t>
      </w:r>
      <w:r w:rsidRPr="006A3217">
        <w:rPr>
          <w:rFonts w:ascii="Calibri" w:cs="Calibri"/>
        </w:rPr>
        <w:t xml:space="preserve"> Efficient ancestry and mutation simulation with msprime 1.0. </w:t>
      </w:r>
      <w:r w:rsidRPr="006A3217">
        <w:rPr>
          <w:rFonts w:ascii="Calibri" w:cs="Calibri"/>
          <w:i/>
          <w:iCs/>
        </w:rPr>
        <w:t>Genetics</w:t>
      </w:r>
      <w:r w:rsidRPr="006A3217">
        <w:rPr>
          <w:rFonts w:ascii="Calibri" w:cs="Calibri"/>
        </w:rPr>
        <w:t xml:space="preserve"> </w:t>
      </w:r>
      <w:r w:rsidRPr="006A3217">
        <w:rPr>
          <w:rFonts w:ascii="Calibri" w:cs="Calibri"/>
          <w:b/>
          <w:bCs/>
        </w:rPr>
        <w:t>220</w:t>
      </w:r>
      <w:r w:rsidRPr="006A3217">
        <w:rPr>
          <w:rFonts w:ascii="Calibri" w:cs="Calibri"/>
        </w:rPr>
        <w:t>, iyab229 (2022).</w:t>
      </w:r>
    </w:p>
    <w:p w14:paraId="113ADF6F" w14:textId="77777777" w:rsidR="006A3217" w:rsidRPr="006A3217" w:rsidRDefault="006A3217" w:rsidP="006A3217">
      <w:pPr>
        <w:pStyle w:val="Bibliography"/>
        <w:rPr>
          <w:rFonts w:ascii="Calibri" w:cs="Calibri"/>
        </w:rPr>
      </w:pPr>
      <w:r w:rsidRPr="006A3217">
        <w:rPr>
          <w:rFonts w:ascii="Calibri" w:cs="Calibri"/>
        </w:rPr>
        <w:t>15.</w:t>
      </w:r>
      <w:r w:rsidRPr="006A3217">
        <w:rPr>
          <w:rFonts w:ascii="Calibri" w:cs="Calibri"/>
        </w:rPr>
        <w:tab/>
        <w:t xml:space="preserve">Halldorsson, B. V. </w:t>
      </w:r>
      <w:r w:rsidRPr="006A3217">
        <w:rPr>
          <w:rFonts w:ascii="Calibri" w:cs="Calibri"/>
          <w:i/>
          <w:iCs/>
        </w:rPr>
        <w:t>et al.</w:t>
      </w:r>
      <w:r w:rsidRPr="006A3217">
        <w:rPr>
          <w:rFonts w:ascii="Calibri" w:cs="Calibri"/>
        </w:rPr>
        <w:t xml:space="preserve"> Characterizing mutagenic effects of recombination through a sequence-level genetic map. </w:t>
      </w:r>
      <w:r w:rsidRPr="006A3217">
        <w:rPr>
          <w:rFonts w:ascii="Calibri" w:cs="Calibri"/>
          <w:i/>
          <w:iCs/>
        </w:rPr>
        <w:t>Science</w:t>
      </w:r>
      <w:r w:rsidRPr="006A3217">
        <w:rPr>
          <w:rFonts w:ascii="Calibri" w:cs="Calibri"/>
        </w:rPr>
        <w:t xml:space="preserve"> </w:t>
      </w:r>
      <w:r w:rsidRPr="006A3217">
        <w:rPr>
          <w:rFonts w:ascii="Calibri" w:cs="Calibri"/>
          <w:b/>
          <w:bCs/>
        </w:rPr>
        <w:t>363</w:t>
      </w:r>
      <w:r w:rsidRPr="006A3217">
        <w:rPr>
          <w:rFonts w:ascii="Calibri" w:cs="Calibri"/>
        </w:rPr>
        <w:t>, eaau1043 (2019).</w:t>
      </w:r>
    </w:p>
    <w:p w14:paraId="1A9A6F81" w14:textId="77777777" w:rsidR="006A3217" w:rsidRPr="006A3217" w:rsidRDefault="006A3217" w:rsidP="006A3217">
      <w:pPr>
        <w:pStyle w:val="Bibliography"/>
        <w:rPr>
          <w:rFonts w:ascii="Calibri" w:cs="Calibri"/>
        </w:rPr>
      </w:pPr>
      <w:r w:rsidRPr="006A3217">
        <w:rPr>
          <w:rFonts w:ascii="Calibri" w:cs="Calibri"/>
        </w:rPr>
        <w:t>16.</w:t>
      </w:r>
      <w:r w:rsidRPr="006A3217">
        <w:rPr>
          <w:rFonts w:ascii="Calibri" w:cs="Calibri"/>
        </w:rPr>
        <w:tab/>
        <w:t xml:space="preserve">Fullerton, S. M., Bernardo Carvalho, A. &amp; Clark, A. G. Local Rates of Recombination Are Positively Correlated with GC Content in the Human Genome. </w:t>
      </w:r>
      <w:r w:rsidRPr="006A3217">
        <w:rPr>
          <w:rFonts w:ascii="Calibri" w:cs="Calibri"/>
          <w:i/>
          <w:iCs/>
        </w:rPr>
        <w:t>Molecular Biology and Evolution</w:t>
      </w:r>
      <w:r w:rsidRPr="006A3217">
        <w:rPr>
          <w:rFonts w:ascii="Calibri" w:cs="Calibri"/>
        </w:rPr>
        <w:t xml:space="preserve"> </w:t>
      </w:r>
      <w:r w:rsidRPr="006A3217">
        <w:rPr>
          <w:rFonts w:ascii="Calibri" w:cs="Calibri"/>
          <w:b/>
          <w:bCs/>
        </w:rPr>
        <w:t>18</w:t>
      </w:r>
      <w:r w:rsidRPr="006A3217">
        <w:rPr>
          <w:rFonts w:ascii="Calibri" w:cs="Calibri"/>
        </w:rPr>
        <w:t>, 1139–1142 (2001).</w:t>
      </w:r>
    </w:p>
    <w:p w14:paraId="1696DE3A" w14:textId="35A66FAC" w:rsidR="00205DEC" w:rsidRPr="00205DEC" w:rsidRDefault="006A3217" w:rsidP="00205DEC">
      <w:r>
        <w:rPr>
          <w:rFonts w:ascii="Calibri" w:cs="Calibri"/>
        </w:rPr>
        <w:fldChar w:fldCharType="end"/>
      </w:r>
    </w:p>
    <w:p w14:paraId="5F7B783D" w14:textId="73F24A89" w:rsidR="00120A6F" w:rsidRDefault="00120A6F" w:rsidP="00120A6F">
      <w:pPr>
        <w:pStyle w:val="Heading1"/>
      </w:pPr>
      <w:r>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77777777" w:rsidR="00120A6F" w:rsidRDefault="00120A6F" w:rsidP="00120A6F">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8"/>
    </w:p>
    <w:p w14:paraId="277A9F57" w14:textId="77777777" w:rsidR="00120A6F" w:rsidRDefault="00120A6F" w:rsidP="00120A6F">
      <w:pPr>
        <w:pStyle w:val="Heading2"/>
      </w:pPr>
      <w:r>
        <w:lastRenderedPageBreak/>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77777777"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(Supplementary Figure 2):</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4590123" w14:textId="77777777" w:rsidR="00120A6F" w:rsidRDefault="00120A6F" w:rsidP="00120A6F">
      <w:r>
        <w:rPr>
          <w:noProof/>
        </w:rPr>
        <w:drawing>
          <wp:inline distT="0" distB="0" distL="0" distR="0" wp14:anchorId="1C85A8FD" wp14:editId="22874276">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58D95B3" w14:textId="77777777" w:rsidR="00120A6F" w:rsidRPr="00B93D04" w:rsidRDefault="00120A6F" w:rsidP="00120A6F">
      <w:pPr>
        <w:rPr>
          <w:rFonts w:ascii="Calibri" w:hAnsi="Calibri" w:cs="Calibri"/>
          <w:iCs/>
          <w:szCs w:val="22"/>
        </w:rPr>
      </w:pPr>
      <w:r>
        <w:rPr>
          <w:rFonts w:ascii="Calibri" w:hAnsi="Calibri" w:cs="Calibri"/>
          <w:b/>
          <w:bCs/>
          <w:szCs w:val="22"/>
        </w:rPr>
        <w:lastRenderedPageBreak/>
        <w:t>Supplementary Figure 2.</w:t>
      </w:r>
      <w:r>
        <w:rPr>
          <w:rFonts w:ascii="Calibri" w:hAnsi="Calibri" w:cs="Calibri"/>
          <w:b/>
          <w:bCs/>
          <w:iCs/>
          <w:szCs w:val="22"/>
        </w:rPr>
        <w:t xml:space="preserve"> Probability distribution functions of the four distributions used to simulate gene conversion tract lengths. </w:t>
      </w:r>
      <w:r>
        <w:rPr>
          <w:rFonts w:ascii="Calibri" w:hAnsi="Calibri" w:cs="Calibri"/>
          <w:iCs/>
          <w:szCs w:val="22"/>
        </w:rPr>
        <w:t>We plot the distribution functions of the geometric distribution, the sum of two geometric random variables, the sum of three geometric random variables, and the uniform distribution that we draw the gene conversion tract lengths from in this simulation study.</w:t>
      </w:r>
    </w:p>
    <w:p w14:paraId="73B4C2C6" w14:textId="1DAA476F" w:rsidR="00120A6F" w:rsidRDefault="00120A6F" w:rsidP="00120A6F">
      <w:r>
        <w:t xml:space="preserve">All four distributions have mean 300 bp. Recall that in the previous coalescent simulation, we generated 20 regions of length 10 Mb for 125,000 individuals using the coalescent simulator msprime v1.2.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B8B1032" w14:textId="77777777" w:rsidR="00120A6F" w:rsidRDefault="00120A6F" w:rsidP="00120A6F">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t xml:space="preserve">. The empirical bias and standard error of our estimates under each setting of </w:t>
      </w:r>
      <m:oMath>
        <m:r>
          <w:rPr>
            <w:rFonts w:ascii="Cambria Math" w:hAnsi="Cambria Math"/>
          </w:rPr>
          <m:t>N</m:t>
        </m:r>
      </m:oMath>
      <w:r>
        <w:t xml:space="preserve"> </w:t>
      </w:r>
      <w:r>
        <w:lastRenderedPageBreak/>
        <w:t xml:space="preserve">is shown in Table 1. Under the AIC selected setting, we use the estimate from the setting of </w:t>
      </w:r>
      <m:oMath>
        <m:r>
          <w:rPr>
            <w:rFonts w:ascii="Cambria Math" w:hAnsi="Cambria Math"/>
          </w:rPr>
          <m:t>N</m:t>
        </m:r>
      </m:oMath>
      <w:r>
        <w:t xml:space="preserve"> with the smaller AIC value in each of the 100 sets.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120A6F" w:rsidRPr="00094F5D" w14:paraId="41E0513D" w14:textId="77777777" w:rsidTr="00292C5A">
        <w:tc>
          <w:tcPr>
            <w:tcW w:w="2335" w:type="dxa"/>
            <w:vMerge w:val="restart"/>
          </w:tcPr>
          <w:p w14:paraId="20F94F45" w14:textId="77777777" w:rsidR="00120A6F" w:rsidRPr="00094F5D" w:rsidRDefault="00120A6F" w:rsidP="00292C5A"/>
        </w:tc>
        <w:tc>
          <w:tcPr>
            <w:tcW w:w="5670" w:type="dxa"/>
            <w:gridSpan w:val="3"/>
          </w:tcPr>
          <w:p w14:paraId="1762BC59" w14:textId="77777777" w:rsidR="00120A6F" w:rsidRPr="00094F5D" w:rsidRDefault="00120A6F" w:rsidP="00292C5A">
            <w:pPr>
              <w:jc w:val="center"/>
            </w:pPr>
            <w:r w:rsidRPr="00094F5D">
              <w:rPr>
                <w:rFonts w:hint="eastAsia"/>
                <w:lang w:eastAsia="ja-JP"/>
              </w:rPr>
              <w:t>Bias</w:t>
            </w:r>
            <w:r>
              <w:rPr>
                <w:lang w:eastAsia="ja-JP"/>
              </w:rPr>
              <w:t xml:space="preserve"> (SE)</w:t>
            </w:r>
          </w:p>
        </w:tc>
      </w:tr>
      <w:tr w:rsidR="00120A6F" w:rsidRPr="00094F5D" w14:paraId="3A665838" w14:textId="77777777" w:rsidTr="00292C5A">
        <w:tc>
          <w:tcPr>
            <w:tcW w:w="2335" w:type="dxa"/>
            <w:vMerge/>
          </w:tcPr>
          <w:p w14:paraId="55995FC2" w14:textId="77777777" w:rsidR="00120A6F" w:rsidRPr="00094F5D" w:rsidRDefault="00120A6F" w:rsidP="00292C5A"/>
        </w:tc>
        <w:tc>
          <w:tcPr>
            <w:tcW w:w="1530" w:type="dxa"/>
          </w:tcPr>
          <w:p w14:paraId="77FB8411" w14:textId="77777777" w:rsidR="00120A6F" w:rsidRPr="00094F5D" w:rsidRDefault="00120A6F" w:rsidP="00292C5A">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07068447" w14:textId="77777777" w:rsidR="00120A6F" w:rsidRPr="00094F5D" w:rsidRDefault="00120A6F" w:rsidP="00292C5A">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200D5443" w14:textId="77777777" w:rsidR="00120A6F" w:rsidRPr="00094F5D" w:rsidRDefault="00120A6F" w:rsidP="00292C5A">
            <w:r w:rsidRPr="00094F5D">
              <w:rPr>
                <w:rFonts w:hint="eastAsia"/>
                <w:lang w:eastAsia="ja-JP"/>
              </w:rPr>
              <w:t>AIC selected</w:t>
            </w:r>
          </w:p>
        </w:tc>
      </w:tr>
      <w:tr w:rsidR="00120A6F" w:rsidRPr="00094F5D" w14:paraId="664CFCD0" w14:textId="77777777" w:rsidTr="00292C5A">
        <w:tc>
          <w:tcPr>
            <w:tcW w:w="2335" w:type="dxa"/>
          </w:tcPr>
          <w:p w14:paraId="035339EF" w14:textId="77777777" w:rsidR="00120A6F" w:rsidRPr="00094F5D" w:rsidRDefault="00120A6F" w:rsidP="00292C5A">
            <w:r w:rsidRPr="00094F5D">
              <w:rPr>
                <w:rFonts w:hint="eastAsia"/>
                <w:lang w:eastAsia="ja-JP"/>
              </w:rPr>
              <w:t>Geometric</w:t>
            </w:r>
          </w:p>
        </w:tc>
        <w:tc>
          <w:tcPr>
            <w:tcW w:w="1530" w:type="dxa"/>
          </w:tcPr>
          <w:p w14:paraId="2AE23448" w14:textId="77777777" w:rsidR="00120A6F" w:rsidRPr="00094F5D" w:rsidRDefault="00120A6F" w:rsidP="00292C5A">
            <w:pPr>
              <w:jc w:val="center"/>
            </w:pPr>
            <w:r w:rsidRPr="00032167">
              <w:t>-1</w:t>
            </w:r>
            <w:r>
              <w:t>5.6 bp (6.7)</w:t>
            </w:r>
          </w:p>
        </w:tc>
        <w:tc>
          <w:tcPr>
            <w:tcW w:w="2245" w:type="dxa"/>
          </w:tcPr>
          <w:p w14:paraId="42FC7950" w14:textId="77777777" w:rsidR="00120A6F" w:rsidRPr="00094F5D" w:rsidRDefault="00120A6F" w:rsidP="00292C5A">
            <w:pPr>
              <w:jc w:val="center"/>
            </w:pPr>
            <w:r w:rsidRPr="00D41EB8">
              <w:t>11</w:t>
            </w:r>
            <w:r>
              <w:t>4.4 bp (9.0)</w:t>
            </w:r>
          </w:p>
        </w:tc>
        <w:tc>
          <w:tcPr>
            <w:tcW w:w="1895" w:type="dxa"/>
          </w:tcPr>
          <w:p w14:paraId="6AC6C3A8" w14:textId="77777777" w:rsidR="00120A6F" w:rsidRPr="00094F5D" w:rsidRDefault="00120A6F" w:rsidP="00292C5A">
            <w:pPr>
              <w:jc w:val="center"/>
            </w:pPr>
            <w:r>
              <w:t>-14.3 bp (16.1)</w:t>
            </w:r>
          </w:p>
        </w:tc>
      </w:tr>
      <w:tr w:rsidR="00120A6F" w:rsidRPr="00094F5D" w14:paraId="3F0110D0" w14:textId="77777777" w:rsidTr="00292C5A">
        <w:tc>
          <w:tcPr>
            <w:tcW w:w="2335" w:type="dxa"/>
          </w:tcPr>
          <w:p w14:paraId="328BB046" w14:textId="77777777" w:rsidR="00120A6F" w:rsidRPr="00094F5D" w:rsidRDefault="00120A6F" w:rsidP="00292C5A">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33F638CF" w14:textId="77777777" w:rsidR="00120A6F" w:rsidRPr="00094F5D" w:rsidRDefault="00120A6F" w:rsidP="00292C5A">
            <w:pPr>
              <w:jc w:val="center"/>
            </w:pPr>
            <w:r w:rsidRPr="00032167">
              <w:t>-10</w:t>
            </w:r>
            <w:r>
              <w:t>2.0 bp (4.2)</w:t>
            </w:r>
          </w:p>
        </w:tc>
        <w:tc>
          <w:tcPr>
            <w:tcW w:w="2245" w:type="dxa"/>
          </w:tcPr>
          <w:p w14:paraId="07EE2CB4" w14:textId="77777777" w:rsidR="00120A6F" w:rsidRPr="00094F5D" w:rsidRDefault="00120A6F" w:rsidP="00292C5A">
            <w:pPr>
              <w:jc w:val="center"/>
            </w:pPr>
            <w:r w:rsidRPr="00D41EB8">
              <w:t>-</w:t>
            </w:r>
            <w:r>
              <w:t>7.9 bp (5.9)</w:t>
            </w:r>
          </w:p>
        </w:tc>
        <w:tc>
          <w:tcPr>
            <w:tcW w:w="1895" w:type="dxa"/>
          </w:tcPr>
          <w:p w14:paraId="57359E27" w14:textId="77777777" w:rsidR="00120A6F" w:rsidRPr="00094F5D" w:rsidRDefault="00120A6F" w:rsidP="00292C5A">
            <w:pPr>
              <w:jc w:val="center"/>
            </w:pPr>
            <w:r w:rsidRPr="001A7AF7">
              <w:t>-</w:t>
            </w:r>
            <w:r>
              <w:t>17.4 bp (29.3)</w:t>
            </w:r>
          </w:p>
        </w:tc>
      </w:tr>
      <w:tr w:rsidR="00120A6F" w:rsidRPr="00094F5D" w14:paraId="2C038FD7" w14:textId="77777777" w:rsidTr="00292C5A">
        <w:tc>
          <w:tcPr>
            <w:tcW w:w="2335" w:type="dxa"/>
          </w:tcPr>
          <w:p w14:paraId="26EEE2D1" w14:textId="77777777" w:rsidR="00120A6F" w:rsidRPr="00094F5D" w:rsidRDefault="00120A6F" w:rsidP="00292C5A">
            <w:r>
              <w:rPr>
                <w:lang w:eastAsia="ja-JP"/>
              </w:rPr>
              <w:t>Sum of three geometric</w:t>
            </w:r>
          </w:p>
        </w:tc>
        <w:tc>
          <w:tcPr>
            <w:tcW w:w="1530" w:type="dxa"/>
          </w:tcPr>
          <w:p w14:paraId="35802AF1" w14:textId="77777777" w:rsidR="00120A6F" w:rsidRPr="00094F5D" w:rsidRDefault="00120A6F" w:rsidP="00292C5A">
            <w:pPr>
              <w:jc w:val="center"/>
            </w:pPr>
            <w:r w:rsidRPr="00032167">
              <w:t>-132.</w:t>
            </w:r>
            <w:r>
              <w:t>7 bp (3.9)</w:t>
            </w:r>
          </w:p>
        </w:tc>
        <w:tc>
          <w:tcPr>
            <w:tcW w:w="2245" w:type="dxa"/>
          </w:tcPr>
          <w:p w14:paraId="10FC302D" w14:textId="77777777" w:rsidR="00120A6F" w:rsidRPr="00094F5D" w:rsidRDefault="00120A6F" w:rsidP="00292C5A">
            <w:pPr>
              <w:jc w:val="center"/>
            </w:pPr>
            <w:r w:rsidRPr="00D41EB8">
              <w:t>-5</w:t>
            </w:r>
            <w:r>
              <w:t>3.1 bp (5.6)</w:t>
            </w:r>
          </w:p>
        </w:tc>
        <w:tc>
          <w:tcPr>
            <w:tcW w:w="1895" w:type="dxa"/>
          </w:tcPr>
          <w:p w14:paraId="35D0F2E8" w14:textId="77777777" w:rsidR="00120A6F" w:rsidRPr="00094F5D" w:rsidRDefault="00120A6F" w:rsidP="00292C5A">
            <w:pPr>
              <w:jc w:val="center"/>
            </w:pPr>
            <w:r w:rsidRPr="001A7AF7">
              <w:t>-5</w:t>
            </w:r>
            <w:r>
              <w:t>3.1 bp (5.6)</w:t>
            </w:r>
          </w:p>
        </w:tc>
      </w:tr>
      <w:tr w:rsidR="00120A6F" w:rsidRPr="00094F5D" w14:paraId="39CEA911" w14:textId="77777777" w:rsidTr="00292C5A">
        <w:tc>
          <w:tcPr>
            <w:tcW w:w="2335" w:type="dxa"/>
          </w:tcPr>
          <w:p w14:paraId="1FB1F19E" w14:textId="77777777" w:rsidR="00120A6F" w:rsidRPr="00094F5D" w:rsidRDefault="00120A6F" w:rsidP="00292C5A">
            <w:r w:rsidRPr="00094F5D">
              <w:rPr>
                <w:rFonts w:hint="eastAsia"/>
                <w:lang w:eastAsia="ja-JP"/>
              </w:rPr>
              <w:t>Uniform</w:t>
            </w:r>
          </w:p>
        </w:tc>
        <w:tc>
          <w:tcPr>
            <w:tcW w:w="1530" w:type="dxa"/>
          </w:tcPr>
          <w:p w14:paraId="088EEAF5" w14:textId="77777777" w:rsidR="00120A6F" w:rsidRPr="00094F5D" w:rsidRDefault="00120A6F" w:rsidP="00292C5A">
            <w:pPr>
              <w:jc w:val="center"/>
            </w:pPr>
            <w:r w:rsidRPr="00032167">
              <w:t>-143.</w:t>
            </w:r>
            <w:r>
              <w:t>0 bp (3.1)</w:t>
            </w:r>
          </w:p>
        </w:tc>
        <w:tc>
          <w:tcPr>
            <w:tcW w:w="2245" w:type="dxa"/>
          </w:tcPr>
          <w:p w14:paraId="6DD86117" w14:textId="77777777" w:rsidR="00120A6F" w:rsidRPr="00094F5D" w:rsidRDefault="00120A6F" w:rsidP="00292C5A">
            <w:pPr>
              <w:jc w:val="center"/>
            </w:pPr>
            <w:r w:rsidRPr="00D41EB8">
              <w:t>-</w:t>
            </w:r>
            <w:r>
              <w:t>69.9 bp (4.3)</w:t>
            </w:r>
          </w:p>
        </w:tc>
        <w:tc>
          <w:tcPr>
            <w:tcW w:w="1895" w:type="dxa"/>
          </w:tcPr>
          <w:p w14:paraId="21119004" w14:textId="77777777" w:rsidR="00120A6F" w:rsidRPr="00094F5D" w:rsidRDefault="00120A6F" w:rsidP="00292C5A">
            <w:pPr>
              <w:jc w:val="center"/>
            </w:pPr>
            <w:r w:rsidRPr="00C334C2">
              <w:t>-</w:t>
            </w:r>
            <w:r>
              <w:t>69.9 bp (4.3)</w:t>
            </w:r>
          </w:p>
        </w:tc>
      </w:tr>
    </w:tbl>
    <w:p w14:paraId="4838D32F" w14:textId="77777777" w:rsidR="00120A6F" w:rsidRDefault="00120A6F" w:rsidP="00120A6F"/>
    <w:p w14:paraId="470A7C07" w14:textId="77777777" w:rsidR="00120A6F" w:rsidRDefault="00120A6F" w:rsidP="00120A6F"/>
    <w:p w14:paraId="7844FD18" w14:textId="77777777" w:rsidR="00120A6F" w:rsidRDefault="00120A6F" w:rsidP="00120A6F">
      <w:pPr>
        <w:rPr>
          <w:rFonts w:ascii="Calibri" w:hAnsi="Calibri" w:cs="Calibri"/>
          <w:b/>
          <w:bCs/>
          <w:szCs w:val="22"/>
        </w:rPr>
      </w:pPr>
    </w:p>
    <w:p w14:paraId="09AE78C9" w14:textId="77777777" w:rsidR="00120A6F" w:rsidRDefault="00120A6F" w:rsidP="00120A6F">
      <w:pPr>
        <w:rPr>
          <w:rFonts w:ascii="Calibri" w:hAnsi="Calibri" w:cs="Calibri"/>
          <w:b/>
          <w:bCs/>
          <w:szCs w:val="22"/>
        </w:rPr>
      </w:pPr>
    </w:p>
    <w:p w14:paraId="055C5C43" w14:textId="77777777" w:rsidR="00120A6F" w:rsidRDefault="00120A6F" w:rsidP="00120A6F">
      <w:pPr>
        <w:rPr>
          <w:rFonts w:ascii="Calibri" w:hAnsi="Calibri" w:cs="Calibri"/>
          <w:b/>
          <w:bCs/>
          <w:szCs w:val="22"/>
        </w:rPr>
      </w:pPr>
    </w:p>
    <w:p w14:paraId="434C3461" w14:textId="77777777" w:rsidR="00120A6F" w:rsidRDefault="00120A6F" w:rsidP="00120A6F">
      <w:pPr>
        <w:rPr>
          <w:rFonts w:ascii="Calibri" w:hAnsi="Calibri" w:cs="Calibri"/>
          <w:b/>
          <w:bCs/>
          <w:szCs w:val="22"/>
        </w:rPr>
      </w:pPr>
    </w:p>
    <w:p w14:paraId="5D82565C" w14:textId="77777777"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p w14:paraId="6C38018D" w14:textId="77777777" w:rsidR="00120A6F" w:rsidRPr="001A7AF7" w:rsidRDefault="00120A6F" w:rsidP="00120A6F">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p w14:paraId="568A2236" w14:textId="788B660E" w:rsidR="0026574C" w:rsidRPr="00120A6F" w:rsidRDefault="0026574C" w:rsidP="00120A6F"/>
    <w:sectPr w:rsidR="0026574C" w:rsidRPr="00120A6F"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10T14:42:00Z" w:initials="NM">
    <w:p w14:paraId="6B9A238E" w14:textId="77777777" w:rsidR="00120A6F" w:rsidRDefault="00120A6F" w:rsidP="00120A6F">
      <w:pPr>
        <w:jc w:val="left"/>
      </w:pPr>
      <w:r>
        <w:rPr>
          <w:rStyle w:val="CommentReference"/>
        </w:rPr>
        <w:annotationRef/>
      </w:r>
      <w:r>
        <w:rPr>
          <w:color w:val="000000"/>
          <w:sz w:val="20"/>
          <w:szCs w:val="20"/>
        </w:rPr>
        <w:t>Just check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9A2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CC04DB" w16cex:dateUtc="2024-12-10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9A238E" w16cid:durableId="4ECC04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E5768" w14:textId="77777777" w:rsidR="003437A9" w:rsidRDefault="003437A9" w:rsidP="00EE1442">
      <w:pPr>
        <w:spacing w:after="0" w:line="240" w:lineRule="auto"/>
      </w:pPr>
      <w:r>
        <w:separator/>
      </w:r>
    </w:p>
  </w:endnote>
  <w:endnote w:type="continuationSeparator" w:id="0">
    <w:p w14:paraId="6AFE6ACC" w14:textId="77777777" w:rsidR="003437A9" w:rsidRDefault="003437A9"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A12B0" w14:textId="77777777" w:rsidR="003437A9" w:rsidRDefault="003437A9" w:rsidP="00EE1442">
      <w:pPr>
        <w:spacing w:after="0" w:line="240" w:lineRule="auto"/>
      </w:pPr>
      <w:r>
        <w:separator/>
      </w:r>
    </w:p>
  </w:footnote>
  <w:footnote w:type="continuationSeparator" w:id="0">
    <w:p w14:paraId="64816D66" w14:textId="77777777" w:rsidR="003437A9" w:rsidRDefault="003437A9"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255E"/>
    <w:rsid w:val="00342E42"/>
    <w:rsid w:val="00342F9C"/>
    <w:rsid w:val="003432EB"/>
    <w:rsid w:val="003437A9"/>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543"/>
    <w:rsid w:val="004A2B4A"/>
    <w:rsid w:val="004A2BF9"/>
    <w:rsid w:val="004A378F"/>
    <w:rsid w:val="004A3C35"/>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F6"/>
    <w:rsid w:val="00585FF3"/>
    <w:rsid w:val="005860BD"/>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B65"/>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FBC"/>
    <w:rsid w:val="00AF607E"/>
    <w:rsid w:val="00AF7082"/>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326"/>
    <w:rsid w:val="00B609FF"/>
    <w:rsid w:val="00B60B15"/>
    <w:rsid w:val="00B61249"/>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C8B"/>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18851</Words>
  <Characters>107454</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5</cp:revision>
  <dcterms:created xsi:type="dcterms:W3CDTF">2024-12-11T22:13:00Z</dcterms:created>
  <dcterms:modified xsi:type="dcterms:W3CDTF">2024-12-11T22:56:00Z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id="aTphPYW0"/&gt;&lt;style id="http://www.zotero.org/styles/nature" hasBibliography="1" bibliographyStyleHasBeenSet="1"/&gt;&lt;prefs&gt;&lt;pref name="fieldType" value="Field"/&gt;&lt;/prefs&gt;&lt;/data&gt;</vt:lpwstr>
  </property>
  <property fmtid="{D5CDD505-2E9C-101B-9397-08002B2CF9AE}" pid="3" name="ZOTERO_PREF_2">
    <vt:lpwstr/>
  </property>
</Properties>
</file>