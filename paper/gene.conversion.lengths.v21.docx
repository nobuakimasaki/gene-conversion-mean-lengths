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DDF76" w14:textId="35F7F405" w:rsidR="00FD49F9" w:rsidRDefault="006D24D4" w:rsidP="000B4D4A">
      <w:pPr>
        <w:pStyle w:val="Title"/>
        <w:suppressLineNumbers/>
      </w:pPr>
      <w:r>
        <w:t>Mean gene conversion tract length</w:t>
      </w:r>
      <w:r w:rsidR="00596752">
        <w:t xml:space="preserve"> in humans</w:t>
      </w:r>
      <w:r>
        <w:t xml:space="preserve"> estimated to be</w:t>
      </w:r>
      <w:r w:rsidR="00A26B2A">
        <w:t xml:space="preserve"> 459</w:t>
      </w:r>
      <w:r>
        <w:t xml:space="preserve"> </w:t>
      </w:r>
      <w:r w:rsidR="00DC56B0">
        <w:t xml:space="preserve">bp </w:t>
      </w:r>
      <w:r w:rsidR="00596752">
        <w:t>from UK Biobank sequence data</w:t>
      </w:r>
    </w:p>
    <w:p w14:paraId="0202B6EE" w14:textId="77777777" w:rsidR="00FD49F9" w:rsidRDefault="00FD49F9" w:rsidP="004D69D1">
      <w:pPr>
        <w:suppressLineNumbers/>
      </w:pPr>
    </w:p>
    <w:p w14:paraId="3D30877A" w14:textId="19B0C921" w:rsidR="00FD49F9" w:rsidRPr="00C8078B" w:rsidRDefault="00FD49F9" w:rsidP="004D69D1">
      <w:pPr>
        <w:suppressLineNumbers/>
        <w:tabs>
          <w:tab w:val="left" w:pos="7390"/>
        </w:tabs>
        <w:rPr>
          <w:sz w:val="24"/>
        </w:rPr>
      </w:pPr>
      <w:r w:rsidRPr="00C8078B">
        <w:rPr>
          <w:sz w:val="24"/>
        </w:rPr>
        <w:t>Nobu</w:t>
      </w:r>
      <w:r w:rsidR="00D0136E" w:rsidRPr="00C8078B">
        <w:rPr>
          <w:sz w:val="24"/>
        </w:rPr>
        <w:t>aki</w:t>
      </w:r>
      <w:r w:rsidRPr="00C8078B">
        <w:rPr>
          <w:sz w:val="24"/>
        </w:rPr>
        <w:t xml:space="preserve"> Masaki</w:t>
      </w:r>
      <w:r w:rsidR="00FA4D1C" w:rsidRPr="00C8078B">
        <w:rPr>
          <w:sz w:val="24"/>
          <w:vertAlign w:val="superscript"/>
        </w:rPr>
        <w:t>1*</w:t>
      </w:r>
      <w:r w:rsidR="004331EC" w:rsidRPr="00C8078B">
        <w:rPr>
          <w:sz w:val="24"/>
        </w:rPr>
        <w:t>,</w:t>
      </w:r>
      <w:r w:rsidRPr="00C8078B">
        <w:rPr>
          <w:sz w:val="24"/>
        </w:rPr>
        <w:t xml:space="preserve"> Sharon R. Browning</w:t>
      </w:r>
      <w:r w:rsidR="00FA4D1C" w:rsidRPr="00C8078B">
        <w:rPr>
          <w:sz w:val="24"/>
          <w:vertAlign w:val="superscript"/>
        </w:rPr>
        <w:t>1</w:t>
      </w:r>
      <w:r w:rsidR="00697990" w:rsidRPr="00C8078B">
        <w:rPr>
          <w:sz w:val="24"/>
          <w:vertAlign w:val="superscript"/>
        </w:rPr>
        <w:tab/>
      </w:r>
    </w:p>
    <w:p w14:paraId="483270B0" w14:textId="1D415076" w:rsidR="00FD49F9" w:rsidRPr="00C8078B" w:rsidRDefault="00FD49F9" w:rsidP="004D69D1">
      <w:pPr>
        <w:suppressLineNumbers/>
        <w:rPr>
          <w:sz w:val="24"/>
        </w:rPr>
      </w:pPr>
      <w:r w:rsidRPr="00C8078B">
        <w:rPr>
          <w:sz w:val="24"/>
          <w:vertAlign w:val="superscript"/>
        </w:rPr>
        <w:t>1</w:t>
      </w:r>
      <w:r w:rsidR="00082B02" w:rsidRPr="00C8078B">
        <w:rPr>
          <w:sz w:val="24"/>
          <w:vertAlign w:val="superscript"/>
        </w:rPr>
        <w:t xml:space="preserve"> </w:t>
      </w:r>
      <w:r w:rsidRPr="00C8078B">
        <w:rPr>
          <w:sz w:val="24"/>
        </w:rPr>
        <w:t xml:space="preserve">Department of Biostatistics, University of Washington, Seattle, </w:t>
      </w:r>
      <w:r w:rsidR="00424023" w:rsidRPr="00C8078B">
        <w:rPr>
          <w:sz w:val="24"/>
        </w:rPr>
        <w:t>Washington</w:t>
      </w:r>
      <w:r w:rsidRPr="00C8078B">
        <w:rPr>
          <w:sz w:val="24"/>
        </w:rPr>
        <w:t>, U</w:t>
      </w:r>
      <w:r w:rsidR="00424023" w:rsidRPr="00C8078B">
        <w:rPr>
          <w:sz w:val="24"/>
        </w:rPr>
        <w:t>nited States of America</w:t>
      </w:r>
      <w:r w:rsidRPr="00C8078B">
        <w:rPr>
          <w:sz w:val="24"/>
        </w:rPr>
        <w:t xml:space="preserve">  </w:t>
      </w:r>
    </w:p>
    <w:p w14:paraId="1265F3AA" w14:textId="6A5A232B" w:rsidR="00711831" w:rsidRPr="00C8078B" w:rsidRDefault="00711831" w:rsidP="00711831">
      <w:pPr>
        <w:suppressLineNumbers/>
        <w:rPr>
          <w:sz w:val="24"/>
        </w:rPr>
      </w:pPr>
      <w:r w:rsidRPr="00C8078B">
        <w:rPr>
          <w:sz w:val="24"/>
        </w:rPr>
        <w:t xml:space="preserve">  </w:t>
      </w:r>
    </w:p>
    <w:p w14:paraId="24A4C404" w14:textId="77777777" w:rsidR="00D03D21" w:rsidRPr="00C8078B" w:rsidRDefault="00FD49F9" w:rsidP="00D03D21">
      <w:pPr>
        <w:suppressLineNumbers/>
        <w:rPr>
          <w:sz w:val="24"/>
        </w:rPr>
      </w:pPr>
      <w:r w:rsidRPr="00C8078B">
        <w:rPr>
          <w:sz w:val="24"/>
        </w:rPr>
        <w:t>*</w:t>
      </w:r>
      <w:r w:rsidR="00082B02" w:rsidRPr="00C8078B">
        <w:rPr>
          <w:sz w:val="24"/>
        </w:rPr>
        <w:t xml:space="preserve"> </w:t>
      </w:r>
      <w:r w:rsidRPr="00C8078B">
        <w:rPr>
          <w:sz w:val="24"/>
        </w:rPr>
        <w:t>Correspond</w:t>
      </w:r>
      <w:r w:rsidR="00082B02" w:rsidRPr="00C8078B">
        <w:rPr>
          <w:sz w:val="24"/>
        </w:rPr>
        <w:t>ing author</w:t>
      </w:r>
      <w:r w:rsidRPr="00C8078B">
        <w:rPr>
          <w:sz w:val="24"/>
        </w:rPr>
        <w:t xml:space="preserve">: </w:t>
      </w:r>
    </w:p>
    <w:p w14:paraId="0B5A8603" w14:textId="1AD49BE7" w:rsidR="006F5293" w:rsidRPr="000B4D4A" w:rsidRDefault="00082B02" w:rsidP="000B4D4A">
      <w:pPr>
        <w:suppressLineNumbers/>
        <w:rPr>
          <w:rStyle w:val="Heading3Char"/>
          <w:rFonts w:eastAsiaTheme="minorEastAsia" w:cstheme="minorBidi"/>
          <w:color w:val="auto"/>
          <w:sz w:val="24"/>
          <w:szCs w:val="24"/>
        </w:rPr>
      </w:pPr>
      <w:r w:rsidRPr="00C8078B">
        <w:rPr>
          <w:sz w:val="24"/>
        </w:rPr>
        <w:t xml:space="preserve">E-mail: </w:t>
      </w:r>
      <w:r w:rsidR="00EA3AAC" w:rsidRPr="00C8078B">
        <w:rPr>
          <w:sz w:val="24"/>
        </w:rPr>
        <w:t>masakin@uw.edu (NM)</w:t>
      </w:r>
      <w:r w:rsidR="00CE289F">
        <w:rPr>
          <w:rStyle w:val="Heading3Char"/>
          <w:sz w:val="40"/>
          <w:szCs w:val="40"/>
        </w:rPr>
        <w:br w:type="page"/>
      </w:r>
    </w:p>
    <w:p w14:paraId="512AECE9" w14:textId="58D12AF6" w:rsidR="00307131" w:rsidRDefault="006F5293" w:rsidP="00307131">
      <w:pPr>
        <w:pStyle w:val="Heading1"/>
      </w:pPr>
      <w:r w:rsidRPr="000D589C">
        <w:lastRenderedPageBreak/>
        <w:t>Abstract</w:t>
      </w:r>
    </w:p>
    <w:p w14:paraId="6766C14A" w14:textId="317F5B65" w:rsidR="006963C3" w:rsidRPr="006963C3" w:rsidRDefault="00F83BD2" w:rsidP="00063D00">
      <w:r>
        <w:t>N</w:t>
      </w:r>
      <w:r w:rsidR="00B03F79" w:rsidRPr="00B03F79">
        <w:t>on-crossover gene conversion</w:t>
      </w:r>
      <w:r>
        <w:t xml:space="preserve"> is a </w:t>
      </w:r>
      <w:r w:rsidR="009F302A">
        <w:t>type</w:t>
      </w:r>
      <w:r>
        <w:t xml:space="preserve"> of m</w:t>
      </w:r>
      <w:r w:rsidR="009F302A">
        <w:t>e</w:t>
      </w:r>
      <w:r>
        <w:t xml:space="preserve">iotic recombination </w:t>
      </w:r>
      <w:r w:rsidR="009F302A">
        <w:t>characterized by the</w:t>
      </w:r>
      <w:r w:rsidR="00B03F79" w:rsidRPr="00B03F79">
        <w:t xml:space="preserve"> non-reciprocal transfer of </w:t>
      </w:r>
      <w:r w:rsidR="009F302A">
        <w:t>genetic material between homologous chromosomes,</w:t>
      </w:r>
      <w:r>
        <w:t xml:space="preserve"> </w:t>
      </w:r>
      <w:r w:rsidR="005819B8">
        <w:t xml:space="preserve">thought to </w:t>
      </w:r>
      <w:r w:rsidR="009F302A">
        <w:t>occur within a</w:t>
      </w:r>
      <w:r w:rsidR="005819B8">
        <w:t xml:space="preserve"> relatively</w:t>
      </w:r>
      <w:r w:rsidR="009F302A">
        <w:t xml:space="preserve"> short tract of DNA</w:t>
      </w:r>
      <w:r w:rsidR="00B03F79" w:rsidRPr="00B03F79">
        <w:t xml:space="preserve">. Previous studies have estimated these short </w:t>
      </w:r>
      <w:r w:rsidR="00FF2387">
        <w:t>tracts</w:t>
      </w:r>
      <w:r w:rsidR="00FF2387" w:rsidRPr="00B03F79">
        <w:t xml:space="preserve"> </w:t>
      </w:r>
      <w:r w:rsidR="00B03F79" w:rsidRPr="00B03F79">
        <w:t xml:space="preserve">to be </w:t>
      </w:r>
      <w:r w:rsidR="009F302A">
        <w:t>in</w:t>
      </w:r>
      <w:r w:rsidR="00C81C59" w:rsidRPr="00B03F79">
        <w:t xml:space="preserve"> </w:t>
      </w:r>
      <w:r w:rsidR="00B03F79" w:rsidRPr="00B03F79">
        <w:t xml:space="preserve">the order of 100-1000 </w:t>
      </w:r>
      <w:r w:rsidR="00DC6EC2">
        <w:t>bp</w:t>
      </w:r>
      <w:r w:rsidR="00B03F79" w:rsidRPr="00B03F79">
        <w:t xml:space="preserve"> in humans. However, </w:t>
      </w:r>
      <w:r w:rsidR="00063D00">
        <w:t xml:space="preserve">the number of observable gene conversion tracts per study has been limited </w:t>
      </w:r>
      <w:proofErr w:type="gramStart"/>
      <w:r w:rsidR="00063D00">
        <w:t>by the use of</w:t>
      </w:r>
      <w:proofErr w:type="gramEnd"/>
      <w:r w:rsidR="00063D00">
        <w:t xml:space="preserve"> pedigree or sperm-typing data to detect past gene conversion events. In this study, we </w:t>
      </w:r>
      <w:r w:rsidR="00B03F79" w:rsidRPr="00B03F79">
        <w:t xml:space="preserve">propose a </w:t>
      </w:r>
      <w:r w:rsidR="00D8759F">
        <w:t>statistical</w:t>
      </w:r>
      <w:r w:rsidR="00B03F79" w:rsidRPr="00B03F79">
        <w:t xml:space="preserve"> model to estimate the mean length of gene conversion tracts</w:t>
      </w:r>
      <w:r w:rsidR="00063D00">
        <w:t xml:space="preserve"> in humans, designed to be fit on a very large number of detected gene conversion tracts</w:t>
      </w:r>
      <w:r w:rsidR="00B03F79" w:rsidRPr="00B03F79">
        <w:t xml:space="preserve">. We fit this model to </w:t>
      </w:r>
      <w:r w:rsidR="006427E3">
        <w:t xml:space="preserve">gene conversion </w:t>
      </w:r>
      <w:r w:rsidR="00B03F79" w:rsidRPr="00B03F79">
        <w:t>tracts detected using clusters of identity-by-descent (IBD) segments in whole autosome sequence data from the UK Biobank.</w:t>
      </w:r>
      <w:r w:rsidR="00432405">
        <w:t xml:space="preserve"> </w:t>
      </w:r>
      <w:r w:rsidR="006427E3">
        <w:t>From this dataset, w</w:t>
      </w:r>
      <w:r w:rsidR="00EE41F0">
        <w:t>e</w:t>
      </w:r>
      <w:r w:rsidR="0054595F">
        <w:t xml:space="preserve"> estimated the mean gene conversion tract length </w:t>
      </w:r>
      <w:r w:rsidR="008A1191">
        <w:t xml:space="preserve">in humans </w:t>
      </w:r>
      <w:r w:rsidR="0054595F">
        <w:t xml:space="preserve">to be 459 </w:t>
      </w:r>
      <w:r w:rsidR="00DC6EC2">
        <w:t>bp</w:t>
      </w:r>
      <w:r w:rsidR="0054595F">
        <w:t xml:space="preserve"> (9</w:t>
      </w:r>
      <w:r w:rsidR="008A1191">
        <w:t>5</w:t>
      </w:r>
      <w:r w:rsidR="0054595F">
        <w:t>% CI: [457, 46</w:t>
      </w:r>
      <w:r w:rsidR="001519A7">
        <w:t>0</w:t>
      </w:r>
      <w:r w:rsidR="0054595F">
        <w:t xml:space="preserve">]). </w:t>
      </w:r>
      <w:r w:rsidR="00357B92">
        <w:t xml:space="preserve">Fitting our model on the subset of </w:t>
      </w:r>
      <w:r w:rsidR="007E0B1C">
        <w:t xml:space="preserve">gene conversion </w:t>
      </w:r>
      <w:r w:rsidR="007E0B1C" w:rsidRPr="00B03F79">
        <w:t xml:space="preserve">tracts </w:t>
      </w:r>
      <w:r w:rsidR="007E0B1C">
        <w:t>that</w:t>
      </w:r>
      <w:r w:rsidR="00357B92">
        <w:t xml:space="preserve"> overlapped and did not overlap with a recombination hotspot, we estimated the mean gene conversion tract length to be 418 bp (95% CI: [416, 420]) and 492 bp (95% CI: [489, 494]) respectively. </w:t>
      </w:r>
    </w:p>
    <w:p w14:paraId="5B3D4456" w14:textId="13297C1E" w:rsidR="00E812E2" w:rsidRPr="000D589C" w:rsidRDefault="00E812E2" w:rsidP="00E812E2">
      <w:pPr>
        <w:pStyle w:val="Heading1"/>
      </w:pPr>
      <w:r>
        <w:t>Introduction</w:t>
      </w:r>
    </w:p>
    <w:p w14:paraId="0A684A42" w14:textId="507D7521" w:rsidR="002F3088" w:rsidRDefault="002F3088" w:rsidP="00E33E92">
      <w:r>
        <w:t xml:space="preserve">During meiosis, homologous chromosomes undergo genetic recombination </w:t>
      </w:r>
      <w:r w:rsidR="009C7554">
        <w:t>resulting in the transfer of</w:t>
      </w:r>
      <w:r>
        <w:t xml:space="preserve"> genetic materia</w:t>
      </w:r>
      <w:r w:rsidR="009C7554">
        <w:t>l</w:t>
      </w:r>
      <w:r>
        <w:t xml:space="preserve">. </w:t>
      </w:r>
      <w:r w:rsidR="009C7554">
        <w:t xml:space="preserve">Double strand breaks that occur during recombination are resolved in two distinct ways. </w:t>
      </w:r>
      <w:r>
        <w:t>Crossovers result in</w:t>
      </w:r>
      <w:r w:rsidR="00372EDB">
        <w:t xml:space="preserve"> a</w:t>
      </w:r>
      <w:r>
        <w:t xml:space="preserve"> long </w:t>
      </w:r>
      <w:r w:rsidR="00FF2387">
        <w:t xml:space="preserve">tract </w:t>
      </w:r>
      <w:r w:rsidR="00372EDB">
        <w:t>of DNA</w:t>
      </w:r>
      <w:r>
        <w:t xml:space="preserve"> (typically spanning millions of base pairs) </w:t>
      </w:r>
      <w:r w:rsidR="00372EDB">
        <w:t>being exchanged between homologous chromosomes</w:t>
      </w:r>
      <w:r w:rsidR="009B3804">
        <w:rPr>
          <w:rFonts w:hint="eastAsia"/>
        </w:rPr>
        <w:t xml:space="preserve">. </w:t>
      </w:r>
      <w:r w:rsidR="00DD1A53">
        <w:t>On the other hand</w:t>
      </w:r>
      <w:r w:rsidR="009B3804">
        <w:rPr>
          <w:rFonts w:hint="eastAsia"/>
        </w:rPr>
        <w:t>,</w:t>
      </w:r>
      <w:r>
        <w:t xml:space="preserve"> non-crossover gene conversions </w:t>
      </w:r>
      <w:r w:rsidR="00033A6F">
        <w:rPr>
          <w:rFonts w:hint="eastAsia"/>
        </w:rPr>
        <w:t xml:space="preserve">typically </w:t>
      </w:r>
      <w:r>
        <w:t>result in a</w:t>
      </w:r>
      <w:r w:rsidR="00033A6F">
        <w:rPr>
          <w:rFonts w:hint="eastAsia"/>
        </w:rPr>
        <w:t xml:space="preserve"> non-reciprocal transfer of alleles within a short </w:t>
      </w:r>
      <w:r w:rsidR="00FF2387">
        <w:t>tract</w:t>
      </w:r>
      <w:r w:rsidR="00FF2387">
        <w:rPr>
          <w:rFonts w:hint="eastAsia"/>
        </w:rPr>
        <w:t xml:space="preserve"> </w:t>
      </w:r>
      <w:r w:rsidR="00033A6F">
        <w:rPr>
          <w:rFonts w:hint="eastAsia"/>
        </w:rPr>
        <w:t>of around 100-1000 bp</w:t>
      </w:r>
      <w:r w:rsidR="00435DF4">
        <w:t>.</w:t>
      </w:r>
      <w:r w:rsidR="000672DD">
        <w:fldChar w:fldCharType="begin"/>
      </w:r>
      <w:r w:rsidR="000672DD">
        <w:instrText xml:space="preserve"> ADDIN ZOTERO_ITEM CSL_CITATION {"citationID":"RDGGHjHC","properties":{"formattedCitation":"\\super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672DD">
        <w:fldChar w:fldCharType="separate"/>
      </w:r>
      <w:r w:rsidR="000672DD" w:rsidRPr="000672DD">
        <w:rPr>
          <w:rFonts w:ascii="Calibri" w:cs="Calibri"/>
          <w:kern w:val="0"/>
          <w:vertAlign w:val="superscript"/>
        </w:rPr>
        <w:t>1</w:t>
      </w:r>
      <w:r w:rsidR="000672DD">
        <w:fldChar w:fldCharType="end"/>
      </w:r>
      <w:r>
        <w:t xml:space="preserve"> </w:t>
      </w:r>
      <w:r w:rsidR="00CB26C5">
        <w:t xml:space="preserve">These gene conversion events are thought to </w:t>
      </w:r>
      <w:r w:rsidR="00CC7594">
        <w:t xml:space="preserve">most commonly </w:t>
      </w:r>
      <w:r w:rsidR="001E7534">
        <w:t xml:space="preserve">occur via </w:t>
      </w:r>
      <w:r w:rsidR="00CB26C5">
        <w:t>the synthesis-dependent strand annealing mechanism</w:t>
      </w:r>
      <w:r w:rsidR="001E7534">
        <w:t xml:space="preserve">, where a double stranded break </w:t>
      </w:r>
      <w:r w:rsidR="008623FC">
        <w:t>is repaired by the invasion of a</w:t>
      </w:r>
      <w:r w:rsidR="00C84DF5">
        <w:rPr>
          <w:rFonts w:hint="eastAsia"/>
        </w:rPr>
        <w:t xml:space="preserve"> protruding </w:t>
      </w:r>
      <w:r w:rsidR="001E7534">
        <w:t>3’ end</w:t>
      </w:r>
      <w:r w:rsidR="00CC7594">
        <w:t xml:space="preserve"> into the donor chromatid, but </w:t>
      </w:r>
      <w:r w:rsidR="00C84DF5">
        <w:rPr>
          <w:rFonts w:hint="eastAsia"/>
        </w:rPr>
        <w:t>may</w:t>
      </w:r>
      <w:r w:rsidR="00CC7594">
        <w:t xml:space="preserve"> also occur through the resolution of two Holliday junctions.</w:t>
      </w:r>
      <w:r w:rsidR="00CC7594">
        <w:fldChar w:fldCharType="begin"/>
      </w:r>
      <w:r w:rsidR="000672DD">
        <w:instrText xml:space="preserve"> ADDIN ZOTERO_ITEM CSL_CITATION {"citationID":"IL7r9qnZ","properties":{"formattedCitation":"\\super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CC7594">
        <w:fldChar w:fldCharType="separate"/>
      </w:r>
      <w:r w:rsidR="000672DD" w:rsidRPr="000672DD">
        <w:rPr>
          <w:rFonts w:ascii="Calibri" w:hAnsi="Calibri" w:cs="Calibri"/>
          <w:kern w:val="0"/>
          <w:vertAlign w:val="superscript"/>
        </w:rPr>
        <w:t>2</w:t>
      </w:r>
      <w:r w:rsidR="00CC7594">
        <w:fldChar w:fldCharType="end"/>
      </w:r>
      <w:r w:rsidR="00CC7594">
        <w:t xml:space="preserve"> </w:t>
      </w:r>
    </w:p>
    <w:p w14:paraId="6220A60F" w14:textId="46D15455" w:rsidR="00F41B95" w:rsidRDefault="00060941" w:rsidP="00435DF4">
      <w:r>
        <w:lastRenderedPageBreak/>
        <w:t xml:space="preserve">Gene conversions can be detected </w:t>
      </w:r>
      <w:r w:rsidR="00C96457">
        <w:rPr>
          <w:rFonts w:hint="eastAsia"/>
        </w:rPr>
        <w:t xml:space="preserve">in humans </w:t>
      </w:r>
      <w:r>
        <w:t xml:space="preserve">by amplifying sperm DNA and </w:t>
      </w:r>
      <w:r w:rsidR="00BD489F">
        <w:t xml:space="preserve">identifying </w:t>
      </w:r>
      <w:r w:rsidR="003400D6">
        <w:t xml:space="preserve">positions in which the allele </w:t>
      </w:r>
      <w:r w:rsidR="00DC1547">
        <w:rPr>
          <w:rFonts w:hint="eastAsia"/>
        </w:rPr>
        <w:t>of</w:t>
      </w:r>
      <w:r w:rsidR="003400D6">
        <w:t xml:space="preserve"> </w:t>
      </w:r>
      <w:r w:rsidR="00BD489F">
        <w:t xml:space="preserve">one homologous chromosome </w:t>
      </w:r>
      <w:r w:rsidR="003400D6">
        <w:t xml:space="preserve">has been </w:t>
      </w:r>
      <w:r w:rsidR="00DC1547">
        <w:rPr>
          <w:rFonts w:hint="eastAsia"/>
        </w:rPr>
        <w:t>replaced by the other</w:t>
      </w:r>
      <w:r w:rsidR="00BD489F">
        <w:t>.</w:t>
      </w:r>
      <w:r w:rsidR="000672DD">
        <w:fldChar w:fldCharType="begin"/>
      </w:r>
      <w:r w:rsidR="000672DD">
        <w:instrText xml:space="preserve"> ADDIN ZOTERO_ITEM CSL_CITATION {"citationID":"HMLv15Kt","properties":{"formattedCitation":"\\super 3,4\\nosupersub{}","plainCitation":"3,4","noteIndex":0},"citationItems":[{"id":35,"uris":["http://zotero.org/users/14121098/items/CHA7RRBJ"],"itemData":{"id":35,"type":"article-journal","abstract":"Meiotic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0672DD">
        <w:fldChar w:fldCharType="separate"/>
      </w:r>
      <w:r w:rsidR="000672DD" w:rsidRPr="000672DD">
        <w:rPr>
          <w:rFonts w:ascii="Calibri" w:cs="Calibri"/>
          <w:kern w:val="0"/>
          <w:vertAlign w:val="superscript"/>
        </w:rPr>
        <w:t>3,4</w:t>
      </w:r>
      <w:r w:rsidR="000672DD">
        <w:fldChar w:fldCharType="end"/>
      </w:r>
      <w:r w:rsidR="00BD489F">
        <w:t xml:space="preserve"> </w:t>
      </w:r>
      <w:r w:rsidR="00BD2B16">
        <w:t>The distance</w:t>
      </w:r>
      <w:r w:rsidR="00BD489F">
        <w:t xml:space="preserve"> between </w:t>
      </w:r>
      <w:r w:rsidR="00A94ACA">
        <w:t xml:space="preserve">these </w:t>
      </w:r>
      <w:r w:rsidR="00CE7D77">
        <w:t>positions, where alleles are thought to have been converted from a gene conversion event,</w:t>
      </w:r>
      <w:r w:rsidR="00BD489F">
        <w:t xml:space="preserve"> can</w:t>
      </w:r>
      <w:r w:rsidR="00242D9E">
        <w:t xml:space="preserve"> be used to estimate the length of the gene conversion tract</w:t>
      </w:r>
      <w:r w:rsidR="00BD489F">
        <w:t>.</w:t>
      </w:r>
      <w:r w:rsidR="00242D9E">
        <w:t xml:space="preserve"> </w:t>
      </w:r>
      <w:r w:rsidR="004874F4">
        <w:t>Using</w:t>
      </w:r>
      <w:r w:rsidR="002F3088">
        <w:t xml:space="preserve"> SNP array </w:t>
      </w:r>
      <w:r w:rsidR="002C1FD5">
        <w:t>and whole</w:t>
      </w:r>
      <w:r w:rsidR="00C7669F">
        <w:t xml:space="preserve"> </w:t>
      </w:r>
      <w:r w:rsidR="002C1FD5">
        <w:t xml:space="preserve">genome sequence </w:t>
      </w:r>
      <w:r w:rsidR="002F3088">
        <w:t>data</w:t>
      </w:r>
      <w:r w:rsidR="00D270CD">
        <w:t xml:space="preserve"> </w:t>
      </w:r>
      <w:r w:rsidR="002F3088">
        <w:t>from 34 three-generation pedigrees</w:t>
      </w:r>
      <w:r w:rsidR="004874F4">
        <w:t xml:space="preserve">, Williams et al. </w:t>
      </w:r>
      <w:r w:rsidR="00D53DD4">
        <w:t xml:space="preserve">determined that </w:t>
      </w:r>
      <w:r w:rsidR="002F3088">
        <w:t xml:space="preserve">tract lengths are in the order of </w:t>
      </w:r>
      <w:r w:rsidR="00740288">
        <w:rPr>
          <w:rFonts w:hint="eastAsia"/>
        </w:rPr>
        <w:t>100-1</w:t>
      </w:r>
      <w:r w:rsidR="00ED5C1C">
        <w:rPr>
          <w:rFonts w:hint="eastAsia"/>
        </w:rPr>
        <w:t>,</w:t>
      </w:r>
      <w:r w:rsidR="00740288">
        <w:rPr>
          <w:rFonts w:hint="eastAsia"/>
        </w:rPr>
        <w:t xml:space="preserve">000 </w:t>
      </w:r>
      <w:r w:rsidR="00DC6EC2">
        <w:t>bp</w:t>
      </w:r>
      <w:r w:rsidR="00E84C9A">
        <w:t xml:space="preserve"> based on detected allele conversions</w:t>
      </w:r>
      <w:r w:rsidR="002F3088">
        <w:t>.</w:t>
      </w:r>
      <w:r w:rsidR="0066741F">
        <w:t xml:space="preserve"> </w:t>
      </w:r>
      <w:r w:rsidR="0004437F">
        <w:rPr>
          <w:rFonts w:hint="eastAsia"/>
        </w:rPr>
        <w:t>Using</w:t>
      </w:r>
      <w:r w:rsidR="00703044">
        <w:rPr>
          <w:rFonts w:hint="eastAsia"/>
        </w:rPr>
        <w:t xml:space="preserve"> three-generation pedigrees helps to distinguish between allele conversions and genotype errors</w:t>
      </w:r>
      <w:r w:rsidR="00B42EF5">
        <w:rPr>
          <w:rFonts w:hint="eastAsia"/>
        </w:rPr>
        <w:t>.</w:t>
      </w:r>
      <w:r w:rsidR="00B42EF5">
        <w:fldChar w:fldCharType="begin"/>
      </w:r>
      <w:r w:rsidR="000672DD">
        <w:instrText xml:space="preserve"> ADDIN ZOTERO_ITEM CSL_CITATION {"citationID":"bFafx40Q","properties":{"formattedCitation":"\\super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B42EF5">
        <w:fldChar w:fldCharType="separate"/>
      </w:r>
      <w:r w:rsidR="000672DD" w:rsidRPr="000672DD">
        <w:rPr>
          <w:rFonts w:ascii="Calibri" w:hAnsi="Calibri" w:cs="Calibri"/>
          <w:kern w:val="0"/>
          <w:vertAlign w:val="superscript"/>
        </w:rPr>
        <w:t>1</w:t>
      </w:r>
      <w:r w:rsidR="00B42EF5">
        <w:fldChar w:fldCharType="end"/>
      </w:r>
      <w:r w:rsidR="00932E13">
        <w:rPr>
          <w:rFonts w:hint="eastAsia"/>
        </w:rPr>
        <w:t xml:space="preserve"> </w:t>
      </w:r>
    </w:p>
    <w:p w14:paraId="0B4074F6" w14:textId="3B696A6F" w:rsidR="00774E07" w:rsidRDefault="00774E07" w:rsidP="00435DF4">
      <w:r>
        <w:t>Williams et al. also identified clusters of gene conversion tracts spanning 20-30 k</w:t>
      </w:r>
      <w:r w:rsidR="00333F92">
        <w:t xml:space="preserve">b, which </w:t>
      </w:r>
      <w:r w:rsidR="00C77024">
        <w:t>may</w:t>
      </w:r>
      <w:r w:rsidR="00333F92">
        <w:t xml:space="preserve"> have resulted </w:t>
      </w:r>
      <w:r w:rsidR="00CF3B3E">
        <w:t xml:space="preserve">from </w:t>
      </w:r>
      <w:r w:rsidR="008F1C12">
        <w:t xml:space="preserve">clustered </w:t>
      </w:r>
      <w:r w:rsidR="00CF3B3E">
        <w:t xml:space="preserve">but </w:t>
      </w:r>
      <w:r w:rsidR="00333F92">
        <w:t>discontinuous gene conversion events</w:t>
      </w:r>
      <w:r w:rsidR="008F1C12">
        <w:t xml:space="preserve"> during the same meiosis</w:t>
      </w:r>
      <w:r>
        <w:t>.</w:t>
      </w:r>
      <w:r>
        <w:fldChar w:fldCharType="begin"/>
      </w:r>
      <w:r w:rsidR="000672DD">
        <w:instrText xml:space="preserve"> ADDIN ZOTERO_ITEM CSL_CITATION {"citationID":"pliyWnAN","properties":{"formattedCitation":"\\super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fldChar w:fldCharType="separate"/>
      </w:r>
      <w:r w:rsidR="000672DD" w:rsidRPr="000672DD">
        <w:rPr>
          <w:rFonts w:ascii="Calibri" w:hAnsi="Calibri" w:cs="Calibri"/>
          <w:kern w:val="0"/>
          <w:vertAlign w:val="superscript"/>
        </w:rPr>
        <w:t>1</w:t>
      </w:r>
      <w:r>
        <w:fldChar w:fldCharType="end"/>
      </w:r>
      <w:r>
        <w:t xml:space="preserve"> </w:t>
      </w:r>
      <w:r w:rsidR="00196EFA">
        <w:t>This phenomenon has previously been referred to as complex gene conversions. Complex gene conversions as long as 100 kb</w:t>
      </w:r>
      <w:r w:rsidR="008F1C12">
        <w:t xml:space="preserve">, where allele conversions are detected at some markers but not others, </w:t>
      </w:r>
      <w:r>
        <w:t xml:space="preserve">were </w:t>
      </w:r>
      <w:r w:rsidR="00DB708C">
        <w:t>also</w:t>
      </w:r>
      <w:r>
        <w:t xml:space="preserve"> found in the </w:t>
      </w:r>
      <w:proofErr w:type="spellStart"/>
      <w:r>
        <w:t>deCODE</w:t>
      </w:r>
      <w:proofErr w:type="spellEnd"/>
      <w:r>
        <w:t xml:space="preserve"> study</w:t>
      </w:r>
      <w:r w:rsidR="008F1C12">
        <w:t>.</w:t>
      </w:r>
      <w:r w:rsidR="00333F92">
        <w:fldChar w:fldCharType="begin"/>
      </w:r>
      <w:r w:rsidR="000672DD">
        <w:instrText xml:space="preserve"> ADDIN ZOTERO_ITEM CSL_CITATION {"citationID":"goi7iakk","properties":{"formattedCitation":"\\super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333F92">
        <w:fldChar w:fldCharType="separate"/>
      </w:r>
      <w:r w:rsidR="000672DD" w:rsidRPr="000672DD">
        <w:rPr>
          <w:rFonts w:ascii="Calibri" w:hAnsi="Calibri" w:cs="Calibri"/>
          <w:kern w:val="0"/>
          <w:vertAlign w:val="superscript"/>
        </w:rPr>
        <w:t>5</w:t>
      </w:r>
      <w:r w:rsidR="00333F92">
        <w:fldChar w:fldCharType="end"/>
      </w:r>
      <w:r w:rsidR="00CB26C5">
        <w:t xml:space="preserve"> </w:t>
      </w:r>
      <w:r w:rsidR="00DB708C">
        <w:t xml:space="preserve">These complex gene conversions </w:t>
      </w:r>
      <w:r w:rsidR="004A6C83">
        <w:t xml:space="preserve">could arise from </w:t>
      </w:r>
      <w:r w:rsidR="00DB708C">
        <w:t xml:space="preserve">mechanisms </w:t>
      </w:r>
      <w:r w:rsidR="00785875">
        <w:t>such as GC biased repair across long stretches of DNA</w:t>
      </w:r>
      <w:r w:rsidR="000E1BC3">
        <w:t>.</w:t>
      </w:r>
      <w:r w:rsidR="000E1BC3">
        <w:fldChar w:fldCharType="begin"/>
      </w:r>
      <w:r w:rsidR="000672DD">
        <w:instrText xml:space="preserve"> ADDIN ZOTERO_ITEM CSL_CITATION {"citationID":"lPp2yBzc","properties":{"formattedCitation":"\\super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0672DD">
        <w:rPr>
          <w:rFonts w:ascii="Cambria Math" w:hAnsi="Cambria Math" w:cs="Cambria Math"/>
        </w:rPr>
        <w:instrText>∼</w:instrText>
      </w:r>
      <w:r w:rsidR="000672DD">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0E1BC3">
        <w:fldChar w:fldCharType="separate"/>
      </w:r>
      <w:r w:rsidR="000672DD" w:rsidRPr="000672DD">
        <w:rPr>
          <w:rFonts w:ascii="Calibri" w:hAnsi="Calibri" w:cs="Calibri"/>
          <w:kern w:val="0"/>
          <w:vertAlign w:val="superscript"/>
        </w:rPr>
        <w:t>1</w:t>
      </w:r>
      <w:r w:rsidR="000E1BC3">
        <w:fldChar w:fldCharType="end"/>
      </w:r>
      <w:r w:rsidR="004A6C83">
        <w:t xml:space="preserve"> </w:t>
      </w:r>
      <w:r w:rsidR="00A51464">
        <w:t xml:space="preserve">In this study, we will focus on </w:t>
      </w:r>
      <w:r w:rsidR="004A6C83">
        <w:t>individual</w:t>
      </w:r>
      <w:r w:rsidR="00A51464">
        <w:t xml:space="preserve"> gene conversion tracts</w:t>
      </w:r>
      <w:r w:rsidR="001601F6">
        <w:t xml:space="preserve"> where the length </w:t>
      </w:r>
      <w:r w:rsidR="00AB3498">
        <w:t xml:space="preserve">spanning </w:t>
      </w:r>
      <w:r w:rsidR="001601F6">
        <w:t xml:space="preserve">the furthest allele converted markers </w:t>
      </w:r>
      <w:r w:rsidR="00AB3498">
        <w:t xml:space="preserve">within </w:t>
      </w:r>
      <w:r w:rsidR="00BE73C9">
        <w:t>the</w:t>
      </w:r>
      <w:r w:rsidR="00AB3498">
        <w:t xml:space="preserve"> gene conversion tract </w:t>
      </w:r>
      <w:r w:rsidR="001601F6">
        <w:t>is no more than 1500 bp.</w:t>
      </w:r>
    </w:p>
    <w:p w14:paraId="30EA4A3E" w14:textId="48794C8C" w:rsidR="00AB6F73" w:rsidRPr="00784E22" w:rsidRDefault="005D016A" w:rsidP="00435DF4">
      <w:r>
        <w:rPr>
          <w:rFonts w:hint="eastAsia"/>
        </w:rPr>
        <w:t>Large</w:t>
      </w:r>
      <w:r w:rsidR="00497F48">
        <w:rPr>
          <w:rFonts w:hint="eastAsia"/>
        </w:rPr>
        <w:t xml:space="preserve"> numbers of </w:t>
      </w:r>
      <w:r w:rsidR="00AB6F73">
        <w:rPr>
          <w:rFonts w:hint="eastAsia"/>
        </w:rPr>
        <w:t xml:space="preserve">gene conversion tracts </w:t>
      </w:r>
      <w:r>
        <w:rPr>
          <w:rFonts w:hint="eastAsia"/>
        </w:rPr>
        <w:t xml:space="preserve">can be detected </w:t>
      </w:r>
      <w:r w:rsidR="00AB6F73">
        <w:rPr>
          <w:rFonts w:hint="eastAsia"/>
        </w:rPr>
        <w:t xml:space="preserve">from biobank-scale sequence data </w:t>
      </w:r>
      <w:r w:rsidR="00497F48">
        <w:rPr>
          <w:rFonts w:hint="eastAsia"/>
        </w:rPr>
        <w:t>using inferred</w:t>
      </w:r>
      <w:r w:rsidR="007312AF">
        <w:t xml:space="preserve"> </w:t>
      </w:r>
      <w:r w:rsidR="00FC4A35">
        <w:t>IBD clusters</w:t>
      </w:r>
      <w:r w:rsidR="002A2749">
        <w:t>, a</w:t>
      </w:r>
      <w:r w:rsidR="00FC4A35">
        <w:t xml:space="preserve"> set of haplotypes at a locus that have a recent common ancestor.</w:t>
      </w:r>
      <w:r w:rsidR="00F83235">
        <w:fldChar w:fldCharType="begin"/>
      </w:r>
      <w:r w:rsidR="000C5294">
        <w:instrText xml:space="preserve"> ADDIN ZOTERO_ITEM CSL_CITATION {"citationID":"bu9OUCFb","properties":{"formattedCitation":"\\super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83235">
        <w:fldChar w:fldCharType="separate"/>
      </w:r>
      <w:r w:rsidR="000C5294" w:rsidRPr="000C5294">
        <w:rPr>
          <w:rFonts w:ascii="Calibri" w:hAnsi="Calibri" w:cs="Calibri"/>
          <w:kern w:val="0"/>
          <w:vertAlign w:val="superscript"/>
        </w:rPr>
        <w:t>6</w:t>
      </w:r>
      <w:r w:rsidR="00F83235">
        <w:fldChar w:fldCharType="end"/>
      </w:r>
      <w:r w:rsidR="00FC4A35">
        <w:t xml:space="preserve"> </w:t>
      </w:r>
      <w:r w:rsidR="00520D7F">
        <w:rPr>
          <w:rFonts w:hint="eastAsia"/>
        </w:rPr>
        <w:t>A gene</w:t>
      </w:r>
      <w:r w:rsidR="007D0C0A">
        <w:rPr>
          <w:rFonts w:hint="eastAsia"/>
        </w:rPr>
        <w:t xml:space="preserve"> conversion </w:t>
      </w:r>
      <w:r w:rsidR="004E5D28">
        <w:rPr>
          <w:rFonts w:hint="eastAsia"/>
        </w:rPr>
        <w:t xml:space="preserve">event </w:t>
      </w:r>
      <w:r w:rsidR="00132013">
        <w:t xml:space="preserve">occurring after the most recent common ancestor of an </w:t>
      </w:r>
      <w:r w:rsidR="00132013">
        <w:rPr>
          <w:rFonts w:hint="eastAsia"/>
        </w:rPr>
        <w:t xml:space="preserve">IBD </w:t>
      </w:r>
      <w:r w:rsidR="00FC4A35">
        <w:t>cluster</w:t>
      </w:r>
      <w:r w:rsidR="00132013">
        <w:rPr>
          <w:rFonts w:hint="eastAsia"/>
        </w:rPr>
        <w:t xml:space="preserve"> </w:t>
      </w:r>
      <w:r w:rsidR="00070801">
        <w:t>will</w:t>
      </w:r>
      <w:r w:rsidR="00520D7F">
        <w:rPr>
          <w:rFonts w:hint="eastAsia"/>
        </w:rPr>
        <w:t xml:space="preserve"> transfer new</w:t>
      </w:r>
      <w:r w:rsidR="001416C0">
        <w:rPr>
          <w:rFonts w:hint="eastAsia"/>
        </w:rPr>
        <w:t xml:space="preserve"> </w:t>
      </w:r>
      <w:r w:rsidR="001E591B">
        <w:rPr>
          <w:rFonts w:hint="eastAsia"/>
        </w:rPr>
        <w:t>alleles</w:t>
      </w:r>
      <w:r w:rsidR="00150337">
        <w:rPr>
          <w:rFonts w:hint="eastAsia"/>
        </w:rPr>
        <w:t xml:space="preserve"> onto </w:t>
      </w:r>
      <w:r w:rsidR="00132013">
        <w:t>the</w:t>
      </w:r>
      <w:r w:rsidR="00150337">
        <w:rPr>
          <w:rFonts w:hint="eastAsia"/>
        </w:rPr>
        <w:t xml:space="preserve"> haplotype</w:t>
      </w:r>
      <w:r w:rsidR="00070801">
        <w:t>, assuming that the individual in which meiosis occurs has at least one heterozygous marker within the gene conversion tract</w:t>
      </w:r>
      <w:r w:rsidR="00520D7F">
        <w:rPr>
          <w:rFonts w:hint="eastAsia"/>
        </w:rPr>
        <w:t>.</w:t>
      </w:r>
      <w:r w:rsidR="00DE512C">
        <w:t xml:space="preserve"> Allele conversion</w:t>
      </w:r>
      <w:r w:rsidR="00211DDA">
        <w:t>s</w:t>
      </w:r>
      <w:r w:rsidR="00DE512C">
        <w:t xml:space="preserve"> cause </w:t>
      </w:r>
      <w:r w:rsidR="00520D7F">
        <w:rPr>
          <w:rFonts w:hint="eastAsia"/>
        </w:rPr>
        <w:t xml:space="preserve">discordant alleles within </w:t>
      </w:r>
      <w:r w:rsidR="00386493">
        <w:t>the IBD cluster in the current population</w:t>
      </w:r>
      <w:r>
        <w:rPr>
          <w:rFonts w:hint="eastAsia"/>
        </w:rPr>
        <w:t>, which can be used to detect past gene conversion events</w:t>
      </w:r>
      <w:r w:rsidR="00673C97">
        <w:rPr>
          <w:rFonts w:hint="eastAsia"/>
        </w:rPr>
        <w:t xml:space="preserve">. </w:t>
      </w:r>
      <w:r w:rsidR="00C45D4F">
        <w:rPr>
          <w:rFonts w:hint="eastAsia"/>
        </w:rPr>
        <w:t xml:space="preserve">Because discordant alleles can prevent the detection of </w:t>
      </w:r>
      <w:r w:rsidR="00C45D4F">
        <w:t>the IBD cluster</w:t>
      </w:r>
      <w:r w:rsidR="00C45D4F">
        <w:rPr>
          <w:rFonts w:hint="eastAsia"/>
        </w:rPr>
        <w:t xml:space="preserve">, Browning and Browning devised a method to use non-overlapping </w:t>
      </w:r>
      <w:r w:rsidR="00FF2387">
        <w:t>regions</w:t>
      </w:r>
      <w:r w:rsidR="00FF2387">
        <w:rPr>
          <w:rFonts w:hint="eastAsia"/>
        </w:rPr>
        <w:t xml:space="preserve"> </w:t>
      </w:r>
      <w:r w:rsidR="00C45D4F">
        <w:rPr>
          <w:rFonts w:hint="eastAsia"/>
        </w:rPr>
        <w:t>of each chromosome for detecting</w:t>
      </w:r>
      <w:r w:rsidR="00C45D4F">
        <w:t xml:space="preserve"> </w:t>
      </w:r>
      <w:r w:rsidR="00C45D4F">
        <w:rPr>
          <w:rFonts w:hint="eastAsia"/>
        </w:rPr>
        <w:t xml:space="preserve">IBD </w:t>
      </w:r>
      <w:r w:rsidR="00C45D4F">
        <w:t>clusters</w:t>
      </w:r>
      <w:r w:rsidR="00C45D4F">
        <w:rPr>
          <w:rFonts w:hint="eastAsia"/>
        </w:rPr>
        <w:t xml:space="preserve"> and </w:t>
      </w:r>
      <w:r w:rsidR="00C45D4F">
        <w:t>gene conversions</w:t>
      </w:r>
      <w:r w:rsidR="00C45D4F">
        <w:rPr>
          <w:rFonts w:hint="eastAsia"/>
        </w:rPr>
        <w:t xml:space="preserve"> </w:t>
      </w:r>
      <w:r w:rsidR="00C45D4F">
        <w:t>that have occurred</w:t>
      </w:r>
      <w:r w:rsidR="00C45D4F">
        <w:rPr>
          <w:rFonts w:hint="eastAsia"/>
        </w:rPr>
        <w:t xml:space="preserve"> on </w:t>
      </w:r>
      <w:r w:rsidR="00C45D4F">
        <w:t>each</w:t>
      </w:r>
      <w:r w:rsidR="00C45D4F">
        <w:rPr>
          <w:rFonts w:hint="eastAsia"/>
        </w:rPr>
        <w:t xml:space="preserve"> IBD </w:t>
      </w:r>
      <w:r w:rsidR="00C45D4F">
        <w:t>cluster</w:t>
      </w:r>
      <w:r w:rsidR="00C45D4F">
        <w:rPr>
          <w:rFonts w:hint="eastAsia"/>
        </w:rPr>
        <w:t>.</w:t>
      </w:r>
      <w:r w:rsidR="00C45D4F">
        <w:t xml:space="preserve"> </w:t>
      </w:r>
      <w:r w:rsidR="00815A7C">
        <w:rPr>
          <w:rFonts w:hint="eastAsia"/>
        </w:rPr>
        <w:t xml:space="preserve">Applying their method to whole autosome sequence data from 125,361 </w:t>
      </w:r>
      <w:r w:rsidR="00815A7C">
        <w:rPr>
          <w:rFonts w:hint="eastAsia"/>
        </w:rPr>
        <w:lastRenderedPageBreak/>
        <w:t>individuals from the UK Biobank, they found</w:t>
      </w:r>
      <w:r w:rsidR="00EC7201">
        <w:rPr>
          <w:rFonts w:hint="eastAsia"/>
        </w:rPr>
        <w:t xml:space="preserve"> </w:t>
      </w:r>
      <w:r w:rsidR="00EC7201">
        <w:t>9,313,066</w:t>
      </w:r>
      <w:r w:rsidR="00EC7201">
        <w:rPr>
          <w:rFonts w:hint="eastAsia"/>
        </w:rPr>
        <w:t xml:space="preserve"> allele conversions inferred to belong to </w:t>
      </w:r>
      <w:r w:rsidR="00EC7201">
        <w:t>5,961,128</w:t>
      </w:r>
      <w:r w:rsidR="00EC7201">
        <w:rPr>
          <w:rFonts w:hint="eastAsia"/>
        </w:rPr>
        <w:t xml:space="preserve"> gene conversion tracts</w:t>
      </w:r>
      <w:r w:rsidR="000042E2">
        <w:rPr>
          <w:rFonts w:hint="eastAsia"/>
        </w:rPr>
        <w:t>.</w:t>
      </w:r>
      <w:r w:rsidR="000C5294">
        <w:fldChar w:fldCharType="begin"/>
      </w:r>
      <w:r w:rsidR="000C5294">
        <w:instrText xml:space="preserve"> ADDIN ZOTERO_ITEM CSL_CITATION {"citationID":"LOAZRbQJ","properties":{"formattedCitation":"\\super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C5294">
        <w:fldChar w:fldCharType="separate"/>
      </w:r>
      <w:r w:rsidR="000C5294" w:rsidRPr="000C5294">
        <w:rPr>
          <w:rFonts w:ascii="Calibri" w:cs="Calibri"/>
          <w:kern w:val="0"/>
          <w:vertAlign w:val="superscript"/>
        </w:rPr>
        <w:t>6</w:t>
      </w:r>
      <w:r w:rsidR="000C5294">
        <w:fldChar w:fldCharType="end"/>
      </w:r>
    </w:p>
    <w:p w14:paraId="774BD79D" w14:textId="44CE5BE4" w:rsidR="002C68AB" w:rsidRDefault="006E4DC4" w:rsidP="00D624C9">
      <w:r>
        <w:t>E</w:t>
      </w:r>
      <w:r w:rsidR="00B3300B">
        <w:rPr>
          <w:rFonts w:hint="eastAsia"/>
        </w:rPr>
        <w:t xml:space="preserve">fforts have </w:t>
      </w:r>
      <w:r w:rsidR="00EC7A70">
        <w:t xml:space="preserve">also </w:t>
      </w:r>
      <w:r w:rsidR="00B3300B">
        <w:rPr>
          <w:rFonts w:hint="eastAsia"/>
        </w:rPr>
        <w:t xml:space="preserve">been made </w:t>
      </w:r>
      <w:r w:rsidR="00310C67">
        <w:rPr>
          <w:rFonts w:hint="eastAsia"/>
        </w:rPr>
        <w:t>to model</w:t>
      </w:r>
      <w:r w:rsidR="00B3300B">
        <w:rPr>
          <w:rFonts w:hint="eastAsia"/>
        </w:rPr>
        <w:t xml:space="preserve"> the </w:t>
      </w:r>
      <w:r w:rsidR="00310C67">
        <w:rPr>
          <w:rFonts w:hint="eastAsia"/>
        </w:rPr>
        <w:t xml:space="preserve">length </w:t>
      </w:r>
      <w:r w:rsidR="00B3300B">
        <w:rPr>
          <w:rFonts w:hint="eastAsia"/>
        </w:rPr>
        <w:t xml:space="preserve">distribution of </w:t>
      </w:r>
      <w:r w:rsidR="00310C67">
        <w:rPr>
          <w:rFonts w:hint="eastAsia"/>
        </w:rPr>
        <w:t>gene conversion tracts</w:t>
      </w:r>
      <w:r w:rsidR="00B3300B">
        <w:rPr>
          <w:rFonts w:hint="eastAsia"/>
        </w:rPr>
        <w:t xml:space="preserve"> using </w:t>
      </w:r>
      <w:r w:rsidR="007312AF">
        <w:t>detected</w:t>
      </w:r>
      <w:r w:rsidR="00B3300B">
        <w:rPr>
          <w:rFonts w:hint="eastAsia"/>
        </w:rPr>
        <w:t xml:space="preserve"> </w:t>
      </w:r>
      <w:r w:rsidR="005C5BD6">
        <w:rPr>
          <w:rFonts w:hint="eastAsia"/>
        </w:rPr>
        <w:t>gene</w:t>
      </w:r>
      <w:r w:rsidR="00B3300B">
        <w:rPr>
          <w:rFonts w:hint="eastAsia"/>
        </w:rPr>
        <w:t xml:space="preserve"> conversion</w:t>
      </w:r>
      <w:r w:rsidR="003366FA">
        <w:t xml:space="preserve"> tracts</w:t>
      </w:r>
      <w:r w:rsidR="00B3300B">
        <w:rPr>
          <w:rFonts w:hint="eastAsia"/>
        </w:rPr>
        <w:t xml:space="preserve"> in humans and other species</w:t>
      </w:r>
      <w:r w:rsidR="00DC6EC2">
        <w:t>.</w:t>
      </w:r>
      <w:r w:rsidR="000042E2">
        <w:fldChar w:fldCharType="begin"/>
      </w:r>
      <w:r w:rsidR="000C5294">
        <w:instrText xml:space="preserve"> ADDIN ZOTERO_ITEM CSL_CITATION {"citationID":"JoykjF4c","properties":{"formattedCitation":"\\super 7\\uc0\\u8211{}9\\nosupersub{}","plainCitation":"7–9","noteIndex":0},"citationItems":[{"id":28,"uris":["http://zotero.org/users/14121098/items/8SQWZVTT"],"itemData":{"id":28,"type":"article-journal","abstract":"DNA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042E2">
        <w:fldChar w:fldCharType="separate"/>
      </w:r>
      <w:r w:rsidR="000C5294" w:rsidRPr="000C5294">
        <w:rPr>
          <w:rFonts w:ascii="Calibri" w:hAnsi="Calibri" w:cs="Calibri"/>
          <w:kern w:val="0"/>
          <w:vertAlign w:val="superscript"/>
        </w:rPr>
        <w:t>7–9</w:t>
      </w:r>
      <w:r w:rsidR="000042E2">
        <w:fldChar w:fldCharType="end"/>
      </w:r>
      <w:r w:rsidR="00DC6EC2">
        <w:t xml:space="preserve"> However, these studies </w:t>
      </w:r>
      <w:r w:rsidR="00EC7A70">
        <w:t>use pedigree datasets</w:t>
      </w:r>
      <w:r w:rsidR="0047532E">
        <w:t xml:space="preserve"> (or in the case of </w:t>
      </w:r>
      <w:proofErr w:type="spellStart"/>
      <w:r w:rsidR="0047532E">
        <w:t>Betran</w:t>
      </w:r>
      <w:proofErr w:type="spellEnd"/>
      <w:r w:rsidR="0047532E">
        <w:t xml:space="preserve"> et al., a small number of </w:t>
      </w:r>
      <w:r w:rsidR="0047532E">
        <w:rPr>
          <w:i/>
          <w:iCs/>
        </w:rPr>
        <w:t>Drosophila</w:t>
      </w:r>
      <w:r w:rsidR="0047532E">
        <w:t xml:space="preserve"> sequences)</w:t>
      </w:r>
      <w:r w:rsidR="00EC7A70">
        <w:t xml:space="preserve">, which </w:t>
      </w:r>
      <w:r w:rsidR="0047532E">
        <w:t xml:space="preserve">only </w:t>
      </w:r>
      <w:r w:rsidR="00EC7A70">
        <w:t xml:space="preserve">contain information about a </w:t>
      </w:r>
      <w:r w:rsidR="0047532E">
        <w:t>few</w:t>
      </w:r>
      <w:r w:rsidR="00EC7A70">
        <w:t xml:space="preserve"> me</w:t>
      </w:r>
      <w:r w:rsidR="0047532E">
        <w:t>i</w:t>
      </w:r>
      <w:r w:rsidR="00EC7A70">
        <w:t>oses, limiting the number of detectable gene conversion tracts.</w:t>
      </w:r>
      <w:r w:rsidR="00066718">
        <w:t xml:space="preserve"> </w:t>
      </w:r>
      <w:r w:rsidR="0047532E">
        <w:t>This can lead to more uncertain estimates of the mean gene conversion tract length</w:t>
      </w:r>
      <w:r w:rsidR="00DC6EC2">
        <w:t xml:space="preserve">. </w:t>
      </w:r>
      <w:r w:rsidR="00987D47">
        <w:t>For example, a</w:t>
      </w:r>
      <w:r w:rsidR="00066718">
        <w:t xml:space="preserve"> statistical model was used to infer the mean length of gene conversion tracts using 257 paternal and 247 maternal gene conversion tracts detected from the </w:t>
      </w:r>
      <w:proofErr w:type="spellStart"/>
      <w:r w:rsidR="00066718">
        <w:t>deCODE</w:t>
      </w:r>
      <w:proofErr w:type="spellEnd"/>
      <w:r w:rsidR="00066718">
        <w:t xml:space="preserve"> study, but </w:t>
      </w:r>
      <w:r w:rsidR="00987D47">
        <w:t>confidence intervals span more than an order of magnitude in some cases</w:t>
      </w:r>
      <w:r w:rsidR="00066718">
        <w:t>.</w:t>
      </w:r>
      <w:r w:rsidR="00066718">
        <w:fldChar w:fldCharType="begin"/>
      </w:r>
      <w:r w:rsidR="00066718">
        <w:instrText xml:space="preserve"> ADDIN ZOTERO_ITEM CSL_CITATION {"citationID":"uOX83pTQ","properties":{"formattedCitation":"\\super 9\\nosupersub{}","plainCitation":"9","noteIndex":0},"citationItems":[{"id":29,"uris":["http://zotero.org/users/14121098/items/5IALHFKE"],"itemData":{"id":29,"type":"article-journal","abstract":"Meiotic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66718">
        <w:fldChar w:fldCharType="separate"/>
      </w:r>
      <w:r w:rsidR="00066718" w:rsidRPr="00066718">
        <w:rPr>
          <w:rFonts w:ascii="Calibri" w:cs="Calibri"/>
          <w:kern w:val="0"/>
          <w:vertAlign w:val="superscript"/>
        </w:rPr>
        <w:t>9</w:t>
      </w:r>
      <w:r w:rsidR="00066718">
        <w:fldChar w:fldCharType="end"/>
      </w:r>
      <w:r w:rsidR="00066718">
        <w:t xml:space="preserve"> </w:t>
      </w:r>
    </w:p>
    <w:p w14:paraId="2A58A5C0" w14:textId="4ACE97E6" w:rsidR="008A12F7" w:rsidRPr="009D73F9" w:rsidRDefault="003A3BDC" w:rsidP="00D624C9">
      <w:r>
        <w:t>Various distributions have been suggested for gene conversion tract lengths</w:t>
      </w:r>
      <w:r w:rsidR="00186293">
        <w:t>.</w:t>
      </w:r>
      <w:r w:rsidR="00121B1F">
        <w:t xml:space="preserve"> A geometric distribution </w:t>
      </w:r>
      <w:r w:rsidR="00896738">
        <w:t xml:space="preserve">was used to model gene conversion lengths in </w:t>
      </w:r>
      <w:r w:rsidR="00896738">
        <w:rPr>
          <w:i/>
          <w:iCs/>
        </w:rPr>
        <w:t>Drosophila</w:t>
      </w:r>
      <w:r w:rsidR="00682EFF">
        <w:t>.</w:t>
      </w:r>
      <w:r w:rsidR="00121B1F">
        <w:fldChar w:fldCharType="begin"/>
      </w:r>
      <w:r w:rsidR="000C5294">
        <w:instrText xml:space="preserve"> ADDIN ZOTERO_ITEM CSL_CITATION {"citationID":"ltDdPbfI","properties":{"formattedCitation":"\\super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21B1F">
        <w:fldChar w:fldCharType="separate"/>
      </w:r>
      <w:r w:rsidR="000C5294" w:rsidRPr="000C5294">
        <w:rPr>
          <w:rFonts w:ascii="Calibri" w:hAnsi="Calibri" w:cs="Calibri"/>
          <w:kern w:val="0"/>
          <w:vertAlign w:val="superscript"/>
        </w:rPr>
        <w:t>7</w:t>
      </w:r>
      <w:r w:rsidR="00121B1F">
        <w:fldChar w:fldCharType="end"/>
      </w:r>
      <w:r w:rsidR="00D624C9">
        <w:t xml:space="preserve"> </w:t>
      </w:r>
      <w:r w:rsidR="00682EFF">
        <w:t>A sum of two geometric random variables</w:t>
      </w:r>
      <w:r w:rsidR="000D6162">
        <w:rPr>
          <w:rFonts w:hint="eastAsia"/>
        </w:rPr>
        <w:t xml:space="preserve"> </w:t>
      </w:r>
      <w:r w:rsidR="00682EFF">
        <w:t xml:space="preserve">and a </w:t>
      </w:r>
      <w:r w:rsidR="000D6162">
        <w:rPr>
          <w:rFonts w:hint="eastAsia"/>
        </w:rPr>
        <w:t xml:space="preserve">mixture </w:t>
      </w:r>
      <w:r w:rsidR="00682EFF">
        <w:t>distribution with</w:t>
      </w:r>
      <w:r w:rsidR="000D6162">
        <w:rPr>
          <w:rFonts w:hint="eastAsia"/>
        </w:rPr>
        <w:t xml:space="preserve"> negative binomial </w:t>
      </w:r>
      <w:r w:rsidR="00682EFF">
        <w:t>components have also been used to model</w:t>
      </w:r>
      <w:r w:rsidR="000D6162">
        <w:rPr>
          <w:rFonts w:hint="eastAsia"/>
        </w:rPr>
        <w:t xml:space="preserve"> </w:t>
      </w:r>
      <w:r w:rsidR="00896738">
        <w:t xml:space="preserve">gene conversion </w:t>
      </w:r>
      <w:r w:rsidR="000D6162">
        <w:rPr>
          <w:rFonts w:hint="eastAsia"/>
        </w:rPr>
        <w:t>tract lengths</w:t>
      </w:r>
      <w:r w:rsidR="00D624C9">
        <w:t>.</w:t>
      </w:r>
      <w:r w:rsidR="000D6162">
        <w:fldChar w:fldCharType="begin"/>
      </w:r>
      <w:r w:rsidR="000C5294">
        <w:instrText xml:space="preserve"> ADDIN ZOTERO_ITEM CSL_CITATION {"citationID":"f8yrE7JY","properties":{"formattedCitation":"\\super 8,9\\nosupersub{}","plainCitation":"8,9","noteIndex":0},"citationItems":[{"id":30,"uris":["http://zotero.org/users/14121098/items/P4S3NZ9X"],"itemData":{"id":30,"type":"article-journal","abstract":"Homologous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0D6162">
        <w:fldChar w:fldCharType="separate"/>
      </w:r>
      <w:r w:rsidR="000C5294" w:rsidRPr="000C5294">
        <w:rPr>
          <w:rFonts w:ascii="Calibri" w:hAnsi="Calibri" w:cs="Calibri"/>
          <w:kern w:val="0"/>
          <w:vertAlign w:val="superscript"/>
        </w:rPr>
        <w:t>8,9</w:t>
      </w:r>
      <w:r w:rsidR="000D6162">
        <w:fldChar w:fldCharType="end"/>
      </w:r>
      <w:r w:rsidR="0083017A">
        <w:rPr>
          <w:rFonts w:hint="eastAsia"/>
        </w:rPr>
        <w:t xml:space="preserve"> </w:t>
      </w:r>
    </w:p>
    <w:p w14:paraId="061DC3F0" w14:textId="07A19E79" w:rsidR="00C069C2" w:rsidRDefault="00707A98" w:rsidP="00910563">
      <w:r>
        <w:rPr>
          <w:rFonts w:hint="eastAsia"/>
        </w:rPr>
        <w:t xml:space="preserve">In this study, we </w:t>
      </w:r>
      <w:r w:rsidR="0009123B">
        <w:rPr>
          <w:rFonts w:hint="eastAsia"/>
        </w:rPr>
        <w:t xml:space="preserve">propose a </w:t>
      </w:r>
      <w:r w:rsidR="00E663D1">
        <w:rPr>
          <w:rFonts w:hint="eastAsia"/>
        </w:rPr>
        <w:t xml:space="preserve">parametric model </w:t>
      </w:r>
      <w:r w:rsidR="00D75C52">
        <w:t>to infer</w:t>
      </w:r>
      <w:r w:rsidR="00FB7BF4">
        <w:t xml:space="preserve"> </w:t>
      </w:r>
      <w:r w:rsidR="00D75C52">
        <w:t xml:space="preserve">the </w:t>
      </w:r>
      <w:r w:rsidR="006F14F6">
        <w:t>mean length</w:t>
      </w:r>
      <w:r w:rsidR="00D75C52">
        <w:t xml:space="preserve"> of gene conversion tract</w:t>
      </w:r>
      <w:r w:rsidR="00610FB0">
        <w:t xml:space="preserve">s using </w:t>
      </w:r>
      <w:r w:rsidR="0038290D">
        <w:t>tract lengths</w:t>
      </w:r>
      <w:r w:rsidR="00610FB0">
        <w:t xml:space="preserve"> detected from the UK Biobank </w:t>
      </w:r>
      <w:r w:rsidR="00710683">
        <w:t>whole autosome</w:t>
      </w:r>
      <w:r w:rsidR="00610FB0">
        <w:t xml:space="preserve"> data.</w:t>
      </w:r>
      <w:r w:rsidR="00610FB0">
        <w:fldChar w:fldCharType="begin"/>
      </w:r>
      <w:r w:rsidR="000C5294">
        <w:instrText xml:space="preserve"> ADDIN ZOTERO_ITEM CSL_CITATION {"citationID":"XoDQfAR9","properties":{"formattedCitation":"\\super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610FB0">
        <w:fldChar w:fldCharType="separate"/>
      </w:r>
      <w:r w:rsidR="000C5294" w:rsidRPr="000C5294">
        <w:rPr>
          <w:rFonts w:ascii="Calibri" w:hAnsi="Calibri" w:cs="Calibri"/>
          <w:kern w:val="0"/>
          <w:vertAlign w:val="superscript"/>
        </w:rPr>
        <w:t>6</w:t>
      </w:r>
      <w:r w:rsidR="00610FB0">
        <w:fldChar w:fldCharType="end"/>
      </w:r>
      <w:r w:rsidR="00D51079">
        <w:t xml:space="preserve"> Our model is inspired by a model proposed by </w:t>
      </w:r>
      <w:proofErr w:type="spellStart"/>
      <w:r w:rsidR="00D51079">
        <w:t>Betran</w:t>
      </w:r>
      <w:proofErr w:type="spellEnd"/>
      <w:r w:rsidR="00D51079">
        <w:t xml:space="preserve"> et al., </w:t>
      </w:r>
      <w:r w:rsidR="006C5EB3">
        <w:t xml:space="preserve">which was </w:t>
      </w:r>
      <w:r w:rsidR="00D51079">
        <w:t xml:space="preserve">fit to tract lengths detected in </w:t>
      </w:r>
      <w:r w:rsidR="00D51079" w:rsidRPr="00D51079">
        <w:rPr>
          <w:i/>
          <w:iCs/>
        </w:rPr>
        <w:t xml:space="preserve">Drosophila </w:t>
      </w:r>
      <w:proofErr w:type="spellStart"/>
      <w:r w:rsidR="00D51079" w:rsidRPr="00D51079">
        <w:rPr>
          <w:i/>
          <w:iCs/>
        </w:rPr>
        <w:t>subobscura</w:t>
      </w:r>
      <w:proofErr w:type="spellEnd"/>
      <w:r w:rsidR="00D51079">
        <w:t>.</w:t>
      </w:r>
      <w:r w:rsidR="00402DAB">
        <w:t xml:space="preserve"> </w:t>
      </w:r>
      <w:r w:rsidR="00616212">
        <w:t xml:space="preserve">Like in </w:t>
      </w:r>
      <w:proofErr w:type="spellStart"/>
      <w:r w:rsidR="00616212">
        <w:t>Betran</w:t>
      </w:r>
      <w:proofErr w:type="spellEnd"/>
      <w:r w:rsidR="00616212">
        <w:t xml:space="preserve"> et al.</w:t>
      </w:r>
      <w:r w:rsidR="00AB1E8D">
        <w:t>,</w:t>
      </w:r>
      <w:r w:rsidR="00616212">
        <w:t xml:space="preserve"> w</w:t>
      </w:r>
      <w:r w:rsidR="00910563">
        <w:t>e refer to</w:t>
      </w:r>
      <w:r w:rsidR="00402DAB">
        <w:t xml:space="preserve"> the</w:t>
      </w:r>
      <w:r w:rsidR="007A4CAC">
        <w:t xml:space="preserve"> length spanning the furthest allele converted markers within </w:t>
      </w:r>
      <w:r w:rsidR="00910563">
        <w:t>a</w:t>
      </w:r>
      <w:r w:rsidR="007A4CAC">
        <w:t xml:space="preserve"> gene conversion tract</w:t>
      </w:r>
      <w:r w:rsidR="00910563">
        <w:t xml:space="preserve"> as the </w:t>
      </w:r>
      <w:r w:rsidR="00616212">
        <w:t>observed</w:t>
      </w:r>
      <w:r w:rsidR="00910563">
        <w:t xml:space="preserve"> length of the gene conversion tract</w:t>
      </w:r>
      <w:r w:rsidR="00622F27">
        <w:t>,</w:t>
      </w:r>
      <w:r w:rsidR="000D6051">
        <w:t xml:space="preserve"> and incorporate this as a random variable in our model</w:t>
      </w:r>
      <w:r w:rsidR="00E05994">
        <w:t>.</w:t>
      </w:r>
      <w:r w:rsidR="00402DAB">
        <w:fldChar w:fldCharType="begin"/>
      </w:r>
      <w:r w:rsidR="00402DAB">
        <w:instrText xml:space="preserve"> ADDIN ZOTERO_ITEM CSL_CITATION {"citationID":"ZeZaf071","properties":{"formattedCitation":"\\super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02DAB">
        <w:fldChar w:fldCharType="separate"/>
      </w:r>
      <w:r w:rsidR="00402DAB" w:rsidRPr="00402DAB">
        <w:rPr>
          <w:rFonts w:ascii="Calibri" w:cs="Calibri"/>
          <w:kern w:val="0"/>
          <w:vertAlign w:val="superscript"/>
        </w:rPr>
        <w:t>7</w:t>
      </w:r>
      <w:r w:rsidR="00402DAB">
        <w:fldChar w:fldCharType="end"/>
      </w:r>
      <w:r w:rsidR="0033027F">
        <w:t xml:space="preserve"> </w:t>
      </w:r>
      <w:r w:rsidR="00C66989">
        <w:t>W</w:t>
      </w:r>
      <w:r w:rsidR="00610FB0">
        <w:t>ithin a gene conversion tract, allele conversions only occur at heterozygous</w:t>
      </w:r>
      <w:r w:rsidR="00910563">
        <w:t xml:space="preserve"> positions</w:t>
      </w:r>
      <w:r w:rsidR="00610FB0">
        <w:t xml:space="preserve">. Thus, the </w:t>
      </w:r>
      <w:r w:rsidR="00616212">
        <w:t>observed</w:t>
      </w:r>
      <w:r w:rsidR="00910563">
        <w:t xml:space="preserve"> length </w:t>
      </w:r>
      <w:r w:rsidR="00610FB0">
        <w:t>of a gene conversion tract</w:t>
      </w:r>
      <w:r w:rsidR="00D92F09">
        <w:t xml:space="preserve"> </w:t>
      </w:r>
      <w:r w:rsidR="00610FB0">
        <w:t xml:space="preserve">will likely be shorter than the </w:t>
      </w:r>
      <w:r w:rsidR="00C66989">
        <w:t xml:space="preserve">actual </w:t>
      </w:r>
      <w:r w:rsidR="00610FB0">
        <w:t>gene conversion tract length.</w:t>
      </w:r>
      <w:r w:rsidR="006C09C5">
        <w:t xml:space="preserve"> </w:t>
      </w:r>
      <w:r w:rsidR="001F4BC4">
        <w:t xml:space="preserve">Like in </w:t>
      </w:r>
      <w:proofErr w:type="spellStart"/>
      <w:r w:rsidR="001F4BC4">
        <w:t>Betran</w:t>
      </w:r>
      <w:proofErr w:type="spellEnd"/>
      <w:r w:rsidR="001F4BC4">
        <w:t xml:space="preserve"> et al., w</w:t>
      </w:r>
      <w:r w:rsidR="00402DAB">
        <w:t>e</w:t>
      </w:r>
      <w:r w:rsidR="006C18A4" w:rsidRPr="006C18A4">
        <w:t xml:space="preserve"> account for this difference </w:t>
      </w:r>
      <w:r w:rsidR="006B1A51">
        <w:t xml:space="preserve">in length </w:t>
      </w:r>
      <w:r w:rsidR="006C18A4" w:rsidRPr="006C18A4">
        <w:t xml:space="preserve">by </w:t>
      </w:r>
      <w:r w:rsidR="006B1A51">
        <w:t xml:space="preserve">allowing </w:t>
      </w:r>
      <w:r w:rsidR="00910563">
        <w:t>allele conversion</w:t>
      </w:r>
      <w:r w:rsidR="006B1A51">
        <w:t>s</w:t>
      </w:r>
      <w:r w:rsidR="00910563">
        <w:t xml:space="preserve"> </w:t>
      </w:r>
      <w:r w:rsidR="006B1A51">
        <w:t xml:space="preserve">to occur with the same probability at </w:t>
      </w:r>
      <w:r w:rsidR="00E63A62">
        <w:t xml:space="preserve">each position </w:t>
      </w:r>
      <w:r w:rsidR="00D2623D">
        <w:t>within</w:t>
      </w:r>
      <w:r w:rsidR="00E63A62">
        <w:t xml:space="preserve"> </w:t>
      </w:r>
      <w:r w:rsidR="001A031F">
        <w:t>the same</w:t>
      </w:r>
      <w:r w:rsidR="00E63A62">
        <w:t xml:space="preserve"> gene conversion tract</w:t>
      </w:r>
      <w:r w:rsidR="001F4BC4">
        <w:t>.</w:t>
      </w:r>
      <w:r w:rsidR="001F4BC4">
        <w:fldChar w:fldCharType="begin"/>
      </w:r>
      <w:r w:rsidR="001F4BC4">
        <w:instrText xml:space="preserve"> ADDIN ZOTERO_ITEM CSL_CITATION {"citationID":"1weMCV6T","properties":{"formattedCitation":"\\super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1F4BC4">
        <w:fldChar w:fldCharType="separate"/>
      </w:r>
      <w:r w:rsidR="001F4BC4" w:rsidRPr="001F4BC4">
        <w:rPr>
          <w:rFonts w:ascii="Calibri" w:cs="Calibri"/>
          <w:kern w:val="0"/>
          <w:vertAlign w:val="superscript"/>
        </w:rPr>
        <w:t>7</w:t>
      </w:r>
      <w:r w:rsidR="001F4BC4">
        <w:fldChar w:fldCharType="end"/>
      </w:r>
      <w:r w:rsidR="006C18A4">
        <w:t xml:space="preserve"> </w:t>
      </w:r>
      <w:r w:rsidR="00A65383">
        <w:t>In our study, w</w:t>
      </w:r>
      <w:r w:rsidR="001A031F">
        <w:t>e</w:t>
      </w:r>
      <w:r w:rsidR="001F4BC4">
        <w:t xml:space="preserve"> </w:t>
      </w:r>
      <w:r w:rsidR="00876613">
        <w:t>allow this</w:t>
      </w:r>
      <w:r w:rsidR="001A031F">
        <w:t xml:space="preserve"> probability </w:t>
      </w:r>
      <w:r w:rsidR="00876613">
        <w:lastRenderedPageBreak/>
        <w:t xml:space="preserve">to differ </w:t>
      </w:r>
      <w:r w:rsidR="001A031F">
        <w:t>for each</w:t>
      </w:r>
      <w:r w:rsidR="00013B1D">
        <w:t xml:space="preserve"> </w:t>
      </w:r>
      <w:r w:rsidR="00616212">
        <w:t>detected</w:t>
      </w:r>
      <w:r w:rsidR="001A031F">
        <w:t xml:space="preserve"> gene conversion tract</w:t>
      </w:r>
      <w:r w:rsidR="001F4BC4">
        <w:t xml:space="preserve">. </w:t>
      </w:r>
      <w:r w:rsidR="00C069C2">
        <w:t xml:space="preserve">A geometric distribution is exclusively used to model the length distribution of gene conversion tracts in </w:t>
      </w:r>
      <w:proofErr w:type="spellStart"/>
      <w:r w:rsidR="00C069C2">
        <w:t>Betran</w:t>
      </w:r>
      <w:proofErr w:type="spellEnd"/>
      <w:r w:rsidR="00C069C2">
        <w:t xml:space="preserve"> et al., but in our study, we also allow the length distribution to be a sum of two geometric random variables.</w:t>
      </w:r>
    </w:p>
    <w:p w14:paraId="70547331" w14:textId="7F29FF1E" w:rsidR="00C069C2" w:rsidRDefault="00C069C2" w:rsidP="00616212">
      <w:r>
        <w:t xml:space="preserve">For model validation, we fit our model to </w:t>
      </w:r>
      <w:r w:rsidR="00616212">
        <w:t>detected</w:t>
      </w:r>
      <w:r>
        <w:t xml:space="preserve"> gene conversion tract</w:t>
      </w:r>
      <w:r w:rsidR="00A27126">
        <w:t xml:space="preserve"> lengths</w:t>
      </w:r>
      <w:r>
        <w:t xml:space="preserve"> from a coalescent simulation incorporating gene conversions, originally described in Browning and Browning (2024).</w:t>
      </w:r>
      <w:r>
        <w:fldChar w:fldCharType="begin"/>
      </w:r>
      <w:r>
        <w:instrText xml:space="preserve"> ADDIN ZOTERO_ITEM CSL_CITATION {"citationID":"agJfneF8","properties":{"formattedCitation":"\\super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B87009">
        <w:rPr>
          <w:rFonts w:ascii="Calibri" w:cs="Calibri"/>
          <w:kern w:val="0"/>
          <w:vertAlign w:val="superscript"/>
        </w:rPr>
        <w:t>6</w:t>
      </w:r>
      <w:r>
        <w:fldChar w:fldCharType="end"/>
      </w:r>
      <w:r>
        <w:t xml:space="preserve"> Our model fits the observed </w:t>
      </w:r>
      <w:r w:rsidR="00A27126">
        <w:t>tract lengths</w:t>
      </w:r>
      <w:r>
        <w:t xml:space="preserve"> </w:t>
      </w:r>
      <w:r w:rsidR="006451E8">
        <w:t xml:space="preserve">well after excluding observed tract lengths of one bp </w:t>
      </w:r>
      <w:r w:rsidR="00616212">
        <w:t>and</w:t>
      </w:r>
      <w:r>
        <w:t xml:space="preserve"> </w:t>
      </w:r>
      <w:r w:rsidR="00560A43">
        <w:t xml:space="preserve">truncating the </w:t>
      </w:r>
      <w:r w:rsidR="004A3E13">
        <w:t xml:space="preserve">distribution of </w:t>
      </w:r>
      <w:r w:rsidR="00616212">
        <w:t>observed tract lengths in our model</w:t>
      </w:r>
      <w:r w:rsidR="00C3466D">
        <w:t xml:space="preserve"> to be </w:t>
      </w:r>
      <w:r w:rsidR="006451E8">
        <w:t>two</w:t>
      </w:r>
      <w:r w:rsidR="00C3466D">
        <w:t xml:space="preserve"> bp or </w:t>
      </w:r>
      <w:r w:rsidR="0017350F">
        <w:t>longer</w:t>
      </w:r>
      <w:r w:rsidR="00616212">
        <w:t xml:space="preserve">. Our model overestimates the frequency of </w:t>
      </w:r>
      <w:r w:rsidR="006D4101">
        <w:t>observed</w:t>
      </w:r>
      <w:r w:rsidR="00616212">
        <w:t xml:space="preserve"> </w:t>
      </w:r>
      <w:r w:rsidR="006D4101">
        <w:t>tract lengths that are one bp</w:t>
      </w:r>
      <w:r w:rsidR="00616212">
        <w:t>,</w:t>
      </w:r>
      <w:r w:rsidR="00641F13">
        <w:t xml:space="preserve"> likely because we do not account for linkage disequilibrium (see Supplementary </w:t>
      </w:r>
      <w:r w:rsidR="00557752">
        <w:t>materials</w:t>
      </w:r>
      <w:r w:rsidR="00641F13">
        <w:t xml:space="preserve">). </w:t>
      </w:r>
      <w:r w:rsidR="00A27126">
        <w:t xml:space="preserve">Truncating </w:t>
      </w:r>
      <w:r w:rsidR="00641F13">
        <w:t xml:space="preserve">our model to </w:t>
      </w:r>
      <w:r w:rsidR="00557752">
        <w:t xml:space="preserve">only consider </w:t>
      </w:r>
      <w:r w:rsidR="00420B23">
        <w:t xml:space="preserve">observed tract lengths of two bp or </w:t>
      </w:r>
      <w:r w:rsidR="00616212">
        <w:t>longer</w:t>
      </w:r>
      <w:r>
        <w:t xml:space="preserve">, we get an accurate estimate of the mean tract length </w:t>
      </w:r>
      <w:r w:rsidR="00641F13">
        <w:t>when</w:t>
      </w:r>
      <w:r>
        <w:t xml:space="preserve"> the length distribution of gene conversion tracts is correctly specified.</w:t>
      </w:r>
    </w:p>
    <w:p w14:paraId="4A45E9CC" w14:textId="131657E3" w:rsidR="00E82FD4" w:rsidRPr="00A82FC4" w:rsidRDefault="006C18A4" w:rsidP="00E9155B">
      <w:r>
        <w:t>By maximizing the likelihood of</w:t>
      </w:r>
      <w:r w:rsidR="00876613">
        <w:t xml:space="preserve"> the set of </w:t>
      </w:r>
      <w:r w:rsidR="00E05994">
        <w:t>observed</w:t>
      </w:r>
      <w:r w:rsidR="00876613">
        <w:t xml:space="preserve"> gene conversion tract lengths </w:t>
      </w:r>
      <w:r w:rsidR="004A3E13">
        <w:t>longer</w:t>
      </w:r>
      <w:r w:rsidR="006451E8">
        <w:t xml:space="preserve"> than 1 bp </w:t>
      </w:r>
      <w:r w:rsidR="004A3E13">
        <w:t xml:space="preserve">detected in </w:t>
      </w:r>
      <w:r w:rsidR="00876613">
        <w:t>the UK Biobank whole autosome data,</w:t>
      </w:r>
      <w:r>
        <w:t xml:space="preserve"> </w:t>
      </w:r>
      <w:r w:rsidR="006451E8">
        <w:t>we estimate the mean gene conversion tract length to be 459 bp long (95% CI: [457, 460]).</w:t>
      </w:r>
      <w:r w:rsidR="00641C2C">
        <w:t xml:space="preserve"> </w:t>
      </w:r>
      <w:r w:rsidR="004A3E13">
        <w:t>Furthermore,</w:t>
      </w:r>
      <w:r w:rsidR="00E358DD">
        <w:t xml:space="preserve"> we stratify these observed tract lengths based on whether </w:t>
      </w:r>
      <w:r w:rsidR="005E78A6">
        <w:t>the corresponding tracts</w:t>
      </w:r>
      <w:r w:rsidR="00E358DD">
        <w:t xml:space="preserve"> overlapped with a recombination hotspot</w:t>
      </w:r>
      <w:r w:rsidR="00E9155B">
        <w:t xml:space="preserve">. We classified the region </w:t>
      </w:r>
      <w:r w:rsidR="00DC1C97">
        <w:t>spanning</w:t>
      </w:r>
      <w:r w:rsidR="00E9155B">
        <w:t xml:space="preserve"> two </w:t>
      </w:r>
      <w:r w:rsidR="00DC1C97">
        <w:t xml:space="preserve">adjacent </w:t>
      </w:r>
      <w:r w:rsidR="00E9155B">
        <w:t xml:space="preserve">markers as a recombination hotspot if </w:t>
      </w:r>
      <w:r w:rsidR="00DC1C97">
        <w:t>the markers were more than 2 kb apart and the local recombination rate between the markers</w:t>
      </w:r>
      <w:r w:rsidR="00E9155B">
        <w:t xml:space="preserve"> exceeded five times the </w:t>
      </w:r>
      <w:r w:rsidR="008C54A0">
        <w:t xml:space="preserve">background recombination rate of the </w:t>
      </w:r>
      <w:r w:rsidR="00E9155B">
        <w:t xml:space="preserve">autosome. </w:t>
      </w:r>
      <w:r w:rsidR="00DC1C97">
        <w:t xml:space="preserve">Fitting our model on </w:t>
      </w:r>
      <w:r w:rsidR="00AB1E8D">
        <w:t xml:space="preserve">the subset of </w:t>
      </w:r>
      <w:r w:rsidR="006414C5">
        <w:t xml:space="preserve">observed tract lengths in which the </w:t>
      </w:r>
      <w:r w:rsidR="00817616">
        <w:t>corresponding tracts</w:t>
      </w:r>
      <w:r w:rsidR="006414C5">
        <w:t xml:space="preserve"> overlapped </w:t>
      </w:r>
      <w:r w:rsidR="00AB1E8D">
        <w:t xml:space="preserve">and did not overlap </w:t>
      </w:r>
      <w:r w:rsidR="006414C5">
        <w:t xml:space="preserve">with a recombination hotspot, we estimated the mean gene conversion tract length to be </w:t>
      </w:r>
      <w:r w:rsidR="00AB1E8D">
        <w:t>418 bp (95% CI: [416, 420]) and 492 bp (95% CI: [489, 494]) respectively</w:t>
      </w:r>
      <w:r w:rsidR="00817616">
        <w:t xml:space="preserve">. </w:t>
      </w:r>
    </w:p>
    <w:p w14:paraId="7C58ABBB" w14:textId="5CA82F50" w:rsidR="00E812E2" w:rsidRDefault="00301971" w:rsidP="00E812E2">
      <w:pPr>
        <w:pStyle w:val="Heading1"/>
      </w:pPr>
      <w:r>
        <w:lastRenderedPageBreak/>
        <w:t>Materials</w:t>
      </w:r>
      <w:r w:rsidR="00E812E2">
        <w:t xml:space="preserve"> and methods</w:t>
      </w:r>
    </w:p>
    <w:p w14:paraId="310D5BA2" w14:textId="6106138F" w:rsidR="00D275C9" w:rsidRDefault="00DE5018" w:rsidP="00D275C9">
      <w:pPr>
        <w:pStyle w:val="Heading2"/>
      </w:pPr>
      <w:r>
        <w:t xml:space="preserve">UK Biobank </w:t>
      </w:r>
      <w:r w:rsidR="00DE71AC">
        <w:t>whole autosome</w:t>
      </w:r>
      <w:r>
        <w:t xml:space="preserve"> data</w:t>
      </w:r>
    </w:p>
    <w:p w14:paraId="3906CCAA" w14:textId="292A1822" w:rsidR="00D275C9" w:rsidRPr="00D275C9" w:rsidRDefault="003213EA" w:rsidP="00257DC0">
      <w:r>
        <w:rPr>
          <w:rFonts w:hint="eastAsia"/>
        </w:rPr>
        <w:t xml:space="preserve">We ran our analysis on whole autosome sequence data from </w:t>
      </w:r>
      <w:r>
        <w:t>125,361 individuals</w:t>
      </w:r>
      <w:r>
        <w:rPr>
          <w:rFonts w:hint="eastAsia"/>
        </w:rPr>
        <w:t xml:space="preserve"> from the UK Biobank, </w:t>
      </w:r>
      <w:r w:rsidR="00257DC0">
        <w:rPr>
          <w:rFonts w:hint="eastAsia"/>
        </w:rPr>
        <w:t xml:space="preserve">who identified themselves as </w:t>
      </w:r>
      <w:r w:rsidR="00257DC0">
        <w:t>‘</w:t>
      </w:r>
      <w:r w:rsidR="00257DC0">
        <w:rPr>
          <w:rFonts w:hint="eastAsia"/>
        </w:rPr>
        <w:t>white British</w:t>
      </w:r>
      <w:r w:rsidR="00257DC0">
        <w:t>’</w:t>
      </w:r>
      <w:r w:rsidR="00257DC0">
        <w:rPr>
          <w:rFonts w:hint="eastAsia"/>
        </w:rPr>
        <w:t xml:space="preserve"> in the</w:t>
      </w:r>
      <w:r>
        <w:rPr>
          <w:rFonts w:hint="eastAsia"/>
        </w:rPr>
        <w:t xml:space="preserve"> </w:t>
      </w:r>
      <w:r w:rsidR="00257DC0">
        <w:rPr>
          <w:rFonts w:hint="eastAsia"/>
        </w:rPr>
        <w:t>initial release of</w:t>
      </w:r>
      <w:r w:rsidRPr="003213EA">
        <w:t xml:space="preserve"> 150,119 </w:t>
      </w:r>
      <w:r w:rsidR="00257DC0">
        <w:rPr>
          <w:rFonts w:hint="eastAsia"/>
        </w:rPr>
        <w:t>sequenced genomes</w:t>
      </w:r>
      <w:r>
        <w:rPr>
          <w:rFonts w:hint="eastAsia"/>
        </w:rPr>
        <w:t>.</w:t>
      </w:r>
      <w:r>
        <w:fldChar w:fldCharType="begin"/>
      </w:r>
      <w:r w:rsidR="000C5294">
        <w:instrText xml:space="preserve"> ADDIN ZOTERO_ITEM CSL_CITATION {"citationID":"eL1lXFuS","properties":{"formattedCitation":"\\super 10\\nosupersub{}","plainCitation":"10","noteIndex":0},"citationItems":[{"id":26,"uris":["http://zotero.org/users/14121098/items/D5NMN95G"],"itemData":{"id":26,"type":"article-journal","abstract":"Detailed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fldChar w:fldCharType="separate"/>
      </w:r>
      <w:r w:rsidR="000C5294" w:rsidRPr="000C5294">
        <w:rPr>
          <w:rFonts w:ascii="Calibri" w:hAnsi="Calibri" w:cs="Calibri"/>
          <w:kern w:val="0"/>
          <w:vertAlign w:val="superscript"/>
        </w:rPr>
        <w:t>10</w:t>
      </w:r>
      <w:r>
        <w:fldChar w:fldCharType="end"/>
      </w:r>
      <w:r w:rsidR="00257DC0">
        <w:rPr>
          <w:rFonts w:hint="eastAsia"/>
        </w:rPr>
        <w:t xml:space="preserve"> </w:t>
      </w:r>
      <w:r>
        <w:t>The data were obtained under UK Biobank application number 19934</w:t>
      </w:r>
      <w:r w:rsidR="00332F79">
        <w:rPr>
          <w:rFonts w:hint="eastAsia"/>
        </w:rPr>
        <w:t>, and the</w:t>
      </w:r>
      <w:r>
        <w:t xml:space="preserve"> 150,119 genomes were phased using Beagle 5.4.</w:t>
      </w:r>
      <w:r w:rsidR="00332F79">
        <w:fldChar w:fldCharType="begin"/>
      </w:r>
      <w:r w:rsidR="000C5294">
        <w:instrText xml:space="preserve"> ADDIN ZOTERO_ITEM CSL_CITATION {"citationID":"3yNk0q8R","properties":{"formattedCitation":"\\super 11,12\\nosupersub{}","plainCitation":"11,12","noteIndex":0},"citationItems":[{"id":24,"uris":["http://zotero.org/users/14121098/items/J65SLJ3S"],"itemData":{"id":24,"type":"article-journal","abstract":"Haplotype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332F79">
        <w:fldChar w:fldCharType="separate"/>
      </w:r>
      <w:r w:rsidR="000C5294" w:rsidRPr="000C5294">
        <w:rPr>
          <w:rFonts w:ascii="Calibri" w:hAnsi="Calibri" w:cs="Calibri"/>
          <w:kern w:val="0"/>
          <w:vertAlign w:val="superscript"/>
        </w:rPr>
        <w:t>11,12</w:t>
      </w:r>
      <w:r w:rsidR="00332F79">
        <w:fldChar w:fldCharType="end"/>
      </w:r>
    </w:p>
    <w:p w14:paraId="39FB8826" w14:textId="127CBA76" w:rsidR="00DE5018" w:rsidRDefault="004228EC" w:rsidP="00FA2060">
      <w:pPr>
        <w:pStyle w:val="Heading2"/>
      </w:pPr>
      <w:r>
        <w:rPr>
          <w:rFonts w:hint="eastAsia"/>
        </w:rPr>
        <w:t>Detecting gene conversion tracts</w:t>
      </w:r>
    </w:p>
    <w:p w14:paraId="2A23E287" w14:textId="6E772DFA" w:rsidR="00CA7279" w:rsidRDefault="00845E9F" w:rsidP="00142C6C">
      <w:r>
        <w:t>Browning and Browning</w:t>
      </w:r>
      <w:r w:rsidR="00857FE8">
        <w:rPr>
          <w:rFonts w:hint="eastAsia"/>
        </w:rPr>
        <w:t xml:space="preserve"> devised</w:t>
      </w:r>
      <w:r>
        <w:t xml:space="preserve"> </w:t>
      </w:r>
      <w:r w:rsidR="005E24A8">
        <w:t xml:space="preserve">a </w:t>
      </w:r>
      <w:r w:rsidR="00B64201">
        <w:t>multi-</w:t>
      </w:r>
      <w:r w:rsidR="00857FE8">
        <w:rPr>
          <w:rFonts w:hint="eastAsia"/>
        </w:rPr>
        <w:t xml:space="preserve">individual </w:t>
      </w:r>
      <w:r w:rsidR="00B64201">
        <w:t>IBD method</w:t>
      </w:r>
      <w:r>
        <w:t xml:space="preserve"> </w:t>
      </w:r>
      <w:r w:rsidR="00B64201">
        <w:t xml:space="preserve">to detect </w:t>
      </w:r>
      <w:r w:rsidR="00A634E0">
        <w:t>gene conversion tracts in the UK Biobank whole autosome data.</w:t>
      </w:r>
      <w:r w:rsidR="00005CB3">
        <w:fldChar w:fldCharType="begin"/>
      </w:r>
      <w:r w:rsidR="000C5294">
        <w:instrText xml:space="preserve"> ADDIN ZOTERO_ITEM CSL_CITATION {"citationID":"RCh9xaxa","properties":{"formattedCitation":"\\super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05CB3">
        <w:fldChar w:fldCharType="separate"/>
      </w:r>
      <w:r w:rsidR="000C5294" w:rsidRPr="000C5294">
        <w:rPr>
          <w:rFonts w:ascii="Calibri" w:hAnsi="Calibri" w:cs="Calibri"/>
          <w:kern w:val="0"/>
          <w:vertAlign w:val="superscript"/>
        </w:rPr>
        <w:t>6</w:t>
      </w:r>
      <w:r w:rsidR="00005CB3">
        <w:fldChar w:fldCharType="end"/>
      </w:r>
      <w:r w:rsidR="00D240F6">
        <w:rPr>
          <w:rFonts w:hint="eastAsia"/>
        </w:rPr>
        <w:t xml:space="preserve"> Their method utilizes</w:t>
      </w:r>
      <w:r w:rsidR="00A634E0">
        <w:t xml:space="preserve"> </w:t>
      </w:r>
      <w:r w:rsidR="003E2F04">
        <w:t>IBD</w:t>
      </w:r>
      <w:r w:rsidR="00D240F6">
        <w:rPr>
          <w:rFonts w:hint="eastAsia"/>
        </w:rPr>
        <w:t xml:space="preserve"> clusters, </w:t>
      </w:r>
      <w:r w:rsidR="003E2F04">
        <w:t>a set of haplotypes at a locus that have a recent common ancestor</w:t>
      </w:r>
      <w:r w:rsidR="00D240F6">
        <w:rPr>
          <w:rFonts w:hint="eastAsia"/>
        </w:rPr>
        <w:t xml:space="preserve">, to detect </w:t>
      </w:r>
      <w:r w:rsidR="00F13EE3">
        <w:rPr>
          <w:rFonts w:hint="eastAsia"/>
        </w:rPr>
        <w:t>past</w:t>
      </w:r>
      <w:r w:rsidR="00D240F6">
        <w:rPr>
          <w:rFonts w:hint="eastAsia"/>
        </w:rPr>
        <w:t xml:space="preserve"> allele conversions</w:t>
      </w:r>
      <w:r w:rsidR="00AB612D">
        <w:t xml:space="preserve"> (i.e.,</w:t>
      </w:r>
      <w:r w:rsidR="00207FC7">
        <w:t xml:space="preserve"> a change in </w:t>
      </w:r>
      <w:r w:rsidR="00B52FCB">
        <w:t>alleles on a haplotype</w:t>
      </w:r>
      <w:r w:rsidR="00C231C6">
        <w:t xml:space="preserve"> due to a gene conversion event</w:t>
      </w:r>
      <w:r w:rsidR="00AB612D">
        <w:t>)</w:t>
      </w:r>
      <w:r w:rsidR="00D240F6">
        <w:rPr>
          <w:rFonts w:hint="eastAsia"/>
        </w:rPr>
        <w:t xml:space="preserve">. </w:t>
      </w:r>
      <w:r w:rsidR="004A5BF7">
        <w:rPr>
          <w:rFonts w:hint="eastAsia"/>
        </w:rPr>
        <w:t xml:space="preserve">If a recent gene </w:t>
      </w:r>
      <w:r w:rsidR="004A5BF7">
        <w:t>conversion</w:t>
      </w:r>
      <w:r w:rsidR="004A5BF7">
        <w:rPr>
          <w:rFonts w:hint="eastAsia"/>
        </w:rPr>
        <w:t xml:space="preserve"> event transfers new alleles onto a haplotype </w:t>
      </w:r>
      <w:r w:rsidR="0059440C">
        <w:rPr>
          <w:rFonts w:hint="eastAsia"/>
        </w:rPr>
        <w:t>in</w:t>
      </w:r>
      <w:r w:rsidR="00493F5D">
        <w:rPr>
          <w:rFonts w:hint="eastAsia"/>
        </w:rPr>
        <w:t xml:space="preserve"> the IBD cluster</w:t>
      </w:r>
      <w:r w:rsidR="004A5BF7">
        <w:rPr>
          <w:rFonts w:hint="eastAsia"/>
        </w:rPr>
        <w:t>,</w:t>
      </w:r>
      <w:r w:rsidR="003E2F04">
        <w:rPr>
          <w:rFonts w:hint="eastAsia"/>
        </w:rPr>
        <w:t xml:space="preserve"> </w:t>
      </w:r>
      <w:r w:rsidR="0059440C">
        <w:rPr>
          <w:rFonts w:hint="eastAsia"/>
        </w:rPr>
        <w:t>we will observe</w:t>
      </w:r>
      <w:r w:rsidR="003E2F04">
        <w:t xml:space="preserve"> </w:t>
      </w:r>
      <w:r w:rsidR="003E2F04">
        <w:rPr>
          <w:rFonts w:hint="eastAsia"/>
        </w:rPr>
        <w:t xml:space="preserve">discordant alleles within </w:t>
      </w:r>
      <w:r w:rsidR="003E2F04">
        <w:t>the IBD cluste</w:t>
      </w:r>
      <w:r w:rsidR="0059440C">
        <w:rPr>
          <w:rFonts w:hint="eastAsia"/>
        </w:rPr>
        <w:t>r</w:t>
      </w:r>
      <w:r w:rsidR="003E2F04">
        <w:rPr>
          <w:rFonts w:hint="eastAsia"/>
        </w:rPr>
        <w:t xml:space="preserve">, which can be used to detect past gene conversion events. </w:t>
      </w:r>
      <w:r w:rsidR="006C50AD">
        <w:rPr>
          <w:rFonts w:hint="eastAsia"/>
        </w:rPr>
        <w:t xml:space="preserve">In </w:t>
      </w:r>
      <w:r w:rsidR="003C73E7">
        <w:rPr>
          <w:rFonts w:hint="eastAsia"/>
        </w:rPr>
        <w:t>their</w:t>
      </w:r>
      <w:r w:rsidR="006C50AD">
        <w:rPr>
          <w:rFonts w:hint="eastAsia"/>
        </w:rPr>
        <w:t xml:space="preserve"> method, the genome is split into </w:t>
      </w:r>
      <w:r w:rsidR="00A50ADE">
        <w:t>short, interleaved</w:t>
      </w:r>
      <w:r w:rsidR="003F4045">
        <w:t xml:space="preserve"> regions</w:t>
      </w:r>
      <w:r w:rsidR="003F4045">
        <w:rPr>
          <w:rFonts w:hint="eastAsia"/>
        </w:rPr>
        <w:t xml:space="preserve"> </w:t>
      </w:r>
      <w:r w:rsidR="006C50AD">
        <w:rPr>
          <w:rFonts w:hint="eastAsia"/>
        </w:rPr>
        <w:t xml:space="preserve">in which IBD clusters are inferred </w:t>
      </w:r>
      <w:r w:rsidR="003F4045">
        <w:t>or in which</w:t>
      </w:r>
      <w:r w:rsidR="003F4045">
        <w:rPr>
          <w:rFonts w:hint="eastAsia"/>
        </w:rPr>
        <w:t xml:space="preserve"> </w:t>
      </w:r>
      <w:r w:rsidR="006C50AD">
        <w:rPr>
          <w:rFonts w:hint="eastAsia"/>
        </w:rPr>
        <w:t xml:space="preserve">gene conversion tracts are detected based on the inferred IBD clusters. These </w:t>
      </w:r>
      <w:r w:rsidR="003F4045">
        <w:t>regions</w:t>
      </w:r>
      <w:r w:rsidR="003F4045">
        <w:rPr>
          <w:rFonts w:hint="eastAsia"/>
        </w:rPr>
        <w:t xml:space="preserve"> </w:t>
      </w:r>
      <w:r w:rsidR="006C50AD">
        <w:t xml:space="preserve">are 9 kb long, for a total of 18 kb, and this 18 kb pattern is repeated throughout </w:t>
      </w:r>
      <w:r w:rsidR="00EF2002">
        <w:rPr>
          <w:rFonts w:hint="eastAsia"/>
        </w:rPr>
        <w:t>each</w:t>
      </w:r>
      <w:r w:rsidR="006C50AD">
        <w:t xml:space="preserve"> chromosome.</w:t>
      </w:r>
      <w:r w:rsidR="006C50AD">
        <w:rPr>
          <w:rFonts w:hint="eastAsia"/>
        </w:rPr>
        <w:t xml:space="preserve"> </w:t>
      </w:r>
      <w:r w:rsidR="00207FC7">
        <w:t>Furthermore, t</w:t>
      </w:r>
      <w:r w:rsidR="009D2464">
        <w:rPr>
          <w:rFonts w:hint="eastAsia"/>
        </w:rPr>
        <w:t>his</w:t>
      </w:r>
      <w:r w:rsidR="005B6B27">
        <w:t xml:space="preserve"> 18 kb</w:t>
      </w:r>
      <w:r w:rsidR="009D2464">
        <w:rPr>
          <w:rFonts w:hint="eastAsia"/>
        </w:rPr>
        <w:t xml:space="preserve"> pattern</w:t>
      </w:r>
      <w:r w:rsidR="005B6B27">
        <w:t xml:space="preserve"> </w:t>
      </w:r>
      <w:r w:rsidR="009D2464">
        <w:rPr>
          <w:rFonts w:hint="eastAsia"/>
        </w:rPr>
        <w:t>is</w:t>
      </w:r>
      <w:r w:rsidR="005B6B27">
        <w:t xml:space="preserve"> offset by 0, 6, and 12 kb, and the analysis repeated </w:t>
      </w:r>
      <w:r w:rsidR="00D63A61">
        <w:t>across</w:t>
      </w:r>
      <w:r w:rsidR="00D63A61">
        <w:rPr>
          <w:rFonts w:hint="eastAsia"/>
        </w:rPr>
        <w:t xml:space="preserve"> each </w:t>
      </w:r>
      <w:r w:rsidR="00207FC7">
        <w:t>offset</w:t>
      </w:r>
      <w:r w:rsidR="00C231C6">
        <w:t xml:space="preserve"> to ensure that allele conversions at all positions can be detected.</w:t>
      </w:r>
      <w:r w:rsidR="003F4045">
        <w:fldChar w:fldCharType="begin"/>
      </w:r>
      <w:r w:rsidR="000C5294">
        <w:instrText xml:space="preserve"> ADDIN ZOTERO_ITEM CSL_CITATION {"citationID":"VlcUwt6d","properties":{"formattedCitation":"\\super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p>
    <w:p w14:paraId="63219F82" w14:textId="1FD230DE" w:rsidR="009764D2" w:rsidRDefault="00544279" w:rsidP="003830E7">
      <w:r>
        <w:t xml:space="preserve">For each marker within the gene conversion detection region, we detect allele conversions based on the </w:t>
      </w:r>
      <w:r w:rsidR="006C50AD">
        <w:t xml:space="preserve">IBD clustering </w:t>
      </w:r>
      <w:r>
        <w:t xml:space="preserve">of the </w:t>
      </w:r>
      <w:r w:rsidR="006C50AD">
        <w:t>marker</w:t>
      </w:r>
      <w:r>
        <w:t xml:space="preserve"> </w:t>
      </w:r>
      <w:r w:rsidR="00A50ADE">
        <w:t xml:space="preserve">(within the IBD clustering region) </w:t>
      </w:r>
      <w:r>
        <w:t>that is closest in terms of genetic distance</w:t>
      </w:r>
      <w:r w:rsidR="006C50AD">
        <w:t>.</w:t>
      </w:r>
      <w:r w:rsidR="006C50AD">
        <w:rPr>
          <w:rFonts w:hint="eastAsia"/>
        </w:rPr>
        <w:t xml:space="preserve"> </w:t>
      </w:r>
      <w:r w:rsidR="00471842">
        <w:t xml:space="preserve">Only </w:t>
      </w:r>
      <w:r w:rsidR="00DE78CF">
        <w:t xml:space="preserve">markers with MAF greater than or equal to 5% </w:t>
      </w:r>
      <w:r w:rsidR="00471842">
        <w:t xml:space="preserve">are considered </w:t>
      </w:r>
      <w:r w:rsidR="00DE78CF">
        <w:t xml:space="preserve">when detecting allele conversions to prevent mutations from being detected as allele conversions. </w:t>
      </w:r>
      <w:r w:rsidR="00A60991">
        <w:t xml:space="preserve">To detect an allele conversion at </w:t>
      </w:r>
      <w:r w:rsidR="00C231C6">
        <w:t>a</w:t>
      </w:r>
      <w:r w:rsidR="00A60991">
        <w:t xml:space="preserve"> position, the</w:t>
      </w:r>
      <w:r w:rsidR="00C231C6">
        <w:t xml:space="preserve"> corresponding</w:t>
      </w:r>
      <w:r w:rsidR="00A60991">
        <w:t xml:space="preserve"> IBD cluster must contain at least two copies of two alleles</w:t>
      </w:r>
      <w:r w:rsidR="003F4045">
        <w:t xml:space="preserve"> in order to protect against sporadic genotype errors</w:t>
      </w:r>
      <w:r w:rsidR="00A60991">
        <w:t>.</w:t>
      </w:r>
      <w:r w:rsidR="003F4045">
        <w:fldChar w:fldCharType="begin"/>
      </w:r>
      <w:r w:rsidR="000C5294">
        <w:instrText xml:space="preserve"> ADDIN ZOTERO_ITEM CSL_CITATION {"citationID":"wLCGuL3N","properties":{"formattedCitation":"\\super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A60991">
        <w:t xml:space="preserve"> </w:t>
      </w:r>
    </w:p>
    <w:p w14:paraId="4DB1923E" w14:textId="69961C99" w:rsidR="009764D2" w:rsidRDefault="009764D2" w:rsidP="003830E7">
      <w:r>
        <w:lastRenderedPageBreak/>
        <w:t>After allele conversions are detected</w:t>
      </w:r>
      <w:r w:rsidR="00142C6C">
        <w:t xml:space="preserve">, </w:t>
      </w:r>
      <w:r>
        <w:t>they</w:t>
      </w:r>
      <w:r w:rsidR="00142C6C">
        <w:t xml:space="preserve"> are clustered to form observed gene conversion </w:t>
      </w:r>
      <w:r w:rsidR="003F4045">
        <w:t>tracts</w:t>
      </w:r>
      <w:r w:rsidR="003830E7">
        <w:rPr>
          <w:rFonts w:hint="eastAsia"/>
        </w:rPr>
        <w:t xml:space="preserve">. </w:t>
      </w:r>
      <w:r w:rsidR="003830E7">
        <w:t xml:space="preserve">Allele conversions are considered to belong to the same gene conversion tract if they are located within 1500 bp of each other, and if the membership of the two sub-clusters (representing the two alleles present in the IBD cluster) overlaps </w:t>
      </w:r>
      <w:r w:rsidR="00A50ADE">
        <w:t>for</w:t>
      </w:r>
      <w:r w:rsidR="003830E7">
        <w:t xml:space="preserve"> the two allele conversions.</w:t>
      </w:r>
      <w:r w:rsidR="003F4045">
        <w:fldChar w:fldCharType="begin"/>
      </w:r>
      <w:r w:rsidR="000C5294">
        <w:instrText xml:space="preserve"> ADDIN ZOTERO_ITEM CSL_CITATION {"citationID":"evVtR9Mg","properties":{"formattedCitation":"\\super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F4045">
        <w:fldChar w:fldCharType="separate"/>
      </w:r>
      <w:r w:rsidR="000C5294" w:rsidRPr="000C5294">
        <w:rPr>
          <w:rFonts w:ascii="Calibri" w:hAnsi="Calibri" w:cs="Calibri"/>
          <w:kern w:val="0"/>
          <w:vertAlign w:val="superscript"/>
        </w:rPr>
        <w:t>6</w:t>
      </w:r>
      <w:r w:rsidR="003F4045">
        <w:fldChar w:fldCharType="end"/>
      </w:r>
      <w:r w:rsidR="003830E7">
        <w:t xml:space="preserve"> </w:t>
      </w:r>
    </w:p>
    <w:p w14:paraId="0C988BFA" w14:textId="331BF35B" w:rsidR="003830E7" w:rsidRDefault="003830E7" w:rsidP="003830E7">
      <w:r>
        <w:t xml:space="preserve">After </w:t>
      </w:r>
      <w:r w:rsidR="006327BA">
        <w:t>clustering</w:t>
      </w:r>
      <w:r>
        <w:t xml:space="preserve"> allele conversions </w:t>
      </w:r>
      <w:r w:rsidR="006327BA">
        <w:t>to</w:t>
      </w:r>
      <w:r w:rsidR="000B70E5">
        <w:t xml:space="preserve"> form</w:t>
      </w:r>
      <w:r>
        <w:t xml:space="preserve"> gene conversion tracts within each offset, the results </w:t>
      </w:r>
      <w:r w:rsidR="00471842">
        <w:t xml:space="preserve">are combined </w:t>
      </w:r>
      <w:r>
        <w:t xml:space="preserve">across offsets. </w:t>
      </w:r>
      <w:r w:rsidR="00471842">
        <w:t>O</w:t>
      </w:r>
      <w:r>
        <w:t>nly tracts that start within the central 6 kb of the 9 kb gene conversion detection region for the corresponding offset</w:t>
      </w:r>
      <w:r w:rsidR="00471842">
        <w:t xml:space="preserve"> are retained</w:t>
      </w:r>
      <w:r>
        <w:t>.</w:t>
      </w:r>
      <w:r w:rsidR="00930236">
        <w:rPr>
          <w:rFonts w:hint="eastAsia"/>
        </w:rPr>
        <w:t xml:space="preserve"> </w:t>
      </w:r>
      <w:r w:rsidR="00C231C6">
        <w:t xml:space="preserve">This is because tracts starting at the ends of the detection region are likely to </w:t>
      </w:r>
      <w:r w:rsidR="00FB075E">
        <w:t xml:space="preserve">protrude into the neighboring </w:t>
      </w:r>
      <w:r w:rsidR="003F4045">
        <w:t xml:space="preserve">region </w:t>
      </w:r>
      <w:r w:rsidR="00FB075E">
        <w:t>in which allele conversions are not detected</w:t>
      </w:r>
      <w:r w:rsidR="00B712DF">
        <w:t xml:space="preserve">. </w:t>
      </w:r>
      <w:r w:rsidR="000D514D">
        <w:t>This also</w:t>
      </w:r>
      <w:r w:rsidR="00B712DF">
        <w:t xml:space="preserve"> prevents</w:t>
      </w:r>
      <w:r w:rsidR="00471842">
        <w:t xml:space="preserve"> double counting any tracts</w:t>
      </w:r>
      <w:r w:rsidR="00FB075E">
        <w:t>.</w:t>
      </w:r>
    </w:p>
    <w:p w14:paraId="027AD5FF" w14:textId="518FECF6" w:rsidR="0000355D" w:rsidRDefault="00FB075E" w:rsidP="00257DC0">
      <w:r>
        <w:t xml:space="preserve">The detection of gene conversion tracts in the UK Biobank whole autosome data was previously </w:t>
      </w:r>
      <w:r w:rsidR="003F4045">
        <w:t xml:space="preserve">performed </w:t>
      </w:r>
      <w:r>
        <w:t>in the</w:t>
      </w:r>
      <w:r w:rsidR="00345903">
        <w:rPr>
          <w:rFonts w:hint="eastAsia"/>
        </w:rPr>
        <w:t xml:space="preserve"> multi-individual IBD paper</w:t>
      </w:r>
      <w:r>
        <w:t>, where additional settings are described</w:t>
      </w:r>
      <w:r w:rsidR="00345903">
        <w:rPr>
          <w:rFonts w:hint="eastAsia"/>
        </w:rPr>
        <w:t>.</w:t>
      </w:r>
      <w:r w:rsidR="00345903">
        <w:fldChar w:fldCharType="begin"/>
      </w:r>
      <w:r w:rsidR="000C5294">
        <w:instrText xml:space="preserve"> ADDIN ZOTERO_ITEM CSL_CITATION {"citationID":"PIzO9SNt","properties":{"formattedCitation":"\\super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45903">
        <w:fldChar w:fldCharType="separate"/>
      </w:r>
      <w:r w:rsidR="000C5294" w:rsidRPr="000C5294">
        <w:rPr>
          <w:rFonts w:ascii="Calibri" w:hAnsi="Calibri" w:cs="Calibri"/>
          <w:kern w:val="0"/>
          <w:vertAlign w:val="superscript"/>
        </w:rPr>
        <w:t>6</w:t>
      </w:r>
      <w:r w:rsidR="00345903">
        <w:fldChar w:fldCharType="end"/>
      </w:r>
      <w:r w:rsidR="00345903">
        <w:rPr>
          <w:rFonts w:hint="eastAsia"/>
        </w:rPr>
        <w:t xml:space="preserve"> </w:t>
      </w:r>
      <w:r w:rsidR="00845E9F">
        <w:t xml:space="preserve">Across all the autosomes, </w:t>
      </w:r>
      <w:r w:rsidR="004D432A">
        <w:t>9,313,066 allele conversions were detected and these allele conversions were inferred to belong to 5,961,128 gene conversion tracts</w:t>
      </w:r>
      <w:r w:rsidR="003179CF">
        <w:t>.</w:t>
      </w:r>
      <w:r w:rsidR="002A48CC">
        <w:t xml:space="preserve"> </w:t>
      </w:r>
      <w:r w:rsidR="00E165EA">
        <w:t xml:space="preserve">82.9% of </w:t>
      </w:r>
      <w:r w:rsidR="003179CF">
        <w:t xml:space="preserve">the detected tracts </w:t>
      </w:r>
      <w:r w:rsidR="00E165EA">
        <w:t xml:space="preserve">had </w:t>
      </w:r>
      <w:r w:rsidR="003F4045">
        <w:t xml:space="preserve">only </w:t>
      </w:r>
      <w:r w:rsidR="00B93137">
        <w:rPr>
          <w:rFonts w:hint="eastAsia"/>
        </w:rPr>
        <w:t>one allele conversion</w:t>
      </w:r>
      <w:r w:rsidR="00F8499F">
        <w:t>.</w:t>
      </w:r>
      <w:r w:rsidR="00503624">
        <w:fldChar w:fldCharType="begin"/>
      </w:r>
      <w:r w:rsidR="000C5294">
        <w:instrText xml:space="preserve"> ADDIN ZOTERO_ITEM CSL_CITATION {"citationID":"9zfC0f5H","properties":{"formattedCitation":"\\super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503624">
        <w:fldChar w:fldCharType="separate"/>
      </w:r>
      <w:r w:rsidR="000C5294" w:rsidRPr="000C5294">
        <w:rPr>
          <w:rFonts w:ascii="Calibri" w:hAnsi="Calibri" w:cs="Calibri"/>
          <w:kern w:val="0"/>
          <w:vertAlign w:val="superscript"/>
        </w:rPr>
        <w:t>6</w:t>
      </w:r>
      <w:r w:rsidR="00503624">
        <w:fldChar w:fldCharType="end"/>
      </w:r>
      <w:r w:rsidR="00C24E2D">
        <w:t xml:space="preserve"> </w:t>
      </w:r>
      <w:r w:rsidR="00B93137">
        <w:rPr>
          <w:rFonts w:hint="eastAsia"/>
        </w:rPr>
        <w:t xml:space="preserve">We refer to the </w:t>
      </w:r>
      <w:r w:rsidR="005643DE">
        <w:t>length</w:t>
      </w:r>
      <w:r w:rsidR="00B93137">
        <w:rPr>
          <w:rFonts w:hint="eastAsia"/>
        </w:rPr>
        <w:t xml:space="preserve"> </w:t>
      </w:r>
      <w:r w:rsidR="005643DE">
        <w:t>spanning</w:t>
      </w:r>
      <w:r w:rsidR="00B93137">
        <w:rPr>
          <w:rFonts w:hint="eastAsia"/>
        </w:rPr>
        <w:t xml:space="preserve"> the furthest allele converted markers in each detected gene conversion tract as the </w:t>
      </w:r>
      <w:r w:rsidR="00C2439D">
        <w:t>observed tract length</w:t>
      </w:r>
      <w:r w:rsidR="001C35F0">
        <w:t xml:space="preserve"> of the gene conversion tract</w:t>
      </w:r>
      <w:r w:rsidR="00B93137">
        <w:rPr>
          <w:rFonts w:hint="eastAsia"/>
        </w:rPr>
        <w:t>. If only one allele conversion is in the detected tract</w:t>
      </w:r>
      <w:r w:rsidR="00A60991">
        <w:t>,</w:t>
      </w:r>
      <w:r w:rsidR="00B93137">
        <w:rPr>
          <w:rFonts w:hint="eastAsia"/>
        </w:rPr>
        <w:t xml:space="preserve"> the observed </w:t>
      </w:r>
      <w:r w:rsidR="00C2439D">
        <w:t>tract length</w:t>
      </w:r>
      <w:r w:rsidR="00B93137">
        <w:rPr>
          <w:rFonts w:hint="eastAsia"/>
        </w:rPr>
        <w:t xml:space="preserve"> is one. </w:t>
      </w:r>
    </w:p>
    <w:p w14:paraId="6D093CFE" w14:textId="77A8BFF0" w:rsidR="00156895" w:rsidRDefault="00A61A8F" w:rsidP="00257DC0">
      <w:r>
        <w:rPr>
          <w:rFonts w:hint="eastAsia"/>
        </w:rPr>
        <w:t xml:space="preserve">We label the </w:t>
      </w:r>
      <w:r>
        <w:t xml:space="preserve">detected </w:t>
      </w:r>
      <w:r>
        <w:rPr>
          <w:rFonts w:hint="eastAsia"/>
        </w:rPr>
        <w:t xml:space="preserve">observed </w:t>
      </w:r>
      <w:r>
        <w:t>tract lengths</w:t>
      </w:r>
      <w:r>
        <w:rPr>
          <w:rFonts w:hint="eastAsia"/>
        </w:rPr>
        <w:t xml:space="preserve"> 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10968">
        <w:t xml:space="preserve">. </w:t>
      </w:r>
      <w:r w:rsidR="002064BE">
        <w:t>Our</w:t>
      </w:r>
      <w:r w:rsidR="00156895">
        <w:t xml:space="preserve"> gene conversion detection method is likely to truncate larger tracts</w:t>
      </w:r>
      <w:r w:rsidR="002064BE">
        <w:t xml:space="preserve">, </w:t>
      </w:r>
      <w:r w:rsidR="00FF2387">
        <w:t xml:space="preserve">because of how </w:t>
      </w:r>
      <w:r w:rsidR="00FB1F0C">
        <w:t xml:space="preserve">detected </w:t>
      </w:r>
      <w:r w:rsidR="00FF2387">
        <w:t>gene conversion</w:t>
      </w:r>
      <w:r w:rsidR="00C87E72">
        <w:t xml:space="preserve"> tracts</w:t>
      </w:r>
      <w:r w:rsidR="00882904">
        <w:t xml:space="preserve"> are</w:t>
      </w:r>
      <w:r w:rsidR="00C87E72">
        <w:t xml:space="preserve"> </w:t>
      </w:r>
      <w:r w:rsidR="002064BE">
        <w:t>aggregated across the three offsets.</w:t>
      </w:r>
      <w:r w:rsidR="00156895">
        <w:t xml:space="preserve"> </w:t>
      </w:r>
      <w:r w:rsidR="00075BB3">
        <w:t>To account for thi</w:t>
      </w:r>
      <w:r w:rsidR="006D6550">
        <w:t>s</w:t>
      </w:r>
      <w:r w:rsidR="00075BB3">
        <w:t xml:space="preserve">, </w:t>
      </w:r>
      <w:r w:rsidR="00156895">
        <w:t>we</w:t>
      </w:r>
      <w:r>
        <w:t xml:space="preserve"> exclude</w:t>
      </w:r>
      <w:r w:rsidR="00156895">
        <w:t xml:space="preserve"> any observed tract</w:t>
      </w:r>
      <w:r w:rsidR="00DB64F9">
        <w:t xml:space="preserve"> lengths</w:t>
      </w:r>
      <w:r w:rsidR="00156895">
        <w:t xml:space="preserve"> </w:t>
      </w:r>
      <w:r w:rsidR="00DB64F9">
        <w:t>larger</w:t>
      </w:r>
      <w:r w:rsidR="00156895">
        <w:t xml:space="preserve"> than 1500 bp</w:t>
      </w:r>
      <w:r w:rsidR="006D6550">
        <w:t xml:space="preserve"> when estimating the mean gene conversion tract length</w:t>
      </w:r>
      <w:r w:rsidR="00156895">
        <w:t xml:space="preserve">. </w:t>
      </w:r>
      <w:r w:rsidR="003F5595">
        <w:t>We</w:t>
      </w:r>
      <w:r>
        <w:t xml:space="preserve"> also</w:t>
      </w:r>
      <w:r w:rsidR="003F5595">
        <w:t xml:space="preserve"> </w:t>
      </w:r>
      <w:r w:rsidR="009764D2">
        <w:t>exclude</w:t>
      </w:r>
      <w:r w:rsidR="003F5595">
        <w:t xml:space="preserve"> observed tract lengths of </w:t>
      </w:r>
      <w:r w:rsidR="003F4045">
        <w:t xml:space="preserve">1 bp </w:t>
      </w:r>
      <w:r>
        <w:t>prior to estimation</w:t>
      </w:r>
      <w:r w:rsidR="00C91E58">
        <w:t>,</w:t>
      </w:r>
      <w:r w:rsidR="003F5595">
        <w:t xml:space="preserve"> because the proportion of these tracts is overestimated by our model</w:t>
      </w:r>
      <w:r>
        <w:t xml:space="preserve">. This is likely because </w:t>
      </w:r>
      <w:r w:rsidR="00277254">
        <w:t>we do not account for linkage disequilibrium in our model</w:t>
      </w:r>
      <w:r w:rsidR="00C91E58">
        <w:t xml:space="preserve">. The effect of linkage disequilibrium on the distribution of the observed tract lengths is further discussed in the </w:t>
      </w:r>
      <w:r w:rsidR="00680B80">
        <w:t>S</w:t>
      </w:r>
      <w:r w:rsidR="00F64B2E">
        <w:t xml:space="preserve">upplementary </w:t>
      </w:r>
      <w:r w:rsidR="00680B80">
        <w:t>M</w:t>
      </w:r>
      <w:r w:rsidR="00F64B2E">
        <w:t xml:space="preserve">aterials. </w:t>
      </w:r>
    </w:p>
    <w:p w14:paraId="662B27CC" w14:textId="69F2EAA8" w:rsidR="00710683" w:rsidRPr="00710683" w:rsidRDefault="00132013" w:rsidP="00710683">
      <w:pPr>
        <w:pStyle w:val="Heading2"/>
      </w:pPr>
      <w:r>
        <w:lastRenderedPageBreak/>
        <w:t>Definitions and overview of model</w:t>
      </w:r>
    </w:p>
    <w:p w14:paraId="0B0A4ABE" w14:textId="6170D76B" w:rsidR="00312F64" w:rsidRDefault="00833FE9" w:rsidP="00487BB5">
      <w:r>
        <w:t xml:space="preserve">Our model follows the general framework described in </w:t>
      </w:r>
      <w:proofErr w:type="spellStart"/>
      <w:r>
        <w:t>Betran</w:t>
      </w:r>
      <w:proofErr w:type="spellEnd"/>
      <w:r>
        <w:t xml:space="preserve"> et al.</w:t>
      </w:r>
      <w:r>
        <w:fldChar w:fldCharType="begin"/>
      </w:r>
      <w:r w:rsidR="000C5294">
        <w:instrText xml:space="preserve"> ADDIN ZOTERO_ITEM CSL_CITATION {"citationID":"l9UiU8A9","properties":{"formattedCitation":"\\super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fldChar w:fldCharType="separate"/>
      </w:r>
      <w:r w:rsidR="000C5294" w:rsidRPr="000C5294">
        <w:rPr>
          <w:rFonts w:ascii="Calibri" w:hAnsi="Calibri" w:cs="Calibri"/>
          <w:kern w:val="0"/>
          <w:vertAlign w:val="superscript"/>
        </w:rPr>
        <w:t>7</w:t>
      </w:r>
      <w:r>
        <w:fldChar w:fldCharType="end"/>
      </w:r>
      <w:r>
        <w:t xml:space="preserve"> </w:t>
      </w:r>
      <w:r w:rsidR="00710683">
        <w:t xml:space="preserve">We </w:t>
      </w:r>
      <w:r w:rsidR="00682EFF">
        <w:t>let</w:t>
      </w:r>
      <w:r w:rsidR="00710683">
        <w:t xml:space="preserve"> </w:t>
      </w:r>
      <m:oMath>
        <m:r>
          <w:rPr>
            <w:rFonts w:ascii="Cambria Math" w:hAnsi="Cambria Math"/>
          </w:rPr>
          <m:t>N</m:t>
        </m:r>
      </m:oMath>
      <w:r w:rsidR="00710683">
        <w:t xml:space="preserve"> </w:t>
      </w:r>
      <w:r w:rsidR="005D0DDE">
        <w:rPr>
          <w:rFonts w:hint="eastAsia"/>
        </w:rPr>
        <w:t>be a geometric random variable</w:t>
      </w:r>
      <w:r w:rsidR="00693EB6">
        <w:t>, or</w:t>
      </w:r>
      <w:r w:rsidR="00835987">
        <w:t xml:space="preserve"> (extending </w:t>
      </w:r>
      <w:proofErr w:type="spellStart"/>
      <w:r w:rsidR="00835987">
        <w:t>Betran</w:t>
      </w:r>
      <w:proofErr w:type="spellEnd"/>
      <w:r w:rsidR="00835987">
        <w:t xml:space="preserve"> et al.</w:t>
      </w:r>
      <w:r w:rsidR="001A7546">
        <w:t>)</w:t>
      </w:r>
      <w:r w:rsidR="00693EB6">
        <w:t xml:space="preserve"> a sum of two </w:t>
      </w:r>
      <w:r w:rsidR="00F45A7E">
        <w:t xml:space="preserve">identically distributed </w:t>
      </w:r>
      <w:r w:rsidR="00693EB6">
        <w:t>geometric random variables,</w:t>
      </w:r>
      <w:r w:rsidR="005D0DDE">
        <w:rPr>
          <w:rFonts w:hint="eastAsia"/>
        </w:rPr>
        <w:t xml:space="preserve"> representing the</w:t>
      </w:r>
      <w:r w:rsidR="00682EFF">
        <w:t xml:space="preserve"> length of </w:t>
      </w:r>
      <w:r w:rsidR="00321980">
        <w:t>a single</w:t>
      </w:r>
      <w:r w:rsidR="00682EFF">
        <w:t xml:space="preserve"> gene conversion tract</w:t>
      </w:r>
      <w:r w:rsidR="00693EB6">
        <w:t xml:space="preserve">. </w:t>
      </w:r>
      <w:r w:rsidR="00682EFF">
        <w:t xml:space="preserve">We </w:t>
      </w:r>
      <w:r w:rsidR="00E741C9">
        <w:rPr>
          <w:rFonts w:hint="eastAsia"/>
        </w:rPr>
        <w:t>parameterize</w:t>
      </w:r>
      <w:r w:rsidR="00835987">
        <w:t xml:space="preserve"> the distribution of</w:t>
      </w:r>
      <w:r w:rsidR="00321980">
        <w:t xml:space="preserve"> </w:t>
      </w:r>
      <m:oMath>
        <m:r>
          <w:rPr>
            <w:rFonts w:ascii="Cambria Math" w:hAnsi="Cambria Math"/>
          </w:rPr>
          <m:t>N</m:t>
        </m:r>
      </m:oMath>
      <w:r w:rsidR="00321980">
        <w:t xml:space="preserve"> </w:t>
      </w:r>
      <w:r>
        <w:t>by</w:t>
      </w:r>
      <w:r w:rsidR="00E741C9">
        <w:rPr>
          <w:rFonts w:hint="eastAsia"/>
        </w:rPr>
        <w:t xml:space="preserve"> its</w:t>
      </w:r>
      <w:r w:rsidR="00F83F28">
        <w:t xml:space="preserve"> mean </w:t>
      </w:r>
      <m:oMath>
        <m:r>
          <w:rPr>
            <w:rFonts w:ascii="Cambria Math" w:hAnsi="Cambria Math"/>
          </w:rPr>
          <m:t>ϕ</m:t>
        </m:r>
      </m:oMath>
      <w:r w:rsidR="00D45C65">
        <w:t>.</w:t>
      </w:r>
      <w:r w:rsidR="00682EFF">
        <w:t xml:space="preserve"> </w:t>
      </w:r>
      <w:r w:rsidR="00D45C65">
        <w:t xml:space="preserve">We further let </w:t>
      </w:r>
      <m:oMath>
        <m:r>
          <w:rPr>
            <w:rFonts w:ascii="Cambria Math" w:hAnsi="Cambria Math"/>
          </w:rPr>
          <m:t>L</m:t>
        </m:r>
      </m:oMath>
      <w:r w:rsidR="00D45C65">
        <w:t xml:space="preserve"> </w:t>
      </w:r>
      <w:r w:rsidR="00F27B49">
        <w:rPr>
          <w:rFonts w:hint="eastAsia"/>
        </w:rPr>
        <w:t xml:space="preserve">be a random variable </w:t>
      </w:r>
      <w:r w:rsidR="00F76D56">
        <w:t>represent</w:t>
      </w:r>
      <w:r w:rsidR="00F27B49">
        <w:rPr>
          <w:rFonts w:hint="eastAsia"/>
        </w:rPr>
        <w:t>ing</w:t>
      </w:r>
      <w:r w:rsidR="00D45C65">
        <w:t xml:space="preserve"> the observed tract length</w:t>
      </w:r>
      <w:r w:rsidR="00D86817">
        <w:t xml:space="preserve"> of a gene conversion tract</w:t>
      </w:r>
      <w:r w:rsidR="00D45C65">
        <w:t>,</w:t>
      </w:r>
      <w:r w:rsidR="00D86817">
        <w:t xml:space="preserve"> which is</w:t>
      </w:r>
      <w:r w:rsidR="00D45C65">
        <w:t xml:space="preserve"> the </w:t>
      </w:r>
      <w:r w:rsidR="005643DE">
        <w:t>length spanning</w:t>
      </w:r>
      <w:r w:rsidR="0071073F">
        <w:rPr>
          <w:rFonts w:hint="eastAsia"/>
        </w:rPr>
        <w:t xml:space="preserve"> the</w:t>
      </w:r>
      <w:r w:rsidR="00D45C65">
        <w:t xml:space="preserve"> furthest </w:t>
      </w:r>
      <w:r w:rsidR="0023636A">
        <w:t xml:space="preserve">allele converted markers within </w:t>
      </w:r>
      <w:r w:rsidR="00D86817">
        <w:t>a</w:t>
      </w:r>
      <w:r w:rsidR="0023636A">
        <w:t xml:space="preserve"> gene conversion tract.</w:t>
      </w:r>
      <w:r w:rsidR="00DE71AC">
        <w:t xml:space="preserve"> </w:t>
      </w:r>
      <w:r w:rsidR="006A7428">
        <w:t xml:space="preserve">The event </w:t>
      </w:r>
      <m:oMath>
        <m:r>
          <w:rPr>
            <w:rFonts w:ascii="Cambria Math" w:hAnsi="Cambria Math"/>
          </w:rPr>
          <m:t>L=0</m:t>
        </m:r>
      </m:oMath>
      <w:r w:rsidR="00DE71AC">
        <w:t xml:space="preserve"> </w:t>
      </w:r>
      <w:r w:rsidR="006A7428">
        <w:t>represents</w:t>
      </w:r>
      <w:r w:rsidR="00DE71AC">
        <w:t xml:space="preserve"> no allele conversions </w:t>
      </w:r>
      <w:r w:rsidR="00F45A7E">
        <w:t>occurring</w:t>
      </w:r>
      <w:r w:rsidR="00DE71AC">
        <w:t xml:space="preserve"> within the tract, and </w:t>
      </w:r>
      <m:oMath>
        <m:r>
          <w:rPr>
            <w:rFonts w:ascii="Cambria Math" w:hAnsi="Cambria Math"/>
          </w:rPr>
          <m:t>L=1</m:t>
        </m:r>
      </m:oMath>
      <w:r w:rsidR="00DE71AC">
        <w:t xml:space="preserve"> </w:t>
      </w:r>
      <w:r w:rsidR="006A7428">
        <w:t>represents</w:t>
      </w:r>
      <w:r w:rsidR="00DE71AC">
        <w:t xml:space="preserve"> one allele </w:t>
      </w:r>
      <w:r w:rsidR="006A7428">
        <w:t xml:space="preserve">conversion </w:t>
      </w:r>
      <w:r w:rsidR="00F45A7E">
        <w:t>occurring</w:t>
      </w:r>
      <w:r w:rsidR="00042F73">
        <w:t xml:space="preserve"> </w:t>
      </w:r>
      <w:r w:rsidR="00DE71AC">
        <w:t xml:space="preserve">within the tract. </w:t>
      </w:r>
      <w:r w:rsidR="009934EB">
        <w:rPr>
          <w:rFonts w:hint="eastAsia"/>
        </w:rPr>
        <w:t>In the following sections, w</w:t>
      </w:r>
      <w:r w:rsidR="00312F64">
        <w:t>e derive the</w:t>
      </w:r>
      <w:r w:rsidR="00B52FCB">
        <w:t xml:space="preserve"> conditional distribution of </w:t>
      </w:r>
      <m:oMath>
        <m:r>
          <w:rPr>
            <w:rFonts w:ascii="Cambria Math" w:hAnsi="Cambria Math"/>
          </w:rPr>
          <m:t>L|N</m:t>
        </m:r>
      </m:oMath>
      <w:r w:rsidR="00B52FCB">
        <w:t xml:space="preserve"> and the</w:t>
      </w:r>
      <w:r w:rsidR="00312F64">
        <w:t xml:space="preserve"> marginal distribution of </w:t>
      </w:r>
      <m:oMath>
        <m:r>
          <w:rPr>
            <w:rFonts w:ascii="Cambria Math" w:hAnsi="Cambria Math"/>
          </w:rPr>
          <m:t>L</m:t>
        </m:r>
      </m:oMath>
      <w:r w:rsidR="00B52FCB">
        <w:t>. We further</w:t>
      </w:r>
      <w:r w:rsidR="00312F64">
        <w:t xml:space="preserve"> describe the procedure</w:t>
      </w:r>
      <w:r w:rsidR="00122615">
        <w:t xml:space="preserve"> </w:t>
      </w:r>
      <w:r w:rsidR="009934EB">
        <w:rPr>
          <w:rFonts w:hint="eastAsia"/>
        </w:rPr>
        <w:t xml:space="preserve">we use </w:t>
      </w:r>
      <w:r w:rsidR="00122615">
        <w:t xml:space="preserve">to obtain a maximum likelihood estimate of </w:t>
      </w:r>
      <m:oMath>
        <m:r>
          <w:rPr>
            <w:rFonts w:ascii="Cambria Math" w:hAnsi="Cambria Math"/>
          </w:rPr>
          <m:t>ϕ</m:t>
        </m:r>
      </m:oMath>
      <w:r w:rsidR="00122615">
        <w:t>, </w:t>
      </w:r>
      <w:r w:rsidR="006857B8">
        <w:t> </w:t>
      </w:r>
      <m:oMath>
        <m:acc>
          <m:accPr>
            <m:ctrlPr>
              <w:rPr>
                <w:rFonts w:ascii="Cambria Math" w:hAnsi="Cambria Math"/>
                <w:i/>
              </w:rPr>
            </m:ctrlPr>
          </m:accPr>
          <m:e>
            <m:r>
              <w:rPr>
                <w:rFonts w:ascii="Cambria Math" w:hAnsi="Cambria Math"/>
              </w:rPr>
              <m:t>ϕ</m:t>
            </m:r>
          </m:e>
        </m:acc>
      </m:oMath>
      <w:r w:rsidR="00122615">
        <w:t xml:space="preserve">, </w:t>
      </w:r>
      <w:r w:rsidR="007739D4">
        <w:rPr>
          <w:rFonts w:hint="eastAsia"/>
        </w:rPr>
        <w:t xml:space="preserve">using the </w:t>
      </w:r>
      <w:r w:rsidR="00122615">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122615">
        <w:t xml:space="preserve"> detected from the UK Biobank whole autosome data.</w:t>
      </w:r>
      <w:r w:rsidR="00312F64">
        <w:t xml:space="preserve"> </w:t>
      </w:r>
    </w:p>
    <w:p w14:paraId="46717096" w14:textId="0DD4DD86" w:rsidR="00122615" w:rsidRDefault="00122615" w:rsidP="00122615">
      <w:pPr>
        <w:pStyle w:val="Heading2"/>
      </w:pPr>
      <w:r>
        <w:t>Deriving</w:t>
      </w:r>
      <w:r w:rsidR="003A52E8">
        <w:t xml:space="preserve"> the distribution of</w:t>
      </w:r>
      <w:r>
        <w:rPr>
          <w:rFonts w:hint="eastAsia"/>
        </w:rPr>
        <w:t xml:space="preserve"> </w:t>
      </w:r>
      <m:oMath>
        <m:r>
          <m:rPr>
            <m:sty m:val="bi"/>
          </m:rPr>
          <w:rPr>
            <w:rFonts w:ascii="Cambria Math" w:hAnsi="Cambria Math"/>
          </w:rPr>
          <m:t>L|N</m:t>
        </m:r>
      </m:oMath>
    </w:p>
    <w:p w14:paraId="194797C5" w14:textId="2F8C77CD" w:rsidR="006857B8" w:rsidRDefault="00C00481" w:rsidP="006857B8">
      <w:r>
        <w:t xml:space="preserve">The observed </w:t>
      </w:r>
      <w:r w:rsidR="00AB612D">
        <w:t>tract length of a gene conversion tract</w:t>
      </w:r>
      <w:r w:rsidR="00461476">
        <w:t>, represented by the random variable</w:t>
      </w:r>
      <w:r w:rsidR="00BB3D30">
        <w:t xml:space="preserve"> </w:t>
      </w:r>
      <m:oMath>
        <m:r>
          <w:rPr>
            <w:rFonts w:ascii="Cambria Math" w:hAnsi="Cambria Math"/>
          </w:rPr>
          <m:t>L</m:t>
        </m:r>
      </m:oMath>
      <w:r w:rsidR="00461476">
        <w:t>,</w:t>
      </w:r>
      <w:r w:rsidR="00BB3D30">
        <w:t xml:space="preserve"> depends on where allele conversions occur </w:t>
      </w:r>
      <w:r w:rsidR="006B5893">
        <w:t xml:space="preserve">on the gene conversion tract. </w:t>
      </w:r>
      <w:r w:rsidR="00487735">
        <w:t>We</w:t>
      </w:r>
      <w:r w:rsidR="00461476">
        <w:t xml:space="preserve"> </w:t>
      </w:r>
      <w:r w:rsidR="00DE6885">
        <w:t xml:space="preserve">will first </w:t>
      </w:r>
      <w:r w:rsidR="00461476">
        <w:t>assume that</w:t>
      </w:r>
      <w:r w:rsidR="00122615">
        <w:t xml:space="preserve"> allele conversion</w:t>
      </w:r>
      <w:r w:rsidR="00461476">
        <w:t>s</w:t>
      </w:r>
      <w:r w:rsidR="00122615">
        <w:t xml:space="preserve"> happen with probability </w:t>
      </w:r>
      <m:oMath>
        <m:r>
          <w:rPr>
            <w:rFonts w:ascii="Cambria Math" w:hAnsi="Cambria Math"/>
          </w:rPr>
          <m:t>ψ</m:t>
        </m:r>
      </m:oMath>
      <w:r w:rsidR="006B5893">
        <w:t xml:space="preserve"> at every position within </w:t>
      </w:r>
      <w:r w:rsidR="008B0E80">
        <w:t>some</w:t>
      </w:r>
      <w:r w:rsidR="00122615">
        <w:t xml:space="preserve"> </w:t>
      </w:r>
      <w:r w:rsidR="003A52E8">
        <w:t>gene conversion tract</w:t>
      </w:r>
      <w:r w:rsidR="003E78EC">
        <w:t xml:space="preserve"> that is exactly </w:t>
      </w:r>
      <m:oMath>
        <m:r>
          <w:rPr>
            <w:rFonts w:ascii="Cambria Math" w:hAnsi="Cambria Math"/>
          </w:rPr>
          <m:t>n</m:t>
        </m:r>
      </m:oMath>
      <w:r w:rsidR="003E78EC">
        <w:t xml:space="preserve"> bp long</w:t>
      </w:r>
      <w:r w:rsidR="00F15B79">
        <w:t xml:space="preserve">. </w:t>
      </w:r>
      <w:r w:rsidR="003A52E8">
        <w:t xml:space="preserve">Under this </w:t>
      </w:r>
      <w:r w:rsidR="003E78EC">
        <w:t>scenario</w:t>
      </w:r>
      <w:r w:rsidR="003A52E8">
        <w:t xml:space="preserve">, the following </w:t>
      </w:r>
      <w:r w:rsidR="00461476">
        <w:t xml:space="preserve">conditional </w:t>
      </w:r>
      <w:r w:rsidR="003A52E8">
        <w:t xml:space="preserve">distribution is derived in </w:t>
      </w:r>
      <w:proofErr w:type="spellStart"/>
      <w:r w:rsidR="003A52E8">
        <w:t>Betran</w:t>
      </w:r>
      <w:proofErr w:type="spellEnd"/>
      <w:r w:rsidR="003A52E8">
        <w:t xml:space="preserve"> et al.</w:t>
      </w:r>
      <w:r w:rsidR="003A52E8">
        <w:fldChar w:fldCharType="begin"/>
      </w:r>
      <w:r w:rsidR="000C5294">
        <w:instrText xml:space="preserve"> ADDIN ZOTERO_ITEM CSL_CITATION {"citationID":"iJCBdX2A","properties":{"formattedCitation":"\\super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3A52E8">
        <w:fldChar w:fldCharType="separate"/>
      </w:r>
      <w:r w:rsidR="000C5294" w:rsidRPr="000C5294">
        <w:rPr>
          <w:rFonts w:ascii="Calibri" w:hAnsi="Calibri" w:cs="Calibri"/>
          <w:kern w:val="0"/>
          <w:vertAlign w:val="superscript"/>
        </w:rPr>
        <w:t>7</w:t>
      </w:r>
      <w:r w:rsidR="003A52E8">
        <w:fldChar w:fldCharType="end"/>
      </w:r>
    </w:p>
    <w:p w14:paraId="59EBD33A" w14:textId="3EB78CD2" w:rsidR="00122615" w:rsidRDefault="00122615" w:rsidP="006857B8">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r>
                <w:rPr>
                  <w:rFonts w:ascii="Cambria Math" w:hAnsi="Cambria Math"/>
                </w:rPr>
                <m:t>.</m:t>
              </m:r>
            </m:e>
          </m:d>
        </m:oMath>
      </m:oMathPara>
    </w:p>
    <w:p w14:paraId="16AE0AED" w14:textId="3593A163" w:rsidR="00F8499F" w:rsidRDefault="00A909C7" w:rsidP="00F8499F">
      <w:pPr>
        <w:jc w:val="left"/>
      </w:pPr>
      <w:r>
        <w:t>In the probability</w:t>
      </w:r>
      <w:r w:rsidR="006525B0">
        <w:rPr>
          <w:rFonts w:hint="eastAsia"/>
        </w:rPr>
        <w:t xml:space="preserve"> above, we conditioned on the gene conversion tract length</w:t>
      </w:r>
      <w:r w:rsidR="00461476">
        <w:t xml:space="preserve">, represented by the random variable </w:t>
      </w:r>
      <m:oMath>
        <m:r>
          <w:rPr>
            <w:rFonts w:ascii="Cambria Math" w:hAnsi="Cambria Math"/>
          </w:rPr>
          <m:t>N</m:t>
        </m:r>
      </m:oMath>
      <w:r w:rsidR="00461476">
        <w:t>,</w:t>
      </w:r>
      <w:r w:rsidR="006525B0">
        <w:rPr>
          <w:rFonts w:hint="eastAsia"/>
        </w:rPr>
        <w:t xml:space="preserve"> </w:t>
      </w:r>
      <w:r w:rsidR="008F5F1E">
        <w:t>being</w:t>
      </w:r>
      <w:r w:rsidR="00835987">
        <w:t xml:space="preserve"> </w:t>
      </w:r>
      <m:oMath>
        <m:r>
          <w:rPr>
            <w:rFonts w:ascii="Cambria Math" w:hAnsi="Cambria Math"/>
          </w:rPr>
          <m:t>n</m:t>
        </m:r>
      </m:oMath>
      <w:r w:rsidR="008F5F1E">
        <w:t xml:space="preserve"> bp long</w:t>
      </w:r>
      <w:r w:rsidR="006525B0">
        <w:rPr>
          <w:rFonts w:hint="eastAsia"/>
        </w:rPr>
        <w:t>.</w:t>
      </w:r>
      <w:r w:rsidR="00F8499F">
        <w:t xml:space="preserve"> </w:t>
      </w:r>
      <w:r w:rsidR="006525B0">
        <w:rPr>
          <w:rFonts w:hint="eastAsia"/>
        </w:rPr>
        <w:t>Obtaining an</w:t>
      </w:r>
      <w:r w:rsidR="00BA6BE9">
        <w:t xml:space="preserve"> observed tract length of zero</w:t>
      </w:r>
      <w:r w:rsidR="006525B0">
        <w:rPr>
          <w:rFonts w:hint="eastAsia"/>
        </w:rPr>
        <w:t xml:space="preserve"> is equivalent to</w:t>
      </w:r>
      <w:r w:rsidR="00BA6BE9">
        <w:t xml:space="preserve"> </w:t>
      </w:r>
      <w:r w:rsidR="00F8499F">
        <w:t xml:space="preserve">allele conversions </w:t>
      </w:r>
      <w:r w:rsidR="006525B0">
        <w:rPr>
          <w:rFonts w:hint="eastAsia"/>
        </w:rPr>
        <w:t xml:space="preserve">not </w:t>
      </w:r>
      <w:r w:rsidR="006525B0">
        <w:t>occurring</w:t>
      </w:r>
      <w:r w:rsidR="006525B0">
        <w:rPr>
          <w:rFonts w:hint="eastAsia"/>
        </w:rPr>
        <w:t xml:space="preserve"> within </w:t>
      </w:r>
      <w:r w:rsidR="008F3EC0">
        <w:rPr>
          <w:rFonts w:hint="eastAsia"/>
        </w:rPr>
        <w:t xml:space="preserve">the </w:t>
      </w:r>
      <w:r w:rsidR="00BA6BE9">
        <w:t>gene conversion tract</w:t>
      </w:r>
      <w:r w:rsidR="00B84271">
        <w:rPr>
          <w:rFonts w:hint="eastAsia"/>
        </w:rPr>
        <w:t xml:space="preserve">, which happens </w:t>
      </w:r>
      <w:r w:rsidR="00BA6BE9">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rsidR="00BA6BE9">
        <w:t xml:space="preserve">. Next, </w:t>
      </w:r>
      <w:r w:rsidR="002A6B64">
        <w:rPr>
          <w:rFonts w:hint="eastAsia"/>
        </w:rPr>
        <w:t>obtaining an observed tract length of one is equivalent to</w:t>
      </w:r>
      <w:r w:rsidR="00BA6BE9">
        <w:t xml:space="preserve"> an allele conversion </w:t>
      </w:r>
      <w:r w:rsidR="00F74A0D">
        <w:t>occurring</w:t>
      </w:r>
      <w:r w:rsidR="00F74A0D">
        <w:rPr>
          <w:rFonts w:hint="eastAsia"/>
        </w:rPr>
        <w:t xml:space="preserve"> at exactly one position </w:t>
      </w:r>
      <w:r w:rsidR="00BA6BE9">
        <w:t xml:space="preserve">within the gene conversion tract. </w:t>
      </w:r>
      <w:r w:rsidR="004624BF">
        <w:t xml:space="preserve">There are </w:t>
      </w:r>
      <m:oMath>
        <m:r>
          <w:rPr>
            <w:rFonts w:ascii="Cambria Math" w:hAnsi="Cambria Math"/>
          </w:rPr>
          <m:t>n</m:t>
        </m:r>
      </m:oMath>
      <w:r w:rsidR="004624BF">
        <w:t xml:space="preserve"> possible positions in which the </w:t>
      </w:r>
      <w:r w:rsidR="004624BF">
        <w:lastRenderedPageBreak/>
        <w:t>allele conversion can occur</w:t>
      </w:r>
      <w:r w:rsidR="007A1B07">
        <w:t xml:space="preserve">, and each </w:t>
      </w:r>
      <w:r w:rsidR="00031F5E">
        <w:rPr>
          <w:rFonts w:hint="eastAsia"/>
        </w:rPr>
        <w:t>configuration</w:t>
      </w:r>
      <w:r w:rsidR="007A1B07">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rsidR="007A1B07">
        <w:t xml:space="preserve">. Finally, to obtain an observed tract length of </w:t>
      </w:r>
      <m:oMath>
        <m:r>
          <m:rPr>
            <m:scr m:val="script"/>
          </m:rPr>
          <w:rPr>
            <w:rFonts w:ascii="Cambria Math" w:hAnsi="Cambria Math"/>
          </w:rPr>
          <m:t>l</m:t>
        </m:r>
      </m:oMath>
      <w:r w:rsidR="007A1B07">
        <w:t xml:space="preserve">,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rsidR="007A1B07">
        <w:t>, we need to observe two allele conversions</w:t>
      </w:r>
      <w:r w:rsidR="005A7655">
        <w:t xml:space="preserve"> that </w:t>
      </w:r>
      <w:r w:rsidR="00726940">
        <w:t xml:space="preserve">span </w:t>
      </w:r>
      <w:r w:rsidR="005A7655">
        <w:t xml:space="preserve">exactly </w:t>
      </w:r>
      <m:oMath>
        <m:r>
          <m:rPr>
            <m:scr m:val="script"/>
          </m:rPr>
          <w:rPr>
            <w:rFonts w:ascii="Cambria Math" w:hAnsi="Cambria Math"/>
          </w:rPr>
          <m:t>l</m:t>
        </m:r>
      </m:oMath>
      <w:r w:rsidR="005A7655">
        <w:t xml:space="preserve"> positions</w:t>
      </w:r>
      <w:r w:rsidR="00461476">
        <w:t>, and allele conversions cannot occur at the</w:t>
      </w:r>
      <w:r w:rsidR="00580778">
        <w:rPr>
          <w:rFonts w:hint="eastAsia"/>
        </w:rPr>
        <w:t xml:space="preserve"> </w:t>
      </w:r>
      <m:oMath>
        <m:r>
          <w:rPr>
            <w:rFonts w:ascii="Cambria Math" w:hAnsi="Cambria Math"/>
          </w:rPr>
          <m:t>n</m:t>
        </m:r>
        <m:r>
          <m:rPr>
            <m:scr m:val="script"/>
          </m:rPr>
          <w:rPr>
            <w:rFonts w:ascii="Cambria Math" w:hAnsi="Cambria Math"/>
          </w:rPr>
          <m:t>-l</m:t>
        </m:r>
      </m:oMath>
      <w:r w:rsidR="00580778">
        <w:rPr>
          <w:rFonts w:hint="eastAsia"/>
        </w:rPr>
        <w:t xml:space="preserve"> positions flanking the two allele conversions</w:t>
      </w:r>
      <w:r w:rsidR="00D23711">
        <w:rPr>
          <w:rFonts w:hint="eastAsia"/>
        </w:rPr>
        <w:t>.</w:t>
      </w:r>
      <w:r w:rsidR="00580778">
        <w:rPr>
          <w:rFonts w:hint="eastAsia"/>
        </w:rPr>
        <w:t xml:space="preserve"> </w:t>
      </w:r>
      <w:r w:rsidR="007A1B07">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rsidR="007A1B07">
        <w:t xml:space="preserve"> ways to overlay </w:t>
      </w:r>
      <w:r w:rsidR="005A7655">
        <w:t xml:space="preserve">these two allele conversions on the gene conversion tract, and each configuration </w:t>
      </w:r>
      <w:r w:rsidR="00312F64">
        <w:t>occurs</w:t>
      </w:r>
      <w:r w:rsidR="005A7655">
        <w:t xml:space="preserve">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rsidR="005A7655">
        <w:t>.</w:t>
      </w:r>
    </w:p>
    <w:p w14:paraId="5CE84739" w14:textId="7EB97D5B" w:rsidR="003A52E8" w:rsidRDefault="003A52E8" w:rsidP="003A52E8">
      <w:pPr>
        <w:pStyle w:val="Heading2"/>
      </w:pPr>
      <w:r>
        <w:t>Deriving</w:t>
      </w:r>
      <w:r>
        <w:rPr>
          <w:rFonts w:hint="eastAsia"/>
        </w:rPr>
        <w:t xml:space="preserve"> </w:t>
      </w:r>
      <w:r>
        <w:t xml:space="preserve">the marginal distribution of </w:t>
      </w:r>
      <m:oMath>
        <m:r>
          <m:rPr>
            <m:sty m:val="bi"/>
          </m:rPr>
          <w:rPr>
            <w:rFonts w:ascii="Cambria Math" w:hAnsi="Cambria Math"/>
          </w:rPr>
          <m:t>L</m:t>
        </m:r>
      </m:oMath>
    </w:p>
    <w:p w14:paraId="22E9346B" w14:textId="1E0DB383" w:rsidR="003A52E8" w:rsidRDefault="00693EB6" w:rsidP="003A52E8">
      <w:pPr>
        <w:rPr>
          <w:rFonts w:asciiTheme="majorHAnsi" w:eastAsiaTheme="majorEastAsia" w:hAnsiTheme="majorHAnsi" w:cstheme="majorBidi"/>
        </w:rPr>
      </w:pPr>
      <w:r>
        <w:t xml:space="preserve">If </w:t>
      </w:r>
      <m:oMath>
        <m:r>
          <w:rPr>
            <w:rFonts w:ascii="Cambria Math" w:hAnsi="Cambria Math"/>
          </w:rPr>
          <m:t>N</m:t>
        </m:r>
      </m:oMath>
      <w:r>
        <w:t xml:space="preserve"> is geometric with</w:t>
      </w:r>
      <w:r w:rsidR="00D23711">
        <w:rPr>
          <w:rFonts w:hint="eastAsia"/>
        </w:rPr>
        <w:t xml:space="preserve"> mean </w:t>
      </w:r>
      <m:oMath>
        <m:r>
          <w:rPr>
            <w:rFonts w:ascii="Cambria Math" w:hAnsi="Cambria Math"/>
          </w:rPr>
          <m:t>ϕ</m:t>
        </m:r>
      </m:oMath>
      <w:r w:rsidR="003A52E8">
        <w:t>, we have,</w:t>
      </w:r>
    </w:p>
    <w:p w14:paraId="678CC489" w14:textId="7E6637EB" w:rsidR="003A52E8" w:rsidRDefault="003A52E8" w:rsidP="003A52E8">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0B5A62BD" w14:textId="71B66F61" w:rsidR="003A52E8" w:rsidRDefault="00A201ED" w:rsidP="003A52E8">
      <w:r>
        <w:t xml:space="preserve">Letting </w:t>
      </w:r>
      <m:oMath>
        <m:r>
          <w:rPr>
            <w:rFonts w:ascii="Cambria Math" w:hAnsi="Cambria Math"/>
          </w:rPr>
          <m:t>λ=1/ϕ</m:t>
        </m:r>
      </m:oMath>
      <w:r>
        <w:t>,</w:t>
      </w:r>
    </w:p>
    <w:p w14:paraId="258AA216" w14:textId="78F534DA" w:rsidR="003A52E8" w:rsidRDefault="003A52E8" w:rsidP="003A52E8">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 xml:space="preserve"> </m:t>
                  </m:r>
                </m:e>
              </m:eqArr>
            </m:e>
          </m:d>
          <m:r>
            <w:rPr>
              <w:rFonts w:ascii="Cambria Math" w:hAnsi="Cambria Math"/>
              <w:sz w:val="24"/>
            </w:rPr>
            <m:t>.</m:t>
          </m:r>
        </m:oMath>
      </m:oMathPara>
    </w:p>
    <w:p w14:paraId="0EC32421" w14:textId="2B1E4CEC" w:rsidR="00BD5204" w:rsidRDefault="00312F64" w:rsidP="00BD5204">
      <w:pPr>
        <w:jc w:val="left"/>
      </w:pPr>
      <w:r>
        <w:t xml:space="preserve">We have derived </w:t>
      </w:r>
      <w:r w:rsidR="00C2439D">
        <w:t>the</w:t>
      </w:r>
      <w:r>
        <w:t xml:space="preserve"> marginal distribution </w:t>
      </w:r>
      <w:r w:rsidR="00C2439D">
        <w:t>of</w:t>
      </w:r>
      <w:r>
        <w:t xml:space="preserve"> </w:t>
      </w:r>
      <m:oMath>
        <m:r>
          <w:rPr>
            <w:rFonts w:ascii="Cambria Math" w:hAnsi="Cambria Math"/>
          </w:rPr>
          <m:t>L</m:t>
        </m:r>
      </m:oMath>
      <w:r>
        <w:t xml:space="preserve">. However, </w:t>
      </w:r>
      <w:r w:rsidR="0010150F">
        <w:rPr>
          <w:rFonts w:hint="eastAsia"/>
        </w:rPr>
        <w:t>we do not observe tracts with length zero in our dataset</w:t>
      </w:r>
      <w:r>
        <w:t>.</w:t>
      </w:r>
      <w:r w:rsidR="004B75E5">
        <w:t xml:space="preserve"> Furthermore, recall that we only retain observed tract lengths between 2 and 1500 bp</w:t>
      </w:r>
      <w:r w:rsidR="00BD5204">
        <w:rPr>
          <w:rFonts w:hint="eastAsia"/>
        </w:rPr>
        <w:t xml:space="preserve"> </w:t>
      </w:r>
      <w:r w:rsidR="00F45A7E">
        <w:t>during estimation</w:t>
      </w:r>
      <w:r w:rsidR="00DB64F9">
        <w:t xml:space="preserve"> (as mentioned at the end of the </w:t>
      </w:r>
      <w:r w:rsidR="00726940">
        <w:t xml:space="preserve">section, </w:t>
      </w:r>
      <w:proofErr w:type="gramStart"/>
      <w:r w:rsidR="00DB64F9" w:rsidRPr="00DB64F9">
        <w:t>Detecting</w:t>
      </w:r>
      <w:proofErr w:type="gramEnd"/>
      <w:r w:rsidR="00DB64F9" w:rsidRPr="00DB64F9">
        <w:t xml:space="preserve"> gene conversion tracts</w:t>
      </w:r>
      <w:r w:rsidR="00DB64F9">
        <w:t>)</w:t>
      </w:r>
      <w:r w:rsidR="00BD5204">
        <w:rPr>
          <w:rFonts w:hint="eastAsia"/>
        </w:rPr>
        <w:t xml:space="preserve">, so we account for this by truncating the distribution of </w:t>
      </w:r>
      <m:oMath>
        <m:r>
          <w:rPr>
            <w:rFonts w:ascii="Cambria Math" w:hAnsi="Cambria Math"/>
          </w:rPr>
          <m:t>L</m:t>
        </m:r>
      </m:oMath>
      <w:r w:rsidR="00BD5204">
        <w:rPr>
          <w:rFonts w:hint="eastAsia"/>
        </w:rPr>
        <w:t xml:space="preserve"> </w:t>
      </w:r>
      <w:r w:rsidR="00E45442">
        <w:t xml:space="preserve">between 2 and </w:t>
      </w:r>
      <w:r w:rsidR="00BD5204">
        <w:rPr>
          <w:rFonts w:hint="eastAsia"/>
        </w:rPr>
        <w:t xml:space="preserve">1500. </w:t>
      </w:r>
    </w:p>
    <w:p w14:paraId="78EAFDFD" w14:textId="77777777" w:rsidR="006857B8" w:rsidRDefault="009051F0" w:rsidP="006857B8">
      <w:r>
        <w:t>We have,</w:t>
      </w:r>
    </w:p>
    <w:p w14:paraId="6A744171" w14:textId="6AA05E34" w:rsidR="00AB7760" w:rsidRPr="006857B8" w:rsidRDefault="00AB7760" w:rsidP="006857B8">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33B4A135" w14:textId="7F53B4CD" w:rsidR="009051F0" w:rsidRPr="003C028D" w:rsidRDefault="00BB054F" w:rsidP="009051F0">
      <w:pPr>
        <w:jc w:val="left"/>
      </w:pPr>
      <w:r>
        <w:rPr>
          <w:kern w:val="0"/>
          <w14:ligatures w14:val="none"/>
        </w:rPr>
        <w:lastRenderedPageBreak/>
        <w:t>Then,</w:t>
      </w:r>
    </w:p>
    <w:p w14:paraId="2FB2B4CC" w14:textId="3152F9EE" w:rsidR="00850D2D" w:rsidRPr="00CC74D7" w:rsidRDefault="00BD5204" w:rsidP="00BD5204">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5965BAFE" w14:textId="77777777" w:rsidR="00F00D76" w:rsidRDefault="00BF629D" w:rsidP="00F00D76">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w:t>
      </w:r>
      <w:r w:rsidR="00726940">
        <w:rPr>
          <w:kern w:val="0"/>
          <w14:ligatures w14:val="none"/>
        </w:rPr>
        <w:t xml:space="preserve"> </w:t>
      </w:r>
    </w:p>
    <w:p w14:paraId="0E64D8E4" w14:textId="1395157B" w:rsidR="003A52E8" w:rsidRDefault="00AE2A77" w:rsidP="00F00D76">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t>
      </w:r>
      <w:r w:rsidR="00307EB4">
        <w:t xml:space="preserve">When fitting the model, we use the filtered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07EB4">
        <w:t xml:space="preserve">. </w:t>
      </w:r>
      <w:r w:rsidR="00272450">
        <w:rPr>
          <w:rFonts w:hint="eastAsia"/>
        </w:rPr>
        <w:t>Henceforth, w</w:t>
      </w:r>
      <w:r w:rsidR="00840B8D">
        <w:rPr>
          <w:rFonts w:hint="eastAsia"/>
        </w:rPr>
        <w:t xml:space="preserve">e will also </w:t>
      </w:r>
      <w:r w:rsidR="00A201ED">
        <w:t xml:space="preserve">index our random variable </w:t>
      </w:r>
      <m:oMath>
        <m:r>
          <w:rPr>
            <w:rFonts w:ascii="Cambria Math" w:hAnsi="Cambria Math"/>
          </w:rPr>
          <m:t>L</m:t>
        </m:r>
      </m:oMath>
      <w:r w:rsidR="00A201ED">
        <w:t xml:space="preserve"> using </w:t>
      </w:r>
      <m:oMath>
        <m:r>
          <w:rPr>
            <w:rFonts w:ascii="Cambria Math" w:hAnsi="Cambria Math"/>
          </w:rPr>
          <m:t>j</m:t>
        </m:r>
      </m:oMath>
      <w:r w:rsidR="00CB62E5">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CB62E5">
        <w:rPr>
          <w:rFonts w:hint="eastAsia"/>
        </w:rPr>
        <w:t xml:space="preserve"> represents the</w:t>
      </w:r>
      <w:r w:rsidR="00CB584C">
        <w:rPr>
          <w:rFonts w:hint="eastAsia"/>
        </w:rPr>
        <w:t xml:space="preserve"> </w:t>
      </w:r>
      <w:r w:rsidR="00840B8D">
        <w:rPr>
          <w:rFonts w:hint="eastAsia"/>
        </w:rPr>
        <w:t>random variable</w:t>
      </w:r>
      <w:r w:rsidR="00DE3DC0">
        <w:t xml:space="preserve"> </w:t>
      </w:r>
      <w:r w:rsidR="00CB62E5">
        <w:rPr>
          <w:rFonts w:hint="eastAsia"/>
        </w:rPr>
        <w:t>corresponding to the</w:t>
      </w:r>
      <w:r w:rsidR="00DE3DC0">
        <w:t xml:space="preserve"> observed tract lengt</w:t>
      </w:r>
      <w:r w:rsidR="00EE43A9">
        <w:t>h</w:t>
      </w:r>
      <w:r w:rsidR="00840B8D">
        <w:rPr>
          <w:rFonts w:hint="eastAsia"/>
        </w:rPr>
        <w:t xml:space="preserve"> </w:t>
      </w:r>
      <w:r w:rsidR="00CB62E5">
        <w:rPr>
          <w:rFonts w:hint="eastAsia"/>
        </w:rPr>
        <w:t xml:space="preserve">for tract </w:t>
      </w:r>
      <m:oMath>
        <m:r>
          <w:rPr>
            <w:rFonts w:ascii="Cambria Math" w:hAnsi="Cambria Math"/>
          </w:rPr>
          <m:t>j</m:t>
        </m:r>
      </m:oMath>
      <w:r w:rsidR="00CB62E5">
        <w:rPr>
          <w:rFonts w:hint="eastAsia"/>
        </w:rPr>
        <w:t xml:space="preserve"> in our dataset</w:t>
      </w:r>
      <w:r w:rsidR="00EE43A9">
        <w:t xml:space="preserve">. </w:t>
      </w:r>
      <w:r w:rsidR="006809C2">
        <w:rPr>
          <w:rFonts w:hint="eastAsia"/>
        </w:rPr>
        <w:t>We have,</w:t>
      </w:r>
    </w:p>
    <w:p w14:paraId="65AF3D43" w14:textId="252022DD" w:rsidR="00990E3C" w:rsidRPr="00CC74D7" w:rsidRDefault="00990E3C" w:rsidP="00990E3C">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A9135DA" w14:textId="0220C77F" w:rsidR="00473D6D" w:rsidRDefault="00000124" w:rsidP="0048537D">
      <w:pPr>
        <w:jc w:val="left"/>
      </w:pPr>
      <w:r>
        <w:t xml:space="preserve">Finally, we consider the case when </w:t>
      </w:r>
      <m:oMath>
        <m:r>
          <w:rPr>
            <w:rFonts w:ascii="Cambria Math" w:hAnsi="Cambria Math"/>
          </w:rPr>
          <m:t>N</m:t>
        </m:r>
      </m:oMath>
      <w:r>
        <w:t xml:space="preserve"> follows a </w:t>
      </w:r>
      <w:r w:rsidR="00473D6D">
        <w:t>sum of two</w:t>
      </w:r>
      <w:r w:rsidR="00F45A7E">
        <w:t xml:space="preserve"> identically distributed</w:t>
      </w:r>
      <w:r w:rsidR="00473D6D">
        <w:t xml:space="preserve"> geometric </w:t>
      </w:r>
      <w:r w:rsidR="00F45A7E">
        <w:t>random variables</w:t>
      </w:r>
      <w:r>
        <w:t>.</w:t>
      </w:r>
      <w:r w:rsidR="00F45A7E">
        <w:t xml:space="preserve"> </w:t>
      </w:r>
      <w:r w:rsidR="006849BA">
        <w:t xml:space="preserve">The derivation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6849BA">
        <w:t xml:space="preserve"> under this setting is included in the </w:t>
      </w:r>
      <w:r w:rsidR="006F70E8">
        <w:t xml:space="preserve">Appendix. </w:t>
      </w:r>
      <w:r w:rsidR="00A459CE">
        <w:t xml:space="preserve">When </w:t>
      </w:r>
      <m:oMath>
        <m:r>
          <w:rPr>
            <w:rFonts w:ascii="Cambria Math" w:hAnsi="Cambria Math"/>
          </w:rPr>
          <m:t>N</m:t>
        </m:r>
      </m:oMath>
      <w:r w:rsidR="00A459CE">
        <w:t xml:space="preserve"> is a sum of two identically distributed geometric random variables,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9A1409">
        <w:t xml:space="preserve"> 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before </w:t>
      </w:r>
      <w:r w:rsidR="009A1409">
        <w:t xml:space="preserve">estimating </w:t>
      </w:r>
      <m:oMath>
        <m:r>
          <w:rPr>
            <w:rFonts w:ascii="Cambria Math" w:hAnsi="Cambria Math"/>
          </w:rPr>
          <m:t>ϕ</m:t>
        </m:r>
      </m:oMath>
      <w:r w:rsidR="009A1409">
        <w:t xml:space="preserve">. </w:t>
      </w:r>
      <w:r w:rsidR="009A1409">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sidR="009A1409">
        <w:rPr>
          <w:kern w:val="0"/>
          <w14:ligatures w14:val="none"/>
        </w:rPr>
        <w:t xml:space="preserve"> for each tract </w:t>
      </w:r>
      <m:oMath>
        <m:r>
          <w:rPr>
            <w:rFonts w:ascii="Cambria Math" w:hAnsi="Cambria Math"/>
            <w:kern w:val="0"/>
            <w14:ligatures w14:val="none"/>
          </w:rPr>
          <m:t>j</m:t>
        </m:r>
      </m:oMath>
      <w:r w:rsidR="009A1409">
        <w:rPr>
          <w:kern w:val="0"/>
          <w14:ligatures w14:val="none"/>
        </w:rPr>
        <w:t xml:space="preserve"> is described in the following section.</w:t>
      </w:r>
    </w:p>
    <w:p w14:paraId="7F312502" w14:textId="2AF8FFEF" w:rsidR="005B5C84" w:rsidRPr="005B5C84" w:rsidRDefault="00354F71" w:rsidP="005B5C84">
      <w:pPr>
        <w:pStyle w:val="Heading2"/>
      </w:pPr>
      <w:r>
        <w:t>Estimating</w:t>
      </w:r>
      <w:r w:rsidR="005B5C84">
        <w:t xml:space="preserve"> </w:t>
      </w:r>
      <m:oMath>
        <m:sSub>
          <m:sSubPr>
            <m:ctrlPr>
              <w:rPr>
                <w:rFonts w:ascii="Cambria Math" w:hAnsi="Cambria Math"/>
                <w:i/>
              </w:rPr>
            </m:ctrlPr>
          </m:sSubPr>
          <m:e>
            <m:r>
              <m:rPr>
                <m:sty m:val="bi"/>
              </m:rPr>
              <w:rPr>
                <w:rFonts w:ascii="Cambria Math" w:hAnsi="Cambria Math"/>
              </w:rPr>
              <m:t>ψ</m:t>
            </m:r>
          </m:e>
          <m:sub>
            <m:r>
              <m:rPr>
                <m:sty m:val="bi"/>
              </m:rPr>
              <w:rPr>
                <w:rFonts w:ascii="Cambria Math" w:hAnsi="Cambria Math"/>
              </w:rPr>
              <m:t>j</m:t>
            </m:r>
          </m:sub>
        </m:sSub>
      </m:oMath>
      <w:r w:rsidR="005B5C84">
        <w:t xml:space="preserve"> for each observed tract </w:t>
      </w:r>
      <m:oMath>
        <m:r>
          <m:rPr>
            <m:sty m:val="bi"/>
          </m:rPr>
          <w:rPr>
            <w:rFonts w:ascii="Cambria Math" w:hAnsi="Cambria Math"/>
          </w:rPr>
          <m:t>j</m:t>
        </m:r>
      </m:oMath>
    </w:p>
    <w:p w14:paraId="597CB6B5" w14:textId="5D3E7DCE" w:rsidR="00935399" w:rsidRDefault="00AF043A" w:rsidP="005B5C84">
      <w:r>
        <w:t xml:space="preserve">Recall that </w:t>
      </w:r>
      <m:oMath>
        <m:r>
          <w:rPr>
            <w:rFonts w:ascii="Cambria Math" w:hAnsi="Cambria Math"/>
          </w:rPr>
          <m:t>ψ</m:t>
        </m:r>
      </m:oMath>
      <w:r>
        <w:t xml:space="preserve"> is the probability that an allele conversion will occur at each marker within </w:t>
      </w:r>
      <w:r w:rsidR="00D841FC">
        <w:t xml:space="preserve">a </w:t>
      </w:r>
      <w:r>
        <w:t xml:space="preserve">gene conversion tract. </w:t>
      </w:r>
      <w:r w:rsidR="00D841FC">
        <w:t>We will allow this probability to differ by tract</w:t>
      </w:r>
      <w:r w:rsidR="00835987">
        <w:t xml:space="preserve"> because marker density varies across the genome</w:t>
      </w:r>
      <w:r w:rsidR="00282C93">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represents the probability that an allele conversion will occur at each </w:t>
      </w:r>
      <w:r w:rsidR="00835987">
        <w:t xml:space="preserve">position </w:t>
      </w:r>
      <w:r w:rsidR="00D841FC">
        <w:t xml:space="preserve">within gene conversion tract </w:t>
      </w:r>
      <m:oMath>
        <m:r>
          <w:rPr>
            <w:rFonts w:ascii="Cambria Math" w:hAnsi="Cambria Math"/>
          </w:rPr>
          <m:t>j</m:t>
        </m:r>
      </m:oMath>
      <w:r w:rsidR="00D841FC">
        <w:t>. When</w:t>
      </w:r>
      <w:r w:rsidR="00935399">
        <w:t xml:space="preserve"> </w:t>
      </w:r>
      <m:oMath>
        <m:r>
          <w:rPr>
            <w:rFonts w:ascii="Cambria Math" w:hAnsi="Cambria Math"/>
          </w:rPr>
          <m:t>N</m:t>
        </m:r>
      </m:oMath>
      <w:r w:rsidR="00935399">
        <w:t xml:space="preserve"> is a sum of two geometric random variables, the likelihood of each observed tract</w:t>
      </w:r>
      <w:r w:rsidR="00282C93">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00282C93">
        <w:t>,</w:t>
      </w:r>
      <w:r w:rsidR="00935399">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82C93">
        <w:t xml:space="preserve"> (see Appendix)</w:t>
      </w:r>
      <w:r w:rsidR="00935399">
        <w:t xml:space="preserve">,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D841FC">
        <w:t xml:space="preserve"> for </w:t>
      </w:r>
      <m:oMath>
        <m:r>
          <w:rPr>
            <w:rFonts w:ascii="Cambria Math" w:hAnsi="Cambria Math"/>
          </w:rPr>
          <m:t>j=1,…,m</m:t>
        </m:r>
      </m:oMath>
      <w:r w:rsidR="00D841FC">
        <w:t xml:space="preserve"> to fit the model</w:t>
      </w:r>
      <w:r w:rsidR="00282C93">
        <w:t>.</w:t>
      </w:r>
      <w:r w:rsidR="00D841FC">
        <w:t xml:space="preserve"> </w:t>
      </w:r>
    </w:p>
    <w:p w14:paraId="6FB9712C" w14:textId="3329C4C6" w:rsidR="005B5C84" w:rsidRPr="005B5C84" w:rsidRDefault="00AF043A" w:rsidP="005B5C84">
      <w:r>
        <w:lastRenderedPageBreak/>
        <w:t>A</w:t>
      </w:r>
      <w:r w:rsidR="00CF312D">
        <w:t>llele conversion</w:t>
      </w:r>
      <w:r w:rsidR="00560DE5">
        <w:rPr>
          <w:rFonts w:hint="eastAsia"/>
        </w:rPr>
        <w:t>s</w:t>
      </w:r>
      <w:r w:rsidR="00CF312D">
        <w:t xml:space="preserve"> </w:t>
      </w:r>
      <w:r w:rsidR="00560DE5">
        <w:rPr>
          <w:rFonts w:hint="eastAsia"/>
        </w:rPr>
        <w:t xml:space="preserve">occur at positions within </w:t>
      </w:r>
      <w:r w:rsidR="00D841FC">
        <w:t>each</w:t>
      </w:r>
      <w:r w:rsidR="00560DE5">
        <w:rPr>
          <w:rFonts w:hint="eastAsia"/>
        </w:rPr>
        <w:t xml:space="preserve"> gene conversion tract where the </w:t>
      </w:r>
      <w:r w:rsidR="00CF312D">
        <w:t>individual is heterozygous</w:t>
      </w:r>
      <w:r w:rsidR="00560DE5">
        <w:rPr>
          <w:rFonts w:hint="eastAsia"/>
        </w:rPr>
        <w:t xml:space="preserve">. </w:t>
      </w:r>
      <w:r w:rsidR="00935399">
        <w:t>Therefore, t</w:t>
      </w:r>
      <w:r w:rsidR="000B7730">
        <w:rPr>
          <w:rFonts w:hint="eastAsia"/>
        </w:rPr>
        <w:t xml:space="preserve">he </w:t>
      </w:r>
      <w:r>
        <w:t xml:space="preserve">probability that an individual is heterozygous </w:t>
      </w:r>
      <w:r w:rsidR="000B7730">
        <w:rPr>
          <w:rFonts w:hint="eastAsia"/>
        </w:rPr>
        <w:t xml:space="preserve">at </w:t>
      </w:r>
      <w:r>
        <w:t>a given</w:t>
      </w:r>
      <w:r w:rsidR="000B7730">
        <w:rPr>
          <w:rFonts w:hint="eastAsia"/>
        </w:rPr>
        <w:t xml:space="preserve"> SNV marker can be used to </w:t>
      </w:r>
      <w:r>
        <w:t>estimate</w:t>
      </w:r>
      <w:r w:rsidR="000B7730">
        <w:rPr>
          <w:rFonts w:hint="eastAsia"/>
        </w:rPr>
        <w:t xml:space="preserve"> the probability that an allele </w:t>
      </w:r>
      <w:r w:rsidR="000B7730">
        <w:t>conversion</w:t>
      </w:r>
      <w:r w:rsidR="000B7730">
        <w:rPr>
          <w:rFonts w:hint="eastAsia"/>
        </w:rPr>
        <w:t xml:space="preserve"> will happen at </w:t>
      </w:r>
      <w:r w:rsidR="00935399">
        <w:t>this marker</w:t>
      </w:r>
      <w:r>
        <w:t>, once it is included in a</w:t>
      </w:r>
      <w:r w:rsidR="000B7730">
        <w:rPr>
          <w:rFonts w:hint="eastAsia"/>
        </w:rPr>
        <w:t xml:space="preserve"> gene conversion tract. However</w:t>
      </w:r>
      <w:r w:rsidR="00A17476">
        <w:rPr>
          <w:rFonts w:hint="eastAsia"/>
        </w:rPr>
        <w:t xml:space="preserve">, </w:t>
      </w:r>
      <w:r w:rsidR="00DF7433">
        <w:rPr>
          <w:rFonts w:hint="eastAsia"/>
        </w:rPr>
        <w:t>it is difficult to derive a closed form expression for the</w:t>
      </w:r>
      <w:r w:rsidR="00A17476">
        <w:rPr>
          <w:rFonts w:hint="eastAsia"/>
        </w:rPr>
        <w:t xml:space="preserve"> marginal distribution </w:t>
      </w:r>
      <w:r w:rsidR="00DF7433">
        <w:rPr>
          <w:rFonts w:hint="eastAsia"/>
        </w:rPr>
        <w:t>of</w:t>
      </w:r>
      <w:r w:rsidR="00A17476">
        <w:rPr>
          <w:rFonts w:hint="eastAsia"/>
        </w:rPr>
        <w:t xml:space="preserve"> </w:t>
      </w:r>
      <m:oMath>
        <m:r>
          <w:rPr>
            <w:rFonts w:ascii="Cambria Math" w:hAnsi="Cambria Math"/>
          </w:rPr>
          <m:t>L</m:t>
        </m:r>
      </m:oMath>
      <w:r w:rsidR="00DF7433">
        <w:rPr>
          <w:rFonts w:hint="eastAsia"/>
        </w:rPr>
        <w:t xml:space="preserve"> </w:t>
      </w:r>
      <w:r w:rsidR="00A17476">
        <w:rPr>
          <w:rFonts w:hint="eastAsia"/>
        </w:rPr>
        <w:t xml:space="preserve">when we </w:t>
      </w:r>
      <w:r w:rsidR="00282C93">
        <w:t xml:space="preserve">only </w:t>
      </w:r>
      <w:r w:rsidR="00A17476">
        <w:rPr>
          <w:rFonts w:hint="eastAsia"/>
        </w:rPr>
        <w:t>allow allele conversions to occur at SNV marker</w:t>
      </w:r>
      <w:r w:rsidR="00282C93">
        <w:t>s, and with differing rates at each SNV marker</w:t>
      </w:r>
      <w:r w:rsidR="00A17476">
        <w:rPr>
          <w:rFonts w:hint="eastAsia"/>
        </w:rPr>
        <w:t xml:space="preserve">. </w:t>
      </w:r>
      <w:r w:rsidR="00D841FC">
        <w:t>Thus</w:t>
      </w:r>
      <w:r w:rsidR="00F00B6D">
        <w:rPr>
          <w:rFonts w:hint="eastAsia"/>
        </w:rPr>
        <w:t xml:space="preserve">, </w:t>
      </w:r>
      <w:r w:rsidR="00DF7433">
        <w:rPr>
          <w:rFonts w:hint="eastAsia"/>
        </w:rPr>
        <w:t xml:space="preserve">we let allele conversions occur with 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sidR="00DF7433">
        <w:rPr>
          <w:rFonts w:hint="eastAsia"/>
        </w:rPr>
        <w:t xml:space="preserve">at all positions within gene conversion tract </w:t>
      </w:r>
      <m:oMath>
        <m:r>
          <w:rPr>
            <w:rFonts w:ascii="Cambria Math" w:hAnsi="Cambria Math"/>
          </w:rPr>
          <m:t>j</m:t>
        </m:r>
      </m:oMath>
      <w:r w:rsidR="00A07241">
        <w:rPr>
          <w:rFonts w:hint="eastAsia"/>
        </w:rPr>
        <w:t>. We use</w:t>
      </w:r>
      <w:r w:rsidR="00CF312D">
        <w:t xml:space="preserve"> the heterozygosity rate </w:t>
      </w:r>
      <w:r w:rsidR="000F76D1">
        <w:rPr>
          <w:rFonts w:hint="eastAsia"/>
        </w:rPr>
        <w:t>of positions near</w:t>
      </w:r>
      <w:r w:rsidR="00CF312D">
        <w:t xml:space="preserve"> tract </w:t>
      </w:r>
      <m:oMath>
        <m:r>
          <w:rPr>
            <w:rFonts w:ascii="Cambria Math" w:hAnsi="Cambria Math"/>
          </w:rPr>
          <m:t>j</m:t>
        </m:r>
      </m:oMath>
      <w:r w:rsidR="00CF312D">
        <w:t xml:space="preserve"> to </w:t>
      </w:r>
      <w:r w:rsidR="00D841FC">
        <w:t>estimate</w:t>
      </w:r>
      <w:r w:rsidR="00CF312D">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5136F6">
        <w:t>.</w:t>
      </w:r>
      <w:r w:rsidR="00823CCD">
        <w:rPr>
          <w:rFonts w:hint="eastAsia"/>
        </w:rPr>
        <w:t xml:space="preserve"> </w:t>
      </w:r>
    </w:p>
    <w:p w14:paraId="07E7AF70" w14:textId="525312F6" w:rsidR="009C2C90" w:rsidRPr="00E84C90" w:rsidRDefault="009C2C90" w:rsidP="005949F7">
      <w:r w:rsidRPr="00E84C90">
        <w:t xml:space="preserve">Denoting </w:t>
      </w:r>
      <w:r w:rsidR="00851F93">
        <w:rPr>
          <w:rFonts w:hint="eastAsia"/>
        </w:rPr>
        <w:t xml:space="preserve">the </w:t>
      </w:r>
      <m:oMath>
        <m:r>
          <w:rPr>
            <w:rFonts w:ascii="Cambria Math" w:hAnsi="Cambria Math"/>
          </w:rPr>
          <m:t>j</m:t>
        </m:r>
      </m:oMath>
      <w:r w:rsidR="00851F93">
        <w:rPr>
          <w:rFonts w:hint="eastAsia"/>
        </w:rPr>
        <w:t>th</w:t>
      </w:r>
      <w:r w:rsidR="00851F93" w:rsidRPr="00E84C90">
        <w:t xml:space="preserve"> </w:t>
      </w:r>
      <w:r w:rsidRPr="00E84C90">
        <w:t xml:space="preserve">observed tract as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oMath>
      <w:r w:rsidRPr="00E84C90">
        <w:t xml:space="preserve">, </w:t>
      </w:r>
      <w:r w:rsidR="000D1F88">
        <w:rPr>
          <w:rFonts w:hint="eastAsia"/>
        </w:rPr>
        <w:t>where</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D1F88">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000D1F88">
        <w:rPr>
          <w:rFonts w:hint="eastAsia"/>
        </w:rPr>
        <w:t xml:space="preserve"> represent the positions corresponding to the ends of the observed tract, </w:t>
      </w:r>
      <w:r w:rsidR="00851F93">
        <w:rPr>
          <w:rFonts w:hint="eastAsia"/>
        </w:rPr>
        <w:t>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sidR="007616F8">
        <w:rPr>
          <w:rFonts w:hint="eastAsia"/>
        </w:rPr>
        <w:t xml:space="preserve"> </w:t>
      </w:r>
      <w:r w:rsidR="00823CCD">
        <w:rPr>
          <w:rFonts w:hint="eastAsia"/>
        </w:rPr>
        <w:t xml:space="preserve">to </w:t>
      </w:r>
      <w:r w:rsidR="00D841FC">
        <w:t>estimate</w:t>
      </w:r>
      <w:r w:rsidR="00823CCD">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851F93">
        <w:rPr>
          <w:rFonts w:hint="eastAsia"/>
        </w:rPr>
        <w:t>:</w:t>
      </w:r>
      <w:r w:rsidRPr="00E84C90">
        <w:t xml:space="preserve">    </w:t>
      </w:r>
    </w:p>
    <w:p w14:paraId="5E42105C" w14:textId="5932260C" w:rsidR="009C2C90" w:rsidRDefault="00000000" w:rsidP="009C2C90">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54571116" w14:textId="77777777" w:rsidR="00491929" w:rsidRDefault="0068791B" w:rsidP="00491929">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minor allele frequency of position </w:t>
      </w:r>
      <m:oMath>
        <m:r>
          <w:rPr>
            <w:rFonts w:ascii="Cambria Math" w:hAnsi="Cambria Math"/>
          </w:rPr>
          <m:t>i</m:t>
        </m:r>
      </m:oMath>
      <w:r>
        <w:t xml:space="preserve"> </w:t>
      </w:r>
      <w:r w:rsidR="0098178A">
        <w:t>on the chromosome in which the gene conversion event occurred</w:t>
      </w:r>
      <w:r>
        <w:t>.</w:t>
      </w:r>
      <w:r w:rsidR="0098178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98178A">
        <w:t xml:space="preserve"> is calculated using the sample of 125,361 </w:t>
      </w:r>
      <w:r w:rsidR="00DB5D2E">
        <w:t xml:space="preserve">White British </w:t>
      </w:r>
      <w:r w:rsidR="0098178A">
        <w:t>individuals</w:t>
      </w:r>
      <w:r w:rsidR="0098178A">
        <w:rPr>
          <w:rFonts w:hint="eastAsia"/>
        </w:rPr>
        <w:t xml:space="preserve"> from the UK Biobank</w:t>
      </w:r>
      <w:r w:rsidR="0098178A">
        <w:t xml:space="preserve">. </w:t>
      </w:r>
      <w:r w:rsidR="00491929">
        <w:t xml:space="preserve">Furthermore, variants with MAF less than 5% were excluded when detecting allele conversions, so we cannot observe allele conversions at these positions (see the section, </w:t>
      </w:r>
      <w:r w:rsidR="00491929" w:rsidRPr="0098178A">
        <w:t>Detecting gene conversion tracts</w:t>
      </w:r>
      <w:r w:rsidR="00491929">
        <w:t xml:space="preserve">). Therefore, if the MAF is less than 5% at position </w:t>
      </w:r>
      <m:oMath>
        <m:r>
          <w:rPr>
            <w:rFonts w:ascii="Cambria Math" w:hAnsi="Cambria Math"/>
          </w:rPr>
          <m:t>i</m:t>
        </m:r>
      </m:oMath>
      <w:r w:rsidR="00491929">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sidR="00491929">
        <w:t xml:space="preserve">.   </w:t>
      </w:r>
    </w:p>
    <w:p w14:paraId="7D3BD9FE" w14:textId="2B3762CB" w:rsidR="002935A5" w:rsidRDefault="00282C93" w:rsidP="005949F7">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w:t>
      </w:r>
      <w:r w:rsidR="002935A5">
        <w:t xml:space="preserve">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rsidR="002935A5">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rsidR="002935A5">
        <w:t xml:space="preserve">, we only average the heterozygosity rate from positions 1 to 5200). </w:t>
      </w:r>
    </w:p>
    <w:p w14:paraId="300C30AE" w14:textId="641C13CB" w:rsidR="009C2C90" w:rsidRPr="00C7581A" w:rsidRDefault="005949F7" w:rsidP="005949F7">
      <w:pPr>
        <w:pStyle w:val="Heading2"/>
      </w:pPr>
      <w:r>
        <w:lastRenderedPageBreak/>
        <w:t xml:space="preserve">Maximum likelihood estimation of </w:t>
      </w:r>
      <m:oMath>
        <m:r>
          <m:rPr>
            <m:sty m:val="bi"/>
          </m:rPr>
          <w:rPr>
            <w:rFonts w:ascii="Cambria Math" w:hAnsi="Cambria Math"/>
          </w:rPr>
          <m:t>ϕ</m:t>
        </m:r>
      </m:oMath>
    </w:p>
    <w:p w14:paraId="5EB43E07" w14:textId="06C18B4B" w:rsidR="009C2C90" w:rsidRDefault="00CF603A" w:rsidP="005949F7">
      <w:r>
        <w:t>Given</w:t>
      </w:r>
      <w:r w:rsidR="009C2C90" w:rsidRPr="00F91259">
        <w:t xml:space="preserve"> </w:t>
      </w:r>
      <w:r w:rsidR="00D02636">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D02636">
        <w:t xml:space="preserve"> detected from the UK Biobank whole autosome data, we propose the following maximum likelihood estimator for </w:t>
      </w:r>
      <m:oMath>
        <m:r>
          <w:rPr>
            <w:rFonts w:ascii="Cambria Math" w:hAnsi="Cambria Math"/>
          </w:rPr>
          <m:t>ϕ</m:t>
        </m:r>
      </m:oMath>
      <w:r w:rsidR="00F7436E">
        <w:t xml:space="preserve"> when </w:t>
      </w:r>
      <m:oMath>
        <m:r>
          <w:rPr>
            <w:rFonts w:ascii="Cambria Math" w:hAnsi="Cambria Math"/>
          </w:rPr>
          <m:t>N</m:t>
        </m:r>
      </m:oMath>
      <w:r w:rsidR="00F7436E">
        <w:t xml:space="preserve"> is geometric</w:t>
      </w:r>
      <w:r w:rsidR="005554CA">
        <w:rPr>
          <w:bCs/>
        </w:rPr>
        <w:t xml:space="preserve">. </w:t>
      </w:r>
      <w:r w:rsidR="0009604A">
        <w:rPr>
          <w:bCs/>
        </w:rPr>
        <w:t xml:space="preserve">Recall that </w:t>
      </w:r>
      <w:r w:rsidR="008F7999">
        <w:rPr>
          <w:bCs/>
        </w:rPr>
        <w:t>the version of the</w:t>
      </w:r>
      <w:r w:rsidR="0009604A">
        <w:rPr>
          <w:bCs/>
        </w:rPr>
        <w:t xml:space="preserve"> model</w:t>
      </w:r>
      <w:r w:rsidR="008F7999">
        <w:rPr>
          <w:bCs/>
        </w:rPr>
        <w:t xml:space="preserve"> in which </w:t>
      </w:r>
      <m:oMath>
        <m:r>
          <w:rPr>
            <w:rFonts w:ascii="Cambria Math" w:hAnsi="Cambria Math"/>
          </w:rPr>
          <m:t>N</m:t>
        </m:r>
      </m:oMath>
      <w:r w:rsidR="008F7999">
        <w:t xml:space="preserve"> is geometric</w:t>
      </w:r>
      <w:r w:rsidR="0009604A">
        <w:rPr>
          <w:bCs/>
        </w:rPr>
        <w:t xml:space="preserve"> was parameterized by </w:t>
      </w:r>
      <m:oMath>
        <m:r>
          <w:rPr>
            <w:rFonts w:ascii="Cambria Math" w:hAnsi="Cambria Math"/>
          </w:rPr>
          <m:t>λ=1/ϕ</m:t>
        </m:r>
      </m:oMath>
      <w:r w:rsidR="0009604A">
        <w:rPr>
          <w:bCs/>
        </w:rPr>
        <w:t xml:space="preserve">, but we can simply maximize with respect to </w:t>
      </w:r>
      <m:oMath>
        <m:r>
          <w:rPr>
            <w:rFonts w:ascii="Cambria Math" w:hAnsi="Cambria Math"/>
          </w:rPr>
          <m:t>ϕ</m:t>
        </m:r>
      </m:oMath>
      <w:r w:rsidR="0009604A">
        <w:rPr>
          <w:bCs/>
        </w:rPr>
        <w:t xml:space="preserve">. </w:t>
      </w:r>
      <w:r w:rsidR="0061794E">
        <w:rPr>
          <w:bCs/>
        </w:rPr>
        <w:t>In other words,</w:t>
      </w:r>
    </w:p>
    <w:p w14:paraId="3EC22F21" w14:textId="3176783B" w:rsidR="00CF603A" w:rsidRDefault="00000000" w:rsidP="00CF603A">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07C26C0E" w14:textId="1D8C7E7D" w:rsidR="00DE78CF" w:rsidRDefault="00CF603A" w:rsidP="005949F7">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5554CA">
        <w:rPr>
          <w:bCs/>
        </w:rPr>
        <w:t xml:space="preserve">. </w:t>
      </w:r>
      <w:r>
        <w:t xml:space="preserve">When </w:t>
      </w:r>
      <m:oMath>
        <m:r>
          <w:rPr>
            <w:rFonts w:ascii="Cambria Math" w:hAnsi="Cambria Math"/>
          </w:rPr>
          <m:t>N</m:t>
        </m:r>
      </m:oMath>
      <w:r w:rsidR="00DE78CF">
        <w:t xml:space="preserve"> is a sum of two geometric random variables,</w:t>
      </w:r>
      <w:r w:rsidR="00002369">
        <w:t xml:space="preserve"> we parameterize the distribution of </w:t>
      </w:r>
      <m:oMath>
        <m:r>
          <w:rPr>
            <w:rFonts w:ascii="Cambria Math" w:hAnsi="Cambria Math"/>
          </w:rPr>
          <m:t>L</m:t>
        </m:r>
      </m:oMath>
      <w:r w:rsidR="00002369">
        <w:t xml:space="preserve"> using </w:t>
      </w:r>
      <m:oMath>
        <m:r>
          <w:rPr>
            <w:rFonts w:ascii="Cambria Math" w:hAnsi="Cambria Math"/>
          </w:rPr>
          <m:t>γ=2/ϕ</m:t>
        </m:r>
      </m:oMath>
      <w:r w:rsidR="0061794E">
        <w:t xml:space="preserve"> (see Appendix)</w:t>
      </w:r>
      <w:r w:rsidR="002935A5">
        <w:t xml:space="preserve">. Unlike the geometric case, our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935A5">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xml:space="preserve">, so for each </w:t>
      </w:r>
      <m:oMath>
        <m:r>
          <w:rPr>
            <w:rFonts w:ascii="Cambria Math" w:hAnsi="Cambria Math"/>
          </w:rPr>
          <m:t>j</m:t>
        </m:r>
      </m:oMath>
      <w:r w:rsidR="002935A5">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935A5">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935A5">
        <w:t>. Then, w</w:t>
      </w:r>
      <w:r w:rsidR="00EF7A71">
        <w:t xml:space="preserve">e can again maximize with respect to </w:t>
      </w:r>
      <m:oMath>
        <m:r>
          <w:rPr>
            <w:rFonts w:ascii="Cambria Math" w:hAnsi="Cambria Math"/>
          </w:rPr>
          <m:t>ϕ</m:t>
        </m:r>
      </m:oMath>
      <w:r w:rsidR="00EF7A71">
        <w:t>:</w:t>
      </w:r>
    </w:p>
    <w:p w14:paraId="33D09D74" w14:textId="72B96E3C" w:rsidR="00DE78CF" w:rsidRDefault="00000000" w:rsidP="005949F7">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2BD1B8BB" w14:textId="422566BF" w:rsidR="00F7436E" w:rsidRDefault="00D02636" w:rsidP="006857B8">
      <w:r>
        <w:t>To find the argmax,</w:t>
      </w:r>
      <w:r w:rsidR="009C2C90">
        <w:t xml:space="preserve"> we use Brent’s method, implemented in the </w:t>
      </w:r>
      <w:proofErr w:type="spellStart"/>
      <w:r w:rsidR="009C2C90">
        <w:t>optim</w:t>
      </w:r>
      <w:proofErr w:type="spellEnd"/>
      <w:r w:rsidR="009C2C90">
        <w:t xml:space="preserve"> function in R</w:t>
      </w:r>
      <w:r>
        <w:t>.</w:t>
      </w:r>
      <w:r>
        <w:fldChar w:fldCharType="begin"/>
      </w:r>
      <w:r w:rsidR="000C5294">
        <w:instrText xml:space="preserve"> ADDIN ZOTERO_ITEM CSL_CITATION {"citationID":"qiWxEX1E","properties":{"formattedCitation":"\\super 13\\nosupersub{}","plainCitation":"13","noteIndex":0},"citationItems":[{"id":21,"uris":["http://zotero.org/users/14121098/items/ARK7APME"],"itemData":{"id":21,"type":"software","event-place":"Vienna,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fldChar w:fldCharType="separate"/>
      </w:r>
      <w:r w:rsidR="000C5294" w:rsidRPr="000C5294">
        <w:rPr>
          <w:rFonts w:ascii="Calibri" w:hAnsi="Calibri" w:cs="Calibri"/>
          <w:kern w:val="0"/>
          <w:vertAlign w:val="superscript"/>
        </w:rPr>
        <w:t>13</w:t>
      </w:r>
      <w:r>
        <w:fldChar w:fldCharType="end"/>
      </w:r>
      <w:r w:rsidR="00F7436E">
        <w:t xml:space="preserve"> </w:t>
      </w:r>
    </w:p>
    <w:p w14:paraId="053B49AB" w14:textId="4E16732D" w:rsidR="00855071" w:rsidRDefault="005342F1" w:rsidP="005949F7">
      <w:r>
        <w:t xml:space="preserve">To select the distribution of </w:t>
      </w:r>
      <m:oMath>
        <m:r>
          <w:rPr>
            <w:rFonts w:ascii="Cambria Math" w:hAnsi="Cambria Math"/>
          </w:rPr>
          <m:t>N</m:t>
        </m:r>
      </m:oMath>
      <w:r w:rsidR="00855071">
        <w:rPr>
          <w:rFonts w:hint="eastAsia"/>
        </w:rPr>
        <w:t xml:space="preserve">, we propose calculating the Akaike Information Criterion (AIC) </w:t>
      </w:r>
      <w:r>
        <w:t>under each version of the model</w:t>
      </w:r>
      <w:r w:rsidR="00093BBA">
        <w:rPr>
          <w:rFonts w:hint="eastAsia"/>
        </w:rPr>
        <w:t>.</w:t>
      </w:r>
      <w:r w:rsidR="00093BBA">
        <w:fldChar w:fldCharType="begin"/>
      </w:r>
      <w:r w:rsidR="000C5294">
        <w:instrText xml:space="preserve"> ADDIN ZOTERO_ITEM CSL_CITATION {"citationID":"4Ih1Q6cN","properties":{"formattedCitation":"\\super 14\\nosupersub{}","plainCitation":"14","noteIndex":0},"citationItems":[{"id":4,"uris":["http://zotero.org/users/14121098/items/X4C9XQ5F"],"itemData":{"id":4,"type":"article-journal","abstract":"The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93BBA">
        <w:fldChar w:fldCharType="separate"/>
      </w:r>
      <w:r w:rsidR="000C5294" w:rsidRPr="000C5294">
        <w:rPr>
          <w:rFonts w:ascii="Calibri" w:hAnsi="Calibri" w:cs="Calibri"/>
          <w:kern w:val="0"/>
          <w:vertAlign w:val="superscript"/>
        </w:rPr>
        <w:t>14</w:t>
      </w:r>
      <w:r w:rsidR="00093BBA">
        <w:fldChar w:fldCharType="end"/>
      </w:r>
      <w:r w:rsidR="00525AEF">
        <w:t xml:space="preserve"> Lower AIC indicates that </w:t>
      </w:r>
      <w:r>
        <w:t xml:space="preserve">the selected distribution of </w:t>
      </w:r>
      <m:oMath>
        <m:r>
          <w:rPr>
            <w:rFonts w:ascii="Cambria Math" w:hAnsi="Cambria Math"/>
          </w:rPr>
          <m:t>N</m:t>
        </m:r>
      </m:oMath>
      <w:r w:rsidR="00525AEF">
        <w:t xml:space="preserve"> is a better fit to the data.</w:t>
      </w:r>
    </w:p>
    <w:p w14:paraId="435FA563" w14:textId="745D634D" w:rsidR="005949F7" w:rsidRDefault="005949F7" w:rsidP="005949F7">
      <w:pPr>
        <w:pStyle w:val="Heading2"/>
      </w:pPr>
      <w:bookmarkStart w:id="0" w:name="_Hlk171272798"/>
      <w:r>
        <w:t>Bootstrap confidence intervals</w:t>
      </w:r>
    </w:p>
    <w:bookmarkEnd w:id="0"/>
    <w:p w14:paraId="3D37E1A6" w14:textId="5142ED2E" w:rsidR="00F170D0" w:rsidRDefault="001B5EA0" w:rsidP="005949F7">
      <w:r>
        <w:t>We calculate</w:t>
      </w:r>
      <w:r w:rsidR="005971F1">
        <w:t xml:space="preserve"> 95% </w:t>
      </w:r>
      <w:r>
        <w:t xml:space="preserve">bootstrap </w:t>
      </w:r>
      <w:r w:rsidR="005971F1">
        <w:t xml:space="preserve">confidence intervals for </w:t>
      </w:r>
      <m:oMath>
        <m:r>
          <w:rPr>
            <w:rFonts w:ascii="Cambria Math" w:hAnsi="Cambria Math"/>
          </w:rPr>
          <m:t>ϕ</m:t>
        </m:r>
      </m:oMath>
      <w:r w:rsidR="00FB7BCE">
        <w:t xml:space="preserve">. </w:t>
      </w:r>
      <w:r w:rsidR="00ED5456">
        <w:t xml:space="preserve">We denote the number of observed tracts with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ED5456">
        <w:t xml:space="preserve">. </w:t>
      </w:r>
      <w:r w:rsidR="00FB7BCE">
        <w:t>To obtain each bootstrap sample, we sample</w:t>
      </w:r>
      <w:r w:rsidR="00622AB6">
        <w:t xml:space="preserve"> with replacement</w:t>
      </w:r>
      <w:r w:rsidR="00FB7BCE">
        <w:t xml:space="preserve">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rsidR="00717C46">
        <w:t xml:space="preserve"> </w:t>
      </w:r>
      <w:r w:rsidR="003A7953">
        <w:t xml:space="preserve">observed tracts from the set of observed tracts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sidR="003A7953">
        <w:t xml:space="preserve">. </w:t>
      </w:r>
      <w:r w:rsidR="00F170D0">
        <w:t xml:space="preserve">Each bootstrap sample consists of the set of tract lengths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rsidR="00717C46">
        <w:t xml:space="preserve"> and probabilities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717C46">
        <w:t xml:space="preserve"> </w:t>
      </w:r>
      <w:r w:rsidR="00F170D0">
        <w:t xml:space="preserve">corresponding to </w:t>
      </w:r>
      <w:r w:rsidR="003A7953">
        <w:t>the resampled tracts.</w:t>
      </w:r>
    </w:p>
    <w:p w14:paraId="7712A8E3" w14:textId="234CC4C7" w:rsidR="00F87DB6" w:rsidRDefault="00F87DB6" w:rsidP="005949F7">
      <w:pPr>
        <w:rPr>
          <w:szCs w:val="22"/>
        </w:rPr>
      </w:pPr>
      <w:r>
        <w:lastRenderedPageBreak/>
        <w:t xml:space="preserve">We refit our model to </w:t>
      </w:r>
      <w:r w:rsidR="00CE052C">
        <w:rPr>
          <w:rFonts w:hint="eastAsia"/>
        </w:rPr>
        <w:t>500</w:t>
      </w:r>
      <w:r>
        <w:t xml:space="preserve"> bootstrap samples and obtain a new maximum likelihood estimate of </w:t>
      </w:r>
      <m:oMath>
        <m:r>
          <w:rPr>
            <w:rFonts w:ascii="Cambria Math" w:hAnsi="Cambria Math"/>
          </w:rPr>
          <m:t>ϕ</m:t>
        </m:r>
      </m:oMath>
      <w:r>
        <w:t xml:space="preserve"> for each </w:t>
      </w:r>
      <w:r w:rsidR="001B5EA0">
        <w:t xml:space="preserve">bootstrap </w:t>
      </w:r>
      <w:r>
        <w:t>sample. We</w:t>
      </w:r>
      <w:r w:rsidR="009C2C90">
        <w:t xml:space="preserve"> take </w:t>
      </w:r>
      <w:r>
        <w:rPr>
          <w:szCs w:val="22"/>
        </w:rPr>
        <w:t>the 0.0</w:t>
      </w:r>
      <w:r w:rsidR="001B5EA0">
        <w:rPr>
          <w:szCs w:val="22"/>
        </w:rPr>
        <w:t>25</w:t>
      </w:r>
      <w:r>
        <w:rPr>
          <w:szCs w:val="22"/>
        </w:rPr>
        <w:t xml:space="preserve"> and 0.9</w:t>
      </w:r>
      <w:r w:rsidR="001B5EA0">
        <w:rPr>
          <w:szCs w:val="22"/>
        </w:rPr>
        <w:t>75</w:t>
      </w:r>
      <w:r>
        <w:rPr>
          <w:szCs w:val="22"/>
        </w:rPr>
        <w:t xml:space="preserve"> quantiles of </w:t>
      </w:r>
      <w:r w:rsidR="001B5EA0">
        <w:rPr>
          <w:szCs w:val="22"/>
        </w:rPr>
        <w:t>the resulting bootstrap distribution of</w:t>
      </w:r>
      <w:r w:rsidR="00EE41FC">
        <w:rPr>
          <w:szCs w:val="22"/>
        </w:rPr>
        <w:t> </w:t>
      </w:r>
      <m:oMath>
        <m:acc>
          <m:accPr>
            <m:ctrlPr>
              <w:rPr>
                <w:rFonts w:ascii="Cambria Math" w:hAnsi="Cambria Math"/>
                <w:i/>
                <w:szCs w:val="22"/>
              </w:rPr>
            </m:ctrlPr>
          </m:accPr>
          <m:e>
            <m:r>
              <w:rPr>
                <w:rFonts w:ascii="Cambria Math" w:hAnsi="Cambria Math"/>
                <w:szCs w:val="22"/>
              </w:rPr>
              <m:t>ϕ</m:t>
            </m:r>
            <m:ctrlPr>
              <w:rPr>
                <w:rFonts w:ascii="Cambria Math" w:hAnsi="Cambria Math"/>
                <w:i/>
              </w:rPr>
            </m:ctrlPr>
          </m:e>
        </m:acc>
      </m:oMath>
      <w:r w:rsidR="001B5EA0">
        <w:t xml:space="preserve"> and use this as the bounds of our </w:t>
      </w:r>
      <w:r w:rsidR="00EE41FC">
        <w:t xml:space="preserve">95% </w:t>
      </w:r>
      <w:r w:rsidR="001B5EA0">
        <w:rPr>
          <w:szCs w:val="22"/>
        </w:rPr>
        <w:t>bootstrap confidence interval.</w:t>
      </w:r>
    </w:p>
    <w:p w14:paraId="0A480E31" w14:textId="1252150F" w:rsidR="00C92F16" w:rsidRPr="00093BBA" w:rsidRDefault="00B345EA" w:rsidP="00093BBA">
      <w:pPr>
        <w:pStyle w:val="Heading2"/>
        <w:rPr>
          <w:szCs w:val="22"/>
        </w:rPr>
      </w:pPr>
      <w:r>
        <w:rPr>
          <w:rFonts w:hint="eastAsia"/>
        </w:rPr>
        <w:t xml:space="preserve">Simulation </w:t>
      </w:r>
      <w:r w:rsidR="0028353D">
        <w:rPr>
          <w:rFonts w:hint="eastAsia"/>
        </w:rPr>
        <w:t>s</w:t>
      </w:r>
      <w:r>
        <w:rPr>
          <w:rFonts w:hint="eastAsia"/>
        </w:rPr>
        <w:t>tudy</w:t>
      </w:r>
      <w:r w:rsidR="00F03225">
        <w:t xml:space="preserve"> using a coalescent model with gene conversion</w:t>
      </w:r>
      <w:r w:rsidR="00810A54">
        <w:t>s</w:t>
      </w:r>
      <w:r w:rsidR="00F03225">
        <w:t xml:space="preserve"> </w:t>
      </w:r>
    </w:p>
    <w:p w14:paraId="46F646CF" w14:textId="3423FE96" w:rsidR="006748F8" w:rsidRDefault="00622AB6" w:rsidP="004F0985">
      <w:r>
        <w:t>We use simulated data described in</w:t>
      </w:r>
      <w:r w:rsidR="00C92F16">
        <w:rPr>
          <w:rFonts w:hint="eastAsia"/>
        </w:rPr>
        <w:t xml:space="preserve"> Browning and Browning</w:t>
      </w:r>
      <w:r w:rsidR="00525AEF">
        <w:t xml:space="preserve"> (</w:t>
      </w:r>
      <w:r w:rsidR="005554CA">
        <w:t>2024</w:t>
      </w:r>
      <w:r w:rsidR="00525AEF">
        <w:t>)</w:t>
      </w:r>
      <w:r>
        <w:t xml:space="preserve">. </w:t>
      </w:r>
      <w:r w:rsidR="00BA4E52">
        <w:fldChar w:fldCharType="begin"/>
      </w:r>
      <w:r w:rsidR="000C5294">
        <w:instrText xml:space="preserve"> ADDIN ZOTERO_ITEM CSL_CITATION {"citationID":"UeFJPIt7","properties":{"formattedCitation":"\\super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BA4E52">
        <w:fldChar w:fldCharType="separate"/>
      </w:r>
      <w:r w:rsidR="000C5294" w:rsidRPr="000C5294">
        <w:rPr>
          <w:rFonts w:ascii="Calibri" w:hAnsi="Calibri" w:cs="Calibri"/>
          <w:kern w:val="0"/>
          <w:vertAlign w:val="superscript"/>
        </w:rPr>
        <w:t>6</w:t>
      </w:r>
      <w:r w:rsidR="00BA4E52">
        <w:fldChar w:fldCharType="end"/>
      </w:r>
      <w:r w:rsidR="00C92F16">
        <w:rPr>
          <w:rFonts w:hint="eastAsia"/>
        </w:rPr>
        <w:t xml:space="preserve"> </w:t>
      </w:r>
      <w:r w:rsidR="005030F2">
        <w:t xml:space="preserve">20 </w:t>
      </w:r>
      <w:r w:rsidR="00C84765">
        <w:t>replicate</w:t>
      </w:r>
      <w:r w:rsidR="00DD4A23">
        <w:t>s</w:t>
      </w:r>
      <w:r w:rsidR="005030F2">
        <w:t xml:space="preserve"> of length 10 Mb were simulated</w:t>
      </w:r>
      <w:r w:rsidR="007C0E41">
        <w:rPr>
          <w:rFonts w:hint="eastAsia"/>
        </w:rPr>
        <w:t xml:space="preserve"> for</w:t>
      </w:r>
      <w:r w:rsidR="005030F2">
        <w:t xml:space="preserve"> 125,000 individuals</w:t>
      </w:r>
      <w:r w:rsidR="00DD4A23">
        <w:t>.</w:t>
      </w:r>
      <w:r w:rsidR="00D72E43">
        <w:t xml:space="preserve"> </w:t>
      </w:r>
      <w:r w:rsidR="00DD4A23">
        <w:t xml:space="preserve">The demographic model for the simulation was an </w:t>
      </w:r>
      <w:r w:rsidR="00D72E43">
        <w:t xml:space="preserve">exponentially growing population with an initial size of 10,000 and </w:t>
      </w:r>
      <w:r w:rsidR="007A45ED">
        <w:t xml:space="preserve">a </w:t>
      </w:r>
      <w:r w:rsidR="00D72E43">
        <w:rPr>
          <w:rFonts w:hint="eastAsia"/>
        </w:rPr>
        <w:t>g</w:t>
      </w:r>
      <w:r w:rsidR="00D72E43">
        <w:t xml:space="preserve">rowth rate of 3% per generation for the past 200 generations. </w:t>
      </w:r>
      <w:r w:rsidR="00BA4E52">
        <w:t>To simulate recombination and mutation, a</w:t>
      </w:r>
      <w:r w:rsidR="00D72E43">
        <w:t xml:space="preserve"> constant recombination rate of 1 </w:t>
      </w:r>
      <w:proofErr w:type="spellStart"/>
      <w:r w:rsidR="00D72E43">
        <w:t>cM</w:t>
      </w:r>
      <w:proofErr w:type="spellEnd"/>
      <w:r w:rsidR="00D72E43">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D72E43">
        <w:t xml:space="preserve"> per bp per meiosis were used. Gene conversion</w:t>
      </w:r>
      <w:r w:rsidR="00DD4A23">
        <w:t>s were simulated with an initiation rate of 0.02 per Mb and gene conversion length</w:t>
      </w:r>
      <w:r w:rsidR="002B6A40">
        <w:t>s were simulated</w:t>
      </w:r>
      <w:r w:rsidR="00BA4E52">
        <w:t xml:space="preserve"> from a geometric distribution</w:t>
      </w:r>
      <w:r w:rsidR="00A431E6">
        <w:rPr>
          <w:rFonts w:hint="eastAsia"/>
        </w:rPr>
        <w:t xml:space="preserve"> </w:t>
      </w:r>
      <w:r w:rsidR="00D72E43">
        <w:t xml:space="preserve">with </w:t>
      </w:r>
      <w:r w:rsidR="009B6540">
        <w:t xml:space="preserve">a </w:t>
      </w:r>
      <w:r w:rsidR="00D72E43">
        <w:t>mean tract length of 300 bp.</w:t>
      </w:r>
      <w:r w:rsidR="002B6A40">
        <w:t xml:space="preserve"> </w:t>
      </w:r>
      <w:proofErr w:type="spellStart"/>
      <w:r w:rsidR="009A2569">
        <w:t>msprime</w:t>
      </w:r>
      <w:proofErr w:type="spellEnd"/>
      <w:r w:rsidR="009A2569">
        <w:t xml:space="preserve"> v1.2 was used to perform the simulation</w:t>
      </w:r>
      <w:r w:rsidR="00D72E43">
        <w:t>.</w:t>
      </w:r>
      <w:r w:rsidR="00AF71D5">
        <w:fldChar w:fldCharType="begin"/>
      </w:r>
      <w:r w:rsidR="000C5294">
        <w:instrText xml:space="preserve"> ADDIN ZOTERO_ITEM CSL_CITATION {"citationID":"pA4OBtKb","properties":{"formattedCitation":"\\super 15\\nosupersub{}","plainCitation":"15","noteIndex":0},"citationItems":[{"id":11,"uris":["http://zotero.org/users/14121098/items/NHQI4KVE"],"itemData":{"id":11,"type":"article-journal","abstract":"Stochastic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AF71D5">
        <w:fldChar w:fldCharType="separate"/>
      </w:r>
      <w:r w:rsidR="000C5294" w:rsidRPr="000C5294">
        <w:rPr>
          <w:rFonts w:ascii="Calibri" w:hAnsi="Calibri" w:cs="Calibri"/>
          <w:kern w:val="0"/>
          <w:vertAlign w:val="superscript"/>
        </w:rPr>
        <w:t>15</w:t>
      </w:r>
      <w:r w:rsidR="00AF71D5">
        <w:fldChar w:fldCharType="end"/>
      </w:r>
      <w:r w:rsidR="002B6A40">
        <w:t xml:space="preserve"> </w:t>
      </w:r>
      <w:r w:rsidR="00BA4E52">
        <w:t>The process</w:t>
      </w:r>
      <w:r w:rsidR="00DD4A23">
        <w:t>es</w:t>
      </w:r>
      <w:r w:rsidR="00BA4E52">
        <w:t xml:space="preserve"> used to add</w:t>
      </w:r>
      <w:r w:rsidR="00E8452E">
        <w:rPr>
          <w:rFonts w:hint="eastAsia"/>
        </w:rPr>
        <w:t xml:space="preserve"> u</w:t>
      </w:r>
      <w:r w:rsidR="002B6A40">
        <w:t>ncalled deletions and genotype errors</w:t>
      </w:r>
      <w:r w:rsidR="00BA4E52">
        <w:t xml:space="preserve"> are described in Browning and Browning</w:t>
      </w:r>
      <w:r w:rsidR="002B6A40">
        <w:t>.</w:t>
      </w:r>
      <w:r w:rsidR="002B6A40">
        <w:fldChar w:fldCharType="begin"/>
      </w:r>
      <w:r w:rsidR="000C5294">
        <w:instrText xml:space="preserve"> ADDIN ZOTERO_ITEM CSL_CITATION {"citationID":"2TaVGqAA","properties":{"formattedCitation":"\\super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B6A40">
        <w:fldChar w:fldCharType="separate"/>
      </w:r>
      <w:r w:rsidR="000C5294" w:rsidRPr="000C5294">
        <w:rPr>
          <w:rFonts w:ascii="Calibri" w:hAnsi="Calibri" w:cs="Calibri"/>
          <w:kern w:val="0"/>
          <w:vertAlign w:val="superscript"/>
        </w:rPr>
        <w:t>6</w:t>
      </w:r>
      <w:r w:rsidR="002B6A40">
        <w:fldChar w:fldCharType="end"/>
      </w:r>
      <w:r w:rsidR="002B6A40">
        <w:t xml:space="preserve"> </w:t>
      </w:r>
      <w:r w:rsidR="008944C8">
        <w:rPr>
          <w:rFonts w:hint="eastAsia"/>
        </w:rPr>
        <w:t>Variants</w:t>
      </w:r>
      <w:r w:rsidR="00BC433E">
        <w:t xml:space="preserve"> with MAF</w:t>
      </w:r>
      <w:r w:rsidR="00A44AC9">
        <w:t xml:space="preserve"> </w:t>
      </w:r>
      <m:oMath>
        <m:r>
          <w:rPr>
            <w:rFonts w:ascii="Cambria Math" w:hAnsi="Cambria Math"/>
          </w:rPr>
          <m:t>≤</m:t>
        </m:r>
      </m:oMath>
      <w:r w:rsidR="00A44AC9">
        <w:t xml:space="preserve"> 0.0</w:t>
      </w:r>
      <w:r w:rsidR="00525AEF">
        <w:t>1</w:t>
      </w:r>
      <w:r w:rsidR="008944C8">
        <w:rPr>
          <w:rFonts w:hint="eastAsia"/>
        </w:rPr>
        <w:t xml:space="preserve"> were excluded</w:t>
      </w:r>
      <w:r w:rsidR="00BC433E">
        <w:t xml:space="preserve">, </w:t>
      </w:r>
      <w:r w:rsidR="009344A4">
        <w:rPr>
          <w:rFonts w:hint="eastAsia"/>
        </w:rPr>
        <w:t>the</w:t>
      </w:r>
      <w:r w:rsidR="00BC433E">
        <w:t xml:space="preserve"> phase information</w:t>
      </w:r>
      <w:r w:rsidR="009344A4">
        <w:rPr>
          <w:rFonts w:hint="eastAsia"/>
        </w:rPr>
        <w:t xml:space="preserve"> was removed</w:t>
      </w:r>
      <w:r w:rsidR="00BC433E">
        <w:t xml:space="preserve">, and Beagle 5.4 </w:t>
      </w:r>
      <w:r w:rsidR="009344A4">
        <w:rPr>
          <w:rFonts w:hint="eastAsia"/>
        </w:rPr>
        <w:t>was used to</w:t>
      </w:r>
      <w:r w:rsidR="00BC433E">
        <w:t xml:space="preserve"> statistically phase the genotypes.</w:t>
      </w:r>
      <w:r w:rsidR="00E86898">
        <w:fldChar w:fldCharType="begin"/>
      </w:r>
      <w:r w:rsidR="000C5294">
        <w:instrText xml:space="preserve"> ADDIN ZOTERO_ITEM CSL_CITATION {"citationID":"OheyMUAl","properties":{"formattedCitation":"\\super 11\\nosupersub{}","plainCitation":"11","noteIndex":0},"citationItems":[{"id":24,"uris":["http://zotero.org/users/14121098/items/J65SLJ3S"],"itemData":{"id":24,"type":"article-journal","abstract":"Haplotype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E86898">
        <w:fldChar w:fldCharType="separate"/>
      </w:r>
      <w:r w:rsidR="000C5294" w:rsidRPr="000C5294">
        <w:rPr>
          <w:rFonts w:ascii="Calibri" w:hAnsi="Calibri" w:cs="Calibri"/>
          <w:kern w:val="0"/>
          <w:vertAlign w:val="superscript"/>
        </w:rPr>
        <w:t>11</w:t>
      </w:r>
      <w:r w:rsidR="00E86898">
        <w:fldChar w:fldCharType="end"/>
      </w:r>
      <w:r w:rsidR="00E84ECE">
        <w:t xml:space="preserve"> </w:t>
      </w:r>
      <w:r w:rsidR="00680B80">
        <w:t xml:space="preserve">Variants with MAF smaller than 5% </w:t>
      </w:r>
      <w:r w:rsidR="00E84ECE">
        <w:t xml:space="preserve">were removed </w:t>
      </w:r>
      <w:r w:rsidR="00782DAC">
        <w:t>when detecting allele conversions to prevent</w:t>
      </w:r>
      <w:r w:rsidR="00E84ECE">
        <w:t xml:space="preserve"> </w:t>
      </w:r>
      <w:r w:rsidR="00782DAC">
        <w:t>mutations being detected as allele conversions.</w:t>
      </w:r>
      <w:r w:rsidR="00782DAC">
        <w:fldChar w:fldCharType="begin"/>
      </w:r>
      <w:r w:rsidR="000C5294">
        <w:instrText xml:space="preserve"> ADDIN ZOTERO_ITEM CSL_CITATION {"citationID":"PP6bhOze","properties":{"formattedCitation":"\\super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782DAC">
        <w:fldChar w:fldCharType="separate"/>
      </w:r>
      <w:r w:rsidR="000C5294" w:rsidRPr="000C5294">
        <w:rPr>
          <w:rFonts w:ascii="Calibri" w:hAnsi="Calibri" w:cs="Calibri"/>
          <w:kern w:val="0"/>
          <w:vertAlign w:val="superscript"/>
        </w:rPr>
        <w:t>6</w:t>
      </w:r>
      <w:r w:rsidR="00782DAC">
        <w:fldChar w:fldCharType="end"/>
      </w:r>
      <w:r w:rsidR="00782DAC">
        <w:t xml:space="preserve"> The multi-individual IBD analysis </w:t>
      </w:r>
      <w:r w:rsidR="00E86898">
        <w:t xml:space="preserve">detected 284,838 allele conversions </w:t>
      </w:r>
      <w:r w:rsidR="00DD4A23">
        <w:t>comprising</w:t>
      </w:r>
      <w:r w:rsidR="00E86898">
        <w:t xml:space="preserve"> 226,007 gene conversion tracts</w:t>
      </w:r>
      <w:r w:rsidR="00AA4230">
        <w:t xml:space="preserve"> across the 20 replicates</w:t>
      </w:r>
      <w:r w:rsidR="00E86898">
        <w:t>.</w:t>
      </w:r>
      <w:r w:rsidR="00E86898">
        <w:fldChar w:fldCharType="begin"/>
      </w:r>
      <w:r w:rsidR="000C5294">
        <w:instrText xml:space="preserve"> ADDIN ZOTERO_ITEM CSL_CITATION {"citationID":"z3KSJabD","properties":{"formattedCitation":"\\super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86898">
        <w:fldChar w:fldCharType="separate"/>
      </w:r>
      <w:r w:rsidR="000C5294" w:rsidRPr="000C5294">
        <w:rPr>
          <w:rFonts w:ascii="Calibri" w:hAnsi="Calibri" w:cs="Calibri"/>
          <w:kern w:val="0"/>
          <w:vertAlign w:val="superscript"/>
        </w:rPr>
        <w:t>6</w:t>
      </w:r>
      <w:r w:rsidR="00E86898">
        <w:fldChar w:fldCharType="end"/>
      </w:r>
      <w:r w:rsidR="004F0985">
        <w:rPr>
          <w:rFonts w:hint="eastAsia"/>
        </w:rPr>
        <w:t xml:space="preserve"> </w:t>
      </w:r>
    </w:p>
    <w:p w14:paraId="5E9E3EBC" w14:textId="270D0D91" w:rsidR="00093BBA" w:rsidRDefault="000517E5" w:rsidP="00C92F16">
      <w:r>
        <w:t>We</w:t>
      </w:r>
      <w:r w:rsidR="00923872">
        <w:rPr>
          <w:rFonts w:hint="eastAsia"/>
        </w:rPr>
        <w:t xml:space="preserve"> </w:t>
      </w:r>
      <w:r w:rsidR="002D1B4F">
        <w:rPr>
          <w:rFonts w:hint="eastAsia"/>
        </w:rPr>
        <w:t xml:space="preserve">fit our </w:t>
      </w:r>
      <w:r w:rsidR="005342F1">
        <w:t>model under two settings</w:t>
      </w:r>
      <w:r w:rsidR="00250B55">
        <w:t xml:space="preserve">, </w:t>
      </w:r>
      <w:r w:rsidR="00250B55" w:rsidRPr="00250B55">
        <w:t>one assuming a geometric distribution and the other assuming a sum of two geometric random variables fo</w:t>
      </w:r>
      <w:r w:rsidR="00250B55">
        <w:t xml:space="preserve">r </w:t>
      </w:r>
      <m:oMath>
        <m:r>
          <w:rPr>
            <w:rFonts w:ascii="Cambria Math" w:hAnsi="Cambria Math"/>
          </w:rPr>
          <m:t>N</m:t>
        </m:r>
      </m:oMath>
      <w:r w:rsidR="00250B55">
        <w:t xml:space="preserve">, </w:t>
      </w:r>
      <w:r w:rsidR="002D1B4F">
        <w:rPr>
          <w:rFonts w:hint="eastAsia"/>
        </w:rPr>
        <w:t>to th</w:t>
      </w:r>
      <w:r w:rsidR="00DD4A23">
        <w:t>e</w:t>
      </w:r>
      <w:r w:rsidR="002D1B4F">
        <w:rPr>
          <w:rFonts w:hint="eastAsia"/>
        </w:rPr>
        <w:t xml:space="preserve"> data</w:t>
      </w:r>
      <w:r w:rsidR="00DD4A23">
        <w:t xml:space="preserve"> from each replicate</w:t>
      </w:r>
      <w:r w:rsidR="000525A2">
        <w:rPr>
          <w:rFonts w:hint="eastAsia"/>
        </w:rPr>
        <w:t>, obtaining</w:t>
      </w:r>
      <w:r w:rsidR="007F3E63">
        <w:t> </w:t>
      </w:r>
      <m:oMath>
        <m:acc>
          <m:accPr>
            <m:ctrlPr>
              <w:rPr>
                <w:rFonts w:ascii="Cambria Math" w:hAnsi="Cambria Math"/>
                <w:i/>
              </w:rPr>
            </m:ctrlPr>
          </m:accPr>
          <m:e>
            <m:r>
              <w:rPr>
                <w:rFonts w:ascii="Cambria Math" w:hAnsi="Cambria Math"/>
              </w:rPr>
              <m:t>ϕ</m:t>
            </m:r>
          </m:e>
        </m:acc>
      </m:oMath>
      <w:r w:rsidR="000525A2">
        <w:rPr>
          <w:rFonts w:hint="eastAsia"/>
        </w:rPr>
        <w:t xml:space="preserve"> as described in the </w:t>
      </w:r>
      <w:r w:rsidR="00BA4E52">
        <w:t xml:space="preserve">section, </w:t>
      </w:r>
      <w:r w:rsidR="000525A2" w:rsidRPr="000525A2">
        <w:t xml:space="preserve">Maximum likelihood estimation of </w:t>
      </w:r>
      <m:oMath>
        <m:r>
          <w:rPr>
            <w:rFonts w:ascii="Cambria Math" w:hAnsi="Cambria Math"/>
          </w:rPr>
          <m:t>ϕ</m:t>
        </m:r>
      </m:oMath>
      <w:r w:rsidR="000525A2">
        <w:rPr>
          <w:rFonts w:hint="eastAsia"/>
        </w:rPr>
        <w:t>.</w:t>
      </w:r>
      <w:r w:rsidR="00137441">
        <w:rPr>
          <w:rFonts w:hint="eastAsia"/>
        </w:rPr>
        <w:t xml:space="preserve"> </w:t>
      </w:r>
      <w:r w:rsidR="00BA3A0E">
        <w:rPr>
          <w:rFonts w:hint="eastAsia"/>
        </w:rPr>
        <w:t>Because the true tract lengths in this simulation study are drawn from a geometric distribution, we are interested in whether</w:t>
      </w:r>
      <w:r w:rsidR="00C9584C">
        <w:t xml:space="preserve"> </w:t>
      </w:r>
      <w:r w:rsidR="005342F1">
        <w:t xml:space="preserve">the version of the model in which </w:t>
      </w:r>
      <m:oMath>
        <m:r>
          <w:rPr>
            <w:rFonts w:ascii="Cambria Math" w:hAnsi="Cambria Math"/>
          </w:rPr>
          <m:t>N</m:t>
        </m:r>
      </m:oMath>
      <w:r w:rsidR="005342F1">
        <w:t xml:space="preserve"> is geometric</w:t>
      </w:r>
      <w:r w:rsidR="00C9584C">
        <w:t xml:space="preserve"> will be favored using AIC. </w:t>
      </w:r>
      <w:r w:rsidR="00093BBA">
        <w:rPr>
          <w:rFonts w:hint="eastAsia"/>
        </w:rPr>
        <w:t xml:space="preserve">95% bootstrap confidence intervals for </w:t>
      </w:r>
      <m:oMath>
        <m:r>
          <w:rPr>
            <w:rFonts w:ascii="Cambria Math" w:hAnsi="Cambria Math"/>
          </w:rPr>
          <m:t>ϕ</m:t>
        </m:r>
      </m:oMath>
      <w:r w:rsidR="00077599">
        <w:rPr>
          <w:rFonts w:hint="eastAsia"/>
        </w:rPr>
        <w:t xml:space="preserve"> </w:t>
      </w:r>
      <w:r w:rsidR="00077599">
        <w:t xml:space="preserve">under </w:t>
      </w:r>
      <w:r w:rsidR="00093BBA">
        <w:rPr>
          <w:rFonts w:hint="eastAsia"/>
        </w:rPr>
        <w:t xml:space="preserve">both </w:t>
      </w:r>
      <w:r w:rsidR="00077599">
        <w:t>versions of the model</w:t>
      </w:r>
      <w:r w:rsidR="00093BBA">
        <w:rPr>
          <w:rFonts w:hint="eastAsia"/>
        </w:rPr>
        <w:t xml:space="preserve"> are calculated as described in the </w:t>
      </w:r>
      <w:r w:rsidR="00C9584C">
        <w:t xml:space="preserve">section, </w:t>
      </w:r>
      <w:r w:rsidR="00093BBA" w:rsidRPr="00093BBA">
        <w:t>Bootstrap confidence interval</w:t>
      </w:r>
      <w:r w:rsidR="00C9584C">
        <w:t>s</w:t>
      </w:r>
      <w:r w:rsidR="00093BBA">
        <w:rPr>
          <w:rFonts w:hint="eastAsia"/>
        </w:rPr>
        <w:t>.</w:t>
      </w:r>
    </w:p>
    <w:p w14:paraId="11C35D23" w14:textId="6C4C248F" w:rsidR="00F151B0" w:rsidRDefault="00F151B0" w:rsidP="00F151B0">
      <w:pPr>
        <w:pStyle w:val="Heading2"/>
      </w:pPr>
      <w:r>
        <w:lastRenderedPageBreak/>
        <w:t>UK Biobank analysis</w:t>
      </w:r>
    </w:p>
    <w:p w14:paraId="372BBEB1" w14:textId="3A30EB41" w:rsidR="00F151B0" w:rsidRDefault="00F151B0" w:rsidP="00F151B0">
      <w:r>
        <w:t xml:space="preserve">Recall that </w:t>
      </w:r>
      <w:r w:rsidR="00EC27C8">
        <w:t>we</w:t>
      </w:r>
      <w:r w:rsidR="003E6946">
        <w:t xml:space="preserve"> detect the </w:t>
      </w:r>
      <w:r w:rsidR="00EC27C8">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EC27C8">
        <w:t xml:space="preserve"> from the UK Biobank whole autosome data</w:t>
      </w:r>
      <w:r w:rsidR="003E6946">
        <w:t xml:space="preserve"> using the multi-individual IBD method. In the section, </w:t>
      </w:r>
      <w:r w:rsidR="003E6946" w:rsidRPr="003E6946">
        <w:t xml:space="preserve">Maximum likelihood estimation of </w:t>
      </w:r>
      <m:oMath>
        <m:r>
          <w:rPr>
            <w:rFonts w:ascii="Cambria Math" w:hAnsi="Cambria Math"/>
          </w:rPr>
          <m:t>ϕ</m:t>
        </m:r>
      </m:oMath>
      <w:r w:rsidR="003E6946">
        <w:t xml:space="preserve">, we describe our method for estimating </w:t>
      </w:r>
      <m:oMath>
        <m:r>
          <w:rPr>
            <w:rFonts w:ascii="Cambria Math" w:hAnsi="Cambria Math"/>
          </w:rPr>
          <m:t>ϕ</m:t>
        </m:r>
      </m:oMath>
      <w:r w:rsidR="003E6946">
        <w:t>, the mean gene conversion tract</w:t>
      </w:r>
      <w:r w:rsidR="005241D7">
        <w:t xml:space="preserve"> length</w:t>
      </w:r>
      <w:r w:rsidR="003E6946">
        <w:t>, using the observed tract lengths.</w:t>
      </w:r>
      <w:r w:rsidR="00F45F81">
        <w:t xml:space="preserve"> We further obtain a 95% bootstrap confidence interval for </w:t>
      </w:r>
      <m:oMath>
        <m:r>
          <w:rPr>
            <w:rFonts w:ascii="Cambria Math" w:hAnsi="Cambria Math"/>
          </w:rPr>
          <m:t>ϕ</m:t>
        </m:r>
      </m:oMath>
      <w:r w:rsidR="00F45F81">
        <w:t xml:space="preserve"> using the method described in the section, </w:t>
      </w:r>
      <w:r w:rsidR="00F45F81" w:rsidRPr="00F45F81">
        <w:t>Bootstrap confidence intervals</w:t>
      </w:r>
      <w:r w:rsidR="00F45F81">
        <w:t>.</w:t>
      </w:r>
    </w:p>
    <w:p w14:paraId="7842C6C9" w14:textId="0F6B7398" w:rsidR="003E6946" w:rsidRDefault="003E6946" w:rsidP="00F151B0">
      <w:r>
        <w:t xml:space="preserve">We </w:t>
      </w:r>
      <w:r w:rsidR="00147434">
        <w:t xml:space="preserve">ran an additional stratified analysis, stratifying observed tract lengths by whether they </w:t>
      </w:r>
      <w:r w:rsidR="00ED0040">
        <w:t xml:space="preserve">overlapped with a </w:t>
      </w:r>
      <w:r w:rsidR="00147434">
        <w:t>recombination hotspot</w:t>
      </w:r>
      <w:r w:rsidR="00044A13">
        <w:t xml:space="preserve">. </w:t>
      </w:r>
      <w:r w:rsidR="003B6688">
        <w:t>We</w:t>
      </w:r>
      <w:r w:rsidR="00B719A8">
        <w:t xml:space="preserve"> used the </w:t>
      </w:r>
      <w:proofErr w:type="spellStart"/>
      <w:r w:rsidR="00B719A8">
        <w:t>deCODE</w:t>
      </w:r>
      <w:proofErr w:type="spellEnd"/>
      <w:r w:rsidR="00B719A8">
        <w:t xml:space="preserve"> genetic map</w:t>
      </w:r>
      <w:r w:rsidR="003B6688">
        <w:t xml:space="preserve"> to define recombination hotspots on each autosome</w:t>
      </w:r>
      <w:r w:rsidR="00B719A8">
        <w:t>.</w:t>
      </w:r>
      <w:r w:rsidR="00B719A8">
        <w:fldChar w:fldCharType="begin"/>
      </w:r>
      <w:r w:rsidR="00B719A8">
        <w:instrText xml:space="preserve"> ADDIN ZOTERO_ITEM CSL_CITATION {"citationID":"Olo4LeN2","properties":{"formattedCitation":"\\super 16\\nosupersub{}","plainCitation":"16","noteIndex":0},"citationItems":[{"id":127,"uris":["http://zotero.org/users/14121098/items/PA9UA6V4"],"itemData":{"id":127,"type":"article-journal","abstract":"Genetic diversity arises from recombination and de novo mutation (DNM). Using a combination of microarray genotype and whole-genome sequence data on parent-child pairs, we identified 4,531,535 crossover recombinations and 200,435 DNMs. The resulting genetic map has a resolution of 682 base pairs. Crossovers exhibit a mutagenic effect, with overrepresentation of DNMs within 1 kilobase of crossovers in males and females. In females, a higher mutation rate is observed up to 40 kilobases from crossovers, particularly for complex crossovers, which increase with maternal age. We identified 35 loci associated with the recombination rate or the location of crossovers, demonstrating extensive genetic control of meiotic recombination, and our results highlight genes linked to the formation of the synaptonemal complex as determinants of crossovers.","container-title":"Science (New York, N.Y.)","DOI":"10.1126/science.aau1043","ISSN":"1095-9203","issue":"6425","journalAbbreviation":"Science","language":"eng","note":"PMID: 30679340","page":"eaau1043","source":"PubMed","title":"Characterizing mutagenic effects of recombination through a sequence-level genetic map","volume":"363","author":[{"family":"Halldorsson","given":"Bjarni V."},{"family":"Palsson","given":"Gunnar"},{"family":"Stefansson","given":"Olafur A."},{"family":"Jonsson","given":"Hakon"},{"family":"Hardarson","given":"Marteinn T."},{"family":"Eggertsson","given":"Hannes P."},{"family":"Gunnarsson","given":"Bjarni"},{"family":"Oddsson","given":"Asmundur"},{"family":"Halldorsson","given":"Gisli H."},{"family":"Zink","given":"Florian"},{"family":"Gudjonsson","given":"Sigurjon A."},{"family":"Frigge","given":"Michael L."},{"family":"Thorleifsson","given":"Gudmar"},{"family":"Sigurdsson","given":"Asgeir"},{"family":"Stacey","given":"Simon N."},{"family":"Sulem","given":"Patrick"},{"family":"Masson","given":"Gisli"},{"family":"Helgason","given":"Agnar"},{"family":"Gudbjartsson","given":"Daniel F."},{"family":"Thorsteinsdottir","given":"Unnur"},{"family":"Stefansson","given":"Kari"}],"issued":{"date-parts":[["2019",1,25]]}}}],"schema":"https://github.com/citation-style-language/schema/raw/master/csl-citation.json"} </w:instrText>
      </w:r>
      <w:r w:rsidR="00B719A8">
        <w:fldChar w:fldCharType="separate"/>
      </w:r>
      <w:r w:rsidR="00B719A8" w:rsidRPr="00B719A8">
        <w:rPr>
          <w:rFonts w:ascii="Calibri" w:cs="Calibri"/>
          <w:kern w:val="0"/>
          <w:vertAlign w:val="superscript"/>
        </w:rPr>
        <w:t>16</w:t>
      </w:r>
      <w:r w:rsidR="00B719A8">
        <w:fldChar w:fldCharType="end"/>
      </w:r>
      <w:r w:rsidR="003B6688">
        <w:t xml:space="preserve"> For each autosome, we first calculated a background recombination rate by </w:t>
      </w:r>
      <w:r w:rsidR="00CA3CC3">
        <w:t>dividing</w:t>
      </w:r>
      <w:r w:rsidR="003B6688">
        <w:t xml:space="preserve"> the </w:t>
      </w:r>
      <w:r w:rsidR="00CA3CC3">
        <w:t xml:space="preserve">genetic distance between the two most distant markers </w:t>
      </w:r>
      <w:r w:rsidR="007C761C">
        <w:t xml:space="preserve">on the genetic map </w:t>
      </w:r>
      <w:r w:rsidR="00CA3CC3">
        <w:t xml:space="preserve">(in </w:t>
      </w:r>
      <w:proofErr w:type="spellStart"/>
      <w:r w:rsidR="00CA3CC3">
        <w:t>cM</w:t>
      </w:r>
      <w:proofErr w:type="spellEnd"/>
      <w:r w:rsidR="00CA3CC3">
        <w:t xml:space="preserve">) by their physical distance (in Mb). </w:t>
      </w:r>
      <w:r w:rsidR="007C761C">
        <w:t xml:space="preserve">Next, we similarly calculated local recombination rates between </w:t>
      </w:r>
      <w:r w:rsidR="00AF3560">
        <w:t>nearby</w:t>
      </w:r>
      <w:r w:rsidR="007C761C">
        <w:t xml:space="preserve"> markers</w:t>
      </w:r>
      <w:r w:rsidR="004C0D3F">
        <w:t xml:space="preserve"> on this autosome</w:t>
      </w:r>
      <w:r w:rsidR="00777D31">
        <w:t xml:space="preserve"> by dividing the genetic distance between the two markers by their physical distance. </w:t>
      </w:r>
      <w:r w:rsidR="00B908D7">
        <w:t xml:space="preserve">Initially, </w:t>
      </w:r>
      <w:r w:rsidR="006A7FAC">
        <w:t>we calculate the local recombination rate between the</w:t>
      </w:r>
      <w:r w:rsidR="00B908D7">
        <w:t xml:space="preserve"> </w:t>
      </w:r>
      <w:r w:rsidR="003E0279">
        <w:t xml:space="preserve">first marker </w:t>
      </w:r>
      <w:r w:rsidR="004C0D3F">
        <w:t xml:space="preserve">on </w:t>
      </w:r>
      <w:r w:rsidR="00064DE5">
        <w:t>the</w:t>
      </w:r>
      <w:r w:rsidR="004C0D3F">
        <w:t xml:space="preserve"> autosome in</w:t>
      </w:r>
      <w:r w:rsidR="003E0279">
        <w:t xml:space="preserve"> the </w:t>
      </w:r>
      <w:r w:rsidR="00B908D7">
        <w:t xml:space="preserve">genetic map, and </w:t>
      </w:r>
      <w:r w:rsidR="003E0279">
        <w:t xml:space="preserve">the marker closest to </w:t>
      </w:r>
      <w:r w:rsidR="004C0D3F">
        <w:t>it</w:t>
      </w:r>
      <w:r w:rsidR="003E0279">
        <w:t xml:space="preserve"> that is distant by at least 2 kb. </w:t>
      </w:r>
      <w:r w:rsidR="0062580C">
        <w:t xml:space="preserve">We next calculate the local recombination rate between </w:t>
      </w:r>
      <w:r w:rsidR="00EB06FC">
        <w:t xml:space="preserve">this newly identified marker and the marker closest to </w:t>
      </w:r>
      <w:r w:rsidR="004C0D3F">
        <w:t>it</w:t>
      </w:r>
      <w:r w:rsidR="00EB06FC">
        <w:t xml:space="preserve"> that is distant by at least 2 kb. </w:t>
      </w:r>
      <w:r w:rsidR="00941624">
        <w:t xml:space="preserve">We repeat this process </w:t>
      </w:r>
      <w:r w:rsidR="0025186C">
        <w:t xml:space="preserve">until the last marker on this autosome is included in a </w:t>
      </w:r>
      <w:r w:rsidR="00DE5EF6">
        <w:t>local recombination rate calculation, or until we cannot identify further markers that are at least 2 kb away</w:t>
      </w:r>
      <w:r w:rsidR="00064DE5">
        <w:t>.</w:t>
      </w:r>
    </w:p>
    <w:p w14:paraId="622AAE2D" w14:textId="02167F5E" w:rsidR="00F45F81" w:rsidRPr="00F151B0" w:rsidRDefault="00264CED" w:rsidP="00F0417D">
      <w:r>
        <w:t xml:space="preserve">If the local recombination rate between two markers is more than five times the background recombination rate of the autosome, we classify the region </w:t>
      </w:r>
      <w:r w:rsidR="00064DE5">
        <w:t>spanning</w:t>
      </w:r>
      <w:r>
        <w:t xml:space="preserve"> these markers as </w:t>
      </w:r>
      <w:r w:rsidR="00C31CFE">
        <w:t xml:space="preserve">a recombination hotspot. </w:t>
      </w:r>
      <w:r w:rsidR="00AF3560">
        <w:t xml:space="preserve">We cluster adjacent recombination hotspots together. </w:t>
      </w:r>
      <w:r w:rsidR="00B95476" w:rsidRPr="00B95476">
        <w:t>We stratif</w:t>
      </w:r>
      <w:r w:rsidR="00B95476">
        <w:t>y</w:t>
      </w:r>
      <w:r w:rsidR="00B95476" w:rsidRPr="00B95476">
        <w:t xml:space="preserve"> the observed tract lengths</w:t>
      </w:r>
      <w:r w:rsidR="00B95476">
        <w:t xml:space="preser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B95476" w:rsidRPr="00B95476">
        <w:t xml:space="preserve"> based on whether </w:t>
      </w:r>
      <w:r w:rsidR="00F83B0E">
        <w:t>each tract overlapped with a recombination hotspot</w:t>
      </w:r>
      <w:r w:rsidR="00B95476" w:rsidRPr="00B95476">
        <w:t>. For each subset, we then obtain</w:t>
      </w:r>
      <w:r w:rsidR="00B95476">
        <w:t xml:space="preserve"> </w:t>
      </w:r>
      <w:r w:rsidR="00B95476" w:rsidRPr="00B95476">
        <w:t>a maximum likelihood estimate and a 95% bootstrap confidence interval for </w:t>
      </w:r>
      <m:oMath>
        <m:r>
          <w:rPr>
            <w:rFonts w:ascii="Cambria Math" w:hAnsi="Cambria Math"/>
          </w:rPr>
          <m:t>ϕ</m:t>
        </m:r>
      </m:oMath>
      <w:r w:rsidR="00B95476">
        <w:t>.</w:t>
      </w:r>
    </w:p>
    <w:p w14:paraId="29BD684F" w14:textId="289816DD" w:rsidR="005C3A6A" w:rsidRDefault="005C3A6A" w:rsidP="005468F7">
      <w:pPr>
        <w:pStyle w:val="Heading1"/>
      </w:pPr>
      <w:r>
        <w:lastRenderedPageBreak/>
        <w:t>Results</w:t>
      </w:r>
    </w:p>
    <w:p w14:paraId="4D1A5EFF" w14:textId="77777777" w:rsidR="00805B5F" w:rsidRPr="00093BBA" w:rsidRDefault="00805B5F" w:rsidP="00805B5F">
      <w:pPr>
        <w:pStyle w:val="Heading2"/>
        <w:rPr>
          <w:szCs w:val="22"/>
        </w:rPr>
      </w:pPr>
      <w:r>
        <w:rPr>
          <w:rFonts w:hint="eastAsia"/>
        </w:rPr>
        <w:t>Simulation study</w:t>
      </w:r>
      <w:r>
        <w:t xml:space="preserve"> using a coalescent model with gene conversions </w:t>
      </w:r>
    </w:p>
    <w:p w14:paraId="3693D334" w14:textId="436DCABE" w:rsidR="00DD4A23" w:rsidRDefault="00DE78FC" w:rsidP="00B40C7E">
      <w:r>
        <w:t>We fit</w:t>
      </w:r>
      <w:r w:rsidR="0031760A">
        <w:t xml:space="preserve"> our model to the observed gene conversion tracts from each </w:t>
      </w:r>
      <w:r w:rsidR="00DD4A23">
        <w:t>replicate</w:t>
      </w:r>
      <w:r w:rsidR="00DD4A23">
        <w:rPr>
          <w:rFonts w:hint="eastAsia"/>
        </w:rPr>
        <w:t xml:space="preserve"> </w:t>
      </w:r>
      <w:r w:rsidR="000C472C">
        <w:rPr>
          <w:rFonts w:hint="eastAsia"/>
        </w:rPr>
        <w:t>in</w:t>
      </w:r>
      <w:r w:rsidR="00124E82">
        <w:rPr>
          <w:rFonts w:hint="eastAsia"/>
        </w:rPr>
        <w:t xml:space="preserve"> </w:t>
      </w:r>
      <w:r w:rsidR="0031760A">
        <w:t>the simulation study.</w:t>
      </w:r>
      <w:r>
        <w:t xml:space="preserve"> </w:t>
      </w:r>
      <w:r w:rsidR="00625D95">
        <w:t xml:space="preserve">Recall that a geometric distribution was used to simulate the gene conversion tract lengths in this simulation study. </w:t>
      </w:r>
      <w:r>
        <w:t xml:space="preserve">We plot our estimates of </w:t>
      </w:r>
      <m:oMath>
        <m:r>
          <w:rPr>
            <w:rFonts w:ascii="Cambria Math" w:hAnsi="Cambria Math"/>
          </w:rPr>
          <m:t>ϕ</m:t>
        </m:r>
      </m:oMath>
      <w:r>
        <w:t xml:space="preserve"> (assuming both a geometric distribution and a sum of two geometric random variables for </w:t>
      </w:r>
      <m:oMath>
        <m:r>
          <w:rPr>
            <w:rFonts w:ascii="Cambria Math" w:hAnsi="Cambria Math"/>
          </w:rPr>
          <m:t>N</m:t>
        </m:r>
      </m:oMath>
      <w:r>
        <w:t>) from each replicate in Figure 1.</w:t>
      </w:r>
      <w:r w:rsidR="0031760A">
        <w:t xml:space="preserve"> </w:t>
      </w:r>
      <w:r w:rsidR="00625D95">
        <w:t xml:space="preserve">The </w:t>
      </w:r>
      <w:r w:rsidR="0031760A">
        <w:t xml:space="preserve">mean estimate of </w:t>
      </w:r>
      <m:oMath>
        <m:r>
          <w:rPr>
            <w:rFonts w:ascii="Cambria Math" w:hAnsi="Cambria Math"/>
          </w:rPr>
          <m:t>ϕ</m:t>
        </m:r>
      </m:oMath>
      <w:r w:rsidR="0031760A">
        <w:t xml:space="preserve"> across the 20 </w:t>
      </w:r>
      <w:r w:rsidR="00D7371B">
        <w:t>replicates</w:t>
      </w:r>
      <w:r w:rsidR="0031760A">
        <w:t xml:space="preserve"> was </w:t>
      </w:r>
      <w:r w:rsidR="0031760A" w:rsidRPr="00895DC7">
        <w:t>28</w:t>
      </w:r>
      <w:r w:rsidR="00B704BA">
        <w:t>9</w:t>
      </w:r>
      <w:r w:rsidR="00625D95">
        <w:t xml:space="preserve"> under the geometric setting</w:t>
      </w:r>
      <w:r w:rsidR="0031760A">
        <w:t xml:space="preserve">, which is slightly </w:t>
      </w:r>
      <w:r w:rsidR="00DD4A23">
        <w:t xml:space="preserve">lower </w:t>
      </w:r>
      <w:r w:rsidR="0031760A">
        <w:t xml:space="preserve">than the true </w:t>
      </w:r>
      <m:oMath>
        <m:r>
          <w:rPr>
            <w:rFonts w:ascii="Cambria Math" w:hAnsi="Cambria Math"/>
          </w:rPr>
          <m:t>ϕ</m:t>
        </m:r>
      </m:oMath>
      <w:r w:rsidR="0031760A">
        <w:t xml:space="preserve"> value of 300 used to simulate the gene conversion tracts. </w:t>
      </w:r>
      <w:r w:rsidR="00EA554B">
        <w:rPr>
          <w:rFonts w:hint="eastAsia"/>
        </w:rPr>
        <w:t>Additionally</w:t>
      </w:r>
      <w:r w:rsidR="00EA554B">
        <w:t>,</w:t>
      </w:r>
      <w:r w:rsidR="00EA554B">
        <w:rPr>
          <w:rFonts w:hint="eastAsia"/>
        </w:rPr>
        <w:t xml:space="preserve"> </w:t>
      </w:r>
      <w:r w:rsidR="00EA554B">
        <w:t xml:space="preserve">the true value of 300 was contained in our 95% bootstrap </w:t>
      </w:r>
      <w:r w:rsidR="006F1C18">
        <w:rPr>
          <w:rFonts w:hint="eastAsia"/>
        </w:rPr>
        <w:t>confidence intervals</w:t>
      </w:r>
      <w:r w:rsidR="00EA554B">
        <w:t xml:space="preserve"> in </w:t>
      </w:r>
      <w:r w:rsidR="007947B9">
        <w:t>1</w:t>
      </w:r>
      <w:r w:rsidR="00B704BA">
        <w:t>5</w:t>
      </w:r>
      <w:r w:rsidR="00EA554B">
        <w:t xml:space="preserve"> out of the 20 </w:t>
      </w:r>
      <w:r w:rsidR="00D7371B">
        <w:t>replicates</w:t>
      </w:r>
      <w:r w:rsidR="00EA554B">
        <w:t xml:space="preserve">. </w:t>
      </w:r>
      <w:r w:rsidR="00793E36">
        <w:rPr>
          <w:rFonts w:hint="eastAsia"/>
        </w:rPr>
        <w:t xml:space="preserve">However, when we assume a sum of two geometric random variables for </w:t>
      </w:r>
      <m:oMath>
        <m:r>
          <w:rPr>
            <w:rFonts w:ascii="Cambria Math" w:hAnsi="Cambria Math"/>
          </w:rPr>
          <m:t>N</m:t>
        </m:r>
      </m:oMath>
      <w:r w:rsidR="00793E36">
        <w:rPr>
          <w:rFonts w:hint="eastAsia"/>
        </w:rPr>
        <w:t xml:space="preserve">, the mean estimate of </w:t>
      </w:r>
      <m:oMath>
        <m:r>
          <w:rPr>
            <w:rFonts w:ascii="Cambria Math" w:hAnsi="Cambria Math"/>
          </w:rPr>
          <m:t>ϕ</m:t>
        </m:r>
      </m:oMath>
      <w:r w:rsidR="00793E36">
        <w:t xml:space="preserve"> across the 20 </w:t>
      </w:r>
      <w:r w:rsidR="00D7371B">
        <w:t>replicates</w:t>
      </w:r>
      <w:r w:rsidR="00793E36">
        <w:t xml:space="preserve"> was </w:t>
      </w:r>
      <w:r w:rsidR="0048155F" w:rsidRPr="0048155F">
        <w:t>421</w:t>
      </w:r>
      <w:r w:rsidR="00793E36">
        <w:rPr>
          <w:rFonts w:hint="eastAsia"/>
        </w:rPr>
        <w:t xml:space="preserve">, which is </w:t>
      </w:r>
      <w:r w:rsidR="00793E36">
        <w:t>m</w:t>
      </w:r>
      <w:r w:rsidR="00793E36">
        <w:rPr>
          <w:rFonts w:hint="eastAsia"/>
        </w:rPr>
        <w:t xml:space="preserve">uch </w:t>
      </w:r>
      <w:r w:rsidR="00DD4A23">
        <w:t>higher</w:t>
      </w:r>
      <w:r w:rsidR="00DD4A23">
        <w:rPr>
          <w:rFonts w:hint="eastAsia"/>
        </w:rPr>
        <w:t xml:space="preserve"> </w:t>
      </w:r>
      <w:r w:rsidR="00793E36">
        <w:rPr>
          <w:rFonts w:hint="eastAsia"/>
        </w:rPr>
        <w:t>than</w:t>
      </w:r>
      <w:r w:rsidR="0031760A">
        <w:t xml:space="preserve"> </w:t>
      </w:r>
      <w:r w:rsidR="000F18B6">
        <w:rPr>
          <w:rFonts w:hint="eastAsia"/>
        </w:rPr>
        <w:t>the true value</w:t>
      </w:r>
      <w:r w:rsidR="00625D95">
        <w:t xml:space="preserve"> of 300</w:t>
      </w:r>
      <w:r w:rsidR="000F18B6">
        <w:rPr>
          <w:rFonts w:hint="eastAsia"/>
        </w:rPr>
        <w:t xml:space="preserve">. Furthermore, </w:t>
      </w:r>
      <w:r w:rsidR="006F1C18">
        <w:rPr>
          <w:rFonts w:hint="eastAsia"/>
        </w:rPr>
        <w:t xml:space="preserve">none of our 95% bootstrap confidence </w:t>
      </w:r>
      <w:r w:rsidR="00F271A0">
        <w:rPr>
          <w:rFonts w:hint="eastAsia"/>
        </w:rPr>
        <w:t xml:space="preserve">intervals captured the true value of 300. </w:t>
      </w:r>
      <w:r w:rsidR="006F1C18">
        <w:rPr>
          <w:rFonts w:hint="eastAsia"/>
        </w:rPr>
        <w:t xml:space="preserve"> </w:t>
      </w:r>
    </w:p>
    <w:p w14:paraId="7EAB14C9" w14:textId="3253E625" w:rsidR="0031760A" w:rsidRDefault="00DC6D13" w:rsidP="00B40C7E">
      <w:r>
        <w:rPr>
          <w:noProof/>
        </w:rPr>
        <w:drawing>
          <wp:inline distT="0" distB="0" distL="0" distR="0" wp14:anchorId="57B0FAEC" wp14:editId="6BC93FCC">
            <wp:extent cx="5943600" cy="3396615"/>
            <wp:effectExtent l="0" t="0" r="0" b="0"/>
            <wp:docPr id="2125150891" name="Picture 2" descr="A graph of a gene conver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50891" name="Picture 2" descr="A graph of a gene convers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4496360" w14:textId="4C606FC4" w:rsidR="0031760A" w:rsidRPr="00B77461" w:rsidRDefault="0031760A" w:rsidP="0031760A">
      <w:pPr>
        <w:rPr>
          <w:rFonts w:ascii="Calibri" w:hAnsi="Calibri" w:cs="Calibri"/>
          <w:iCs/>
          <w:szCs w:val="22"/>
        </w:rPr>
      </w:pPr>
      <w:r>
        <w:rPr>
          <w:rFonts w:ascii="Calibri" w:hAnsi="Calibri" w:cs="Calibri"/>
          <w:b/>
          <w:bCs/>
          <w:szCs w:val="22"/>
        </w:rPr>
        <w:lastRenderedPageBreak/>
        <w:t>Fig</w:t>
      </w:r>
      <w:r w:rsidR="00762C6D">
        <w:rPr>
          <w:rFonts w:ascii="Calibri" w:hAnsi="Calibri" w:cs="Calibri"/>
          <w:b/>
          <w:bCs/>
          <w:szCs w:val="22"/>
        </w:rPr>
        <w:t>ure</w:t>
      </w:r>
      <w:r>
        <w:rPr>
          <w:rFonts w:ascii="Calibri" w:hAnsi="Calibri" w:cs="Calibri"/>
          <w:b/>
          <w:bCs/>
          <w:szCs w:val="22"/>
        </w:rPr>
        <w:t xml:space="preserve"> </w:t>
      </w:r>
      <w:r w:rsidR="00C9584C">
        <w:rPr>
          <w:rFonts w:ascii="Calibri" w:hAnsi="Calibri" w:cs="Calibri"/>
          <w:b/>
          <w:bCs/>
          <w:szCs w:val="22"/>
        </w:rPr>
        <w:t>1</w:t>
      </w:r>
      <w:r>
        <w:rPr>
          <w:rFonts w:ascii="Calibri" w:hAnsi="Calibri" w:cs="Calibri"/>
          <w:b/>
          <w:bCs/>
          <w:szCs w:val="22"/>
        </w:rPr>
        <w:t>.</w:t>
      </w:r>
      <w:r>
        <w:rPr>
          <w:rFonts w:ascii="Calibri" w:hAnsi="Calibri" w:cs="Calibri"/>
          <w:b/>
          <w:bCs/>
          <w:iCs/>
          <w:szCs w:val="22"/>
        </w:rPr>
        <w:t xml:space="preserve"> Estimated mean tract lengths across replicates in simulation study. </w:t>
      </w:r>
      <w:r>
        <w:rPr>
          <w:rFonts w:ascii="Calibri" w:hAnsi="Calibri" w:cs="Calibri"/>
          <w:iCs/>
          <w:szCs w:val="22"/>
        </w:rPr>
        <w:t>The dotted horizontal line represents the true</w:t>
      </w:r>
      <w:r w:rsidR="00DD4A23">
        <w:rPr>
          <w:rFonts w:ascii="Calibri" w:hAnsi="Calibri" w:cs="Calibri"/>
          <w:iCs/>
          <w:szCs w:val="22"/>
        </w:rPr>
        <w:t xml:space="preserve"> mean</w:t>
      </w:r>
      <w:r>
        <w:rPr>
          <w:rFonts w:ascii="Calibri" w:hAnsi="Calibri" w:cs="Calibri"/>
          <w:iCs/>
          <w:szCs w:val="22"/>
        </w:rPr>
        <w:t xml:space="preserve"> gene conversion tract length that was used </w:t>
      </w:r>
      <w:r w:rsidR="00CD1C2C">
        <w:rPr>
          <w:rFonts w:ascii="Calibri" w:hAnsi="Calibri" w:cs="Calibri"/>
          <w:iCs/>
          <w:szCs w:val="22"/>
        </w:rPr>
        <w:t>to generate the observed tract lengths in the simulation</w:t>
      </w:r>
      <w:r>
        <w:rPr>
          <w:rFonts w:ascii="Calibri" w:hAnsi="Calibri" w:cs="Calibri"/>
          <w:iCs/>
          <w:szCs w:val="22"/>
        </w:rPr>
        <w:t xml:space="preserve">. </w:t>
      </w:r>
      <w:r w:rsidR="00F3691D">
        <w:rPr>
          <w:rFonts w:ascii="Calibri" w:hAnsi="Calibri" w:cs="Calibri"/>
          <w:iCs/>
          <w:szCs w:val="22"/>
        </w:rPr>
        <w:t>G</w:t>
      </w:r>
      <w:r w:rsidR="00F3691D">
        <w:rPr>
          <w:rFonts w:ascii="Calibri" w:hAnsi="Calibri" w:cs="Calibri"/>
          <w:iCs/>
          <w:szCs w:val="22"/>
        </w:rPr>
        <w:t>ene conversion tract length</w:t>
      </w:r>
      <w:r w:rsidR="00F3691D">
        <w:rPr>
          <w:rFonts w:ascii="Calibri" w:hAnsi="Calibri" w:cs="Calibri"/>
          <w:iCs/>
          <w:szCs w:val="22"/>
        </w:rPr>
        <w:t xml:space="preserve">s </w:t>
      </w:r>
      <w:r w:rsidR="00C74B8B">
        <w:rPr>
          <w:rFonts w:ascii="Calibri" w:hAnsi="Calibri" w:cs="Calibri"/>
          <w:iCs/>
          <w:szCs w:val="22"/>
        </w:rPr>
        <w:t>were simulated under a geometric distribution</w:t>
      </w:r>
      <w:r w:rsidR="00C74B8B">
        <w:rPr>
          <w:rFonts w:ascii="Calibri" w:hAnsi="Calibri" w:cs="Calibri"/>
          <w:iCs/>
          <w:szCs w:val="22"/>
        </w:rPr>
        <w:t>, and a</w:t>
      </w:r>
      <w:r w:rsidR="00C74B8B">
        <w:rPr>
          <w:rFonts w:ascii="Calibri" w:hAnsi="Calibri" w:cs="Calibri"/>
          <w:iCs/>
          <w:szCs w:val="22"/>
        </w:rPr>
        <w:t xml:space="preserve">nalyses were conducted assuming that the tract lengths are geometric (red) or a sum of two geometric random variables (blue). </w:t>
      </w:r>
      <w:r>
        <w:rPr>
          <w:rFonts w:ascii="Calibri" w:hAnsi="Calibri" w:cs="Calibri"/>
          <w:iCs/>
          <w:szCs w:val="22"/>
        </w:rPr>
        <w:t xml:space="preserve">We plot our estimate and 95% bootstrap confidence interval </w:t>
      </w:r>
      <w:r w:rsidR="00C74B8B">
        <w:rPr>
          <w:rFonts w:ascii="Calibri" w:hAnsi="Calibri" w:cs="Calibri"/>
          <w:iCs/>
          <w:szCs w:val="22"/>
        </w:rPr>
        <w:t>u</w:t>
      </w:r>
      <w:r w:rsidR="00C74B8B">
        <w:rPr>
          <w:rFonts w:ascii="Calibri" w:hAnsi="Calibri" w:cs="Calibri"/>
          <w:iCs/>
          <w:szCs w:val="22"/>
        </w:rPr>
        <w:t>nder both settings of the model</w:t>
      </w:r>
      <w:r w:rsidR="001A1031">
        <w:rPr>
          <w:rFonts w:ascii="Calibri" w:hAnsi="Calibri" w:cs="Calibri"/>
          <w:iCs/>
          <w:szCs w:val="22"/>
        </w:rPr>
        <w:t xml:space="preserve"> </w:t>
      </w:r>
      <w:r>
        <w:rPr>
          <w:rFonts w:ascii="Calibri" w:hAnsi="Calibri" w:cs="Calibri"/>
          <w:iCs/>
          <w:szCs w:val="22"/>
        </w:rPr>
        <w:t xml:space="preserve">for each </w:t>
      </w:r>
      <w:r w:rsidR="00D7371B">
        <w:rPr>
          <w:rFonts w:ascii="Calibri" w:hAnsi="Calibri" w:cs="Calibri"/>
          <w:iCs/>
          <w:szCs w:val="22"/>
        </w:rPr>
        <w:t>replicate</w:t>
      </w:r>
      <w:r>
        <w:rPr>
          <w:rFonts w:ascii="Calibri" w:hAnsi="Calibri" w:cs="Calibri"/>
          <w:iCs/>
          <w:szCs w:val="22"/>
        </w:rPr>
        <w:t xml:space="preserve"> of the simulation</w:t>
      </w:r>
      <w:r w:rsidR="00C74B8B">
        <w:rPr>
          <w:rFonts w:ascii="Calibri" w:hAnsi="Calibri" w:cs="Calibri"/>
          <w:iCs/>
          <w:szCs w:val="22"/>
        </w:rPr>
        <w:t>.</w:t>
      </w:r>
    </w:p>
    <w:p w14:paraId="360B37CA" w14:textId="7CB578D8" w:rsidR="0031760A" w:rsidRDefault="002D6170" w:rsidP="0031760A">
      <w:r>
        <w:rPr>
          <w:rFonts w:hint="eastAsia"/>
        </w:rPr>
        <w:t xml:space="preserve">Based on the AIC, the </w:t>
      </w:r>
      <w:r w:rsidR="00AE06FB">
        <w:t xml:space="preserve">version of the model in which </w:t>
      </w:r>
      <m:oMath>
        <m:r>
          <w:rPr>
            <w:rFonts w:ascii="Cambria Math" w:hAnsi="Cambria Math"/>
          </w:rPr>
          <m:t>N</m:t>
        </m:r>
      </m:oMath>
      <w:r>
        <w:rPr>
          <w:rFonts w:hint="eastAsia"/>
        </w:rPr>
        <w:t xml:space="preserve"> was</w:t>
      </w:r>
      <w:r w:rsidR="00AE06FB">
        <w:t xml:space="preserve"> set to be geometric was</w:t>
      </w:r>
      <w:r>
        <w:rPr>
          <w:rFonts w:hint="eastAsia"/>
        </w:rPr>
        <w:t xml:space="preserve"> a better fit in all 20 </w:t>
      </w:r>
      <w:r w:rsidR="00F3691D">
        <w:t>replicates</w:t>
      </w:r>
      <w:r>
        <w:rPr>
          <w:rFonts w:hint="eastAsia"/>
        </w:rPr>
        <w:t xml:space="preserve">. The difference in AIC </w:t>
      </w:r>
      <w:r w:rsidR="00824198">
        <w:rPr>
          <w:rFonts w:hint="eastAsia"/>
        </w:rPr>
        <w:t xml:space="preserve">(the AIC </w:t>
      </w:r>
      <w:r w:rsidR="008E735B">
        <w:t xml:space="preserve">when </w:t>
      </w:r>
      <m:oMath>
        <m:r>
          <w:rPr>
            <w:rFonts w:ascii="Cambria Math" w:hAnsi="Cambria Math"/>
          </w:rPr>
          <m:t>N</m:t>
        </m:r>
      </m:oMath>
      <w:r w:rsidR="008E735B">
        <w:rPr>
          <w:rFonts w:hint="eastAsia"/>
        </w:rPr>
        <w:t xml:space="preserve"> </w:t>
      </w:r>
      <w:r w:rsidR="008E735B">
        <w:t>is geometric</w:t>
      </w:r>
      <w:r w:rsidR="00824198">
        <w:rPr>
          <w:rFonts w:hint="eastAsia"/>
        </w:rPr>
        <w:t xml:space="preserve"> subtracted from the AIC </w:t>
      </w:r>
      <w:r w:rsidR="008E735B">
        <w:t xml:space="preserve">when </w:t>
      </w:r>
      <m:oMath>
        <m:r>
          <w:rPr>
            <w:rFonts w:ascii="Cambria Math" w:hAnsi="Cambria Math"/>
          </w:rPr>
          <m:t>N</m:t>
        </m:r>
      </m:oMath>
      <w:r w:rsidR="008E735B">
        <w:t xml:space="preserve"> is a sum of two geometric random variables</w:t>
      </w:r>
      <w:r w:rsidR="00824198">
        <w:rPr>
          <w:rFonts w:hint="eastAsia"/>
        </w:rPr>
        <w:t xml:space="preserve">) </w:t>
      </w:r>
      <w:r>
        <w:rPr>
          <w:rFonts w:hint="eastAsia"/>
        </w:rPr>
        <w:t xml:space="preserve">ranged from 11 to </w:t>
      </w:r>
      <w:r w:rsidR="0048155F">
        <w:t>41</w:t>
      </w:r>
      <w:r>
        <w:rPr>
          <w:rFonts w:hint="eastAsia"/>
        </w:rPr>
        <w:t xml:space="preserve"> across the 20 </w:t>
      </w:r>
      <w:r w:rsidR="00F3691D">
        <w:t>replicates.</w:t>
      </w:r>
    </w:p>
    <w:p w14:paraId="48649505" w14:textId="1228118F" w:rsidR="00027CE8" w:rsidRDefault="00664D9C" w:rsidP="006A217F">
      <w:pPr>
        <w:pStyle w:val="Heading2"/>
      </w:pPr>
      <w:r>
        <w:t xml:space="preserve">UK Biobank </w:t>
      </w:r>
      <w:r w:rsidR="00B95476">
        <w:t>analysis</w:t>
      </w:r>
    </w:p>
    <w:p w14:paraId="67FC137D" w14:textId="2222EBDE" w:rsidR="00B95476" w:rsidRDefault="00344636" w:rsidP="003201C2">
      <w:r>
        <w:t xml:space="preserve">We applied our </w:t>
      </w:r>
      <w:r w:rsidR="00BA7CFB">
        <w:t>model</w:t>
      </w:r>
      <w:r>
        <w:t xml:space="preserve"> to</w:t>
      </w:r>
      <w:r w:rsidR="006A217F">
        <w:t xml:space="preserve"> the</w:t>
      </w:r>
      <w:r w:rsidR="00D90C52">
        <w:t xml:space="preserve"> observed tract</w:t>
      </w:r>
      <w:r w:rsidR="00BA7CFB">
        <w:t xml:space="preserve"> lengths</w:t>
      </w:r>
      <w:r w:rsidR="00D90C52">
        <w:t xml:space="preserve"> detected from the</w:t>
      </w:r>
      <w:r w:rsidR="006A217F">
        <w:t xml:space="preserve"> UK Biobank </w:t>
      </w:r>
      <w:r w:rsidR="00BA7CFB">
        <w:t xml:space="preserve">whole autosome </w:t>
      </w:r>
      <w:r w:rsidR="006A217F">
        <w:t>data</w:t>
      </w:r>
      <w:r w:rsidR="00D90C52">
        <w:t>.</w:t>
      </w:r>
      <w:r w:rsidR="006A217F">
        <w:t xml:space="preserve"> </w:t>
      </w:r>
      <w:r w:rsidR="00D90C52">
        <w:t xml:space="preserve">When assuming that </w:t>
      </w:r>
      <m:oMath>
        <m:r>
          <w:rPr>
            <w:rFonts w:ascii="Cambria Math" w:hAnsi="Cambria Math"/>
          </w:rPr>
          <m:t>N</m:t>
        </m:r>
      </m:oMath>
      <w:r w:rsidR="00D90C52">
        <w:t xml:space="preserve"> is geometric, our </w:t>
      </w:r>
      <w:r w:rsidR="00BA7CFB">
        <w:t>model</w:t>
      </w:r>
      <w:r>
        <w:t xml:space="preserve"> </w:t>
      </w:r>
      <w:r w:rsidR="00D90C52">
        <w:t xml:space="preserve">estimated the </w:t>
      </w:r>
      <w:r w:rsidR="00EB4443">
        <w:t>mean gene conversion tract length to be 459 bp (95% CI: [45</w:t>
      </w:r>
      <w:r w:rsidR="00827FC6">
        <w:t>7</w:t>
      </w:r>
      <w:r w:rsidR="00EB4443">
        <w:t>, 46</w:t>
      </w:r>
      <w:r w:rsidR="00F850B9">
        <w:t>0</w:t>
      </w:r>
      <w:r w:rsidR="00EB4443">
        <w:t xml:space="preserve">]). When assuming that </w:t>
      </w:r>
      <m:oMath>
        <m:r>
          <w:rPr>
            <w:rFonts w:ascii="Cambria Math" w:hAnsi="Cambria Math"/>
          </w:rPr>
          <m:t>N</m:t>
        </m:r>
      </m:oMath>
      <w:r w:rsidR="00EB4443">
        <w:t xml:space="preserve"> is a sum of two geometric </w:t>
      </w:r>
      <w:r w:rsidR="00F45A7E">
        <w:t>random variables</w:t>
      </w:r>
      <w:r w:rsidR="00EB4443">
        <w:t xml:space="preserve">, our </w:t>
      </w:r>
      <w:r w:rsidR="00BA7CFB">
        <w:t>model</w:t>
      </w:r>
      <w:r>
        <w:t xml:space="preserve"> </w:t>
      </w:r>
      <w:r w:rsidR="00EB4443">
        <w:t>estimated the mean gene conversion tract length to be 6</w:t>
      </w:r>
      <w:r w:rsidR="00031C83">
        <w:t>49</w:t>
      </w:r>
      <w:r w:rsidR="00EB4443">
        <w:t xml:space="preserve"> bp (95% CI: [</w:t>
      </w:r>
      <w:r w:rsidR="00EB4443" w:rsidRPr="00EB4443">
        <w:t>64</w:t>
      </w:r>
      <w:r w:rsidR="00DB256B">
        <w:t>8</w:t>
      </w:r>
      <w:r w:rsidR="00EB4443">
        <w:t xml:space="preserve">, </w:t>
      </w:r>
      <w:r w:rsidR="00EB4443" w:rsidRPr="00EB4443">
        <w:t>65</w:t>
      </w:r>
      <w:r w:rsidR="00482ECB">
        <w:t>1</w:t>
      </w:r>
      <w:r w:rsidR="00EB4443">
        <w:t>]).</w:t>
      </w:r>
      <w:r w:rsidR="000C5BB0">
        <w:t xml:space="preserve"> The </w:t>
      </w:r>
      <w:r w:rsidR="00185102">
        <w:t>setting in which</w:t>
      </w:r>
      <w:r w:rsidR="00185102" w:rsidRPr="00185102">
        <w:rPr>
          <w:rFonts w:ascii="Cambria Math" w:hAnsi="Cambria Math"/>
          <w:i/>
        </w:rPr>
        <w:t xml:space="preserve"> </w:t>
      </w:r>
      <m:oMath>
        <m:r>
          <w:rPr>
            <w:rFonts w:ascii="Cambria Math" w:hAnsi="Cambria Math"/>
          </w:rPr>
          <m:t>N</m:t>
        </m:r>
      </m:oMath>
      <w:r w:rsidR="00185102">
        <w:rPr>
          <w:rFonts w:hint="eastAsia"/>
        </w:rPr>
        <w:t xml:space="preserve"> was</w:t>
      </w:r>
      <w:r w:rsidR="00185102">
        <w:t xml:space="preserve"> set to be geometric</w:t>
      </w:r>
      <w:r>
        <w:t xml:space="preserve"> had lower AIC, and the difference in </w:t>
      </w:r>
      <w:r w:rsidR="000C5BB0">
        <w:t xml:space="preserve">AIC </w:t>
      </w:r>
      <w:r>
        <w:t xml:space="preserve">between </w:t>
      </w:r>
      <w:r w:rsidR="000C5BB0">
        <w:t xml:space="preserve">the two </w:t>
      </w:r>
      <w:r w:rsidR="00185102">
        <w:t>settings</w:t>
      </w:r>
      <w:r w:rsidR="000C5BB0">
        <w:t xml:space="preserve"> </w:t>
      </w:r>
      <w:r>
        <w:t>was 66,237</w:t>
      </w:r>
      <w:r w:rsidR="000C5BB0">
        <w:t xml:space="preserve">. </w:t>
      </w:r>
    </w:p>
    <w:p w14:paraId="4B755666" w14:textId="4F273784" w:rsidR="00956BC1" w:rsidRDefault="00416DC2" w:rsidP="003201C2">
      <w:r>
        <w:t xml:space="preserve">We next </w:t>
      </w:r>
      <w:r w:rsidR="00BA7CFB">
        <w:t>detected</w:t>
      </w:r>
      <w:r>
        <w:t xml:space="preserve"> recombination hotspots on all 22 autosomes</w:t>
      </w:r>
      <w:r w:rsidR="00917351">
        <w:t xml:space="preserve"> </w:t>
      </w:r>
      <w:r w:rsidR="00AC7BA3">
        <w:t xml:space="preserve">using the procedure described earlier </w:t>
      </w:r>
      <w:r w:rsidR="00917351">
        <w:t>(see</w:t>
      </w:r>
      <w:r w:rsidR="00AC7BA3">
        <w:t xml:space="preserve"> the</w:t>
      </w:r>
      <w:r w:rsidR="00917351">
        <w:t xml:space="preserve"> UK Biobank analysis</w:t>
      </w:r>
      <w:r w:rsidR="00AC7BA3">
        <w:t xml:space="preserve"> section</w:t>
      </w:r>
      <w:r w:rsidR="00917351">
        <w:t xml:space="preserve"> in </w:t>
      </w:r>
      <w:r w:rsidR="00315BC7">
        <w:t>Materials and m</w:t>
      </w:r>
      <w:r w:rsidR="00917351">
        <w:t>ethods)</w:t>
      </w:r>
      <w:r w:rsidR="006C3200">
        <w:t>. We found 32</w:t>
      </w:r>
      <w:r w:rsidR="00956BC1">
        <w:t>,</w:t>
      </w:r>
      <w:r w:rsidR="006C3200">
        <w:t>279 recombination hotspots</w:t>
      </w:r>
      <w:r w:rsidR="00956BC1">
        <w:t xml:space="preserve"> on all autosomes, </w:t>
      </w:r>
      <w:r w:rsidR="006C3200">
        <w:t xml:space="preserve">with the </w:t>
      </w:r>
      <w:r w:rsidR="00AC7BA3">
        <w:t>longest</w:t>
      </w:r>
      <w:r w:rsidR="006C3200">
        <w:t xml:space="preserve"> hotspot being 51</w:t>
      </w:r>
      <w:r w:rsidR="00956BC1">
        <w:t>,</w:t>
      </w:r>
      <w:r w:rsidR="006C3200">
        <w:t xml:space="preserve">470 bp on chromosome 13. </w:t>
      </w:r>
      <w:r w:rsidR="003007A5">
        <w:t xml:space="preserve">In </w:t>
      </w:r>
      <w:r w:rsidR="00D216BD">
        <w:t>Supplementary f</w:t>
      </w:r>
      <w:r w:rsidR="003007A5">
        <w:t xml:space="preserve">igure </w:t>
      </w:r>
      <w:r w:rsidR="00D216BD">
        <w:t>1</w:t>
      </w:r>
      <w:r w:rsidR="003007A5">
        <w:t xml:space="preserve">, we plot the </w:t>
      </w:r>
      <w:r w:rsidR="0022484F">
        <w:t xml:space="preserve">recombination hotspots that we found on chromosome </w:t>
      </w:r>
      <w:r w:rsidR="0094371A">
        <w:t>2</w:t>
      </w:r>
      <w:r w:rsidR="0022484F">
        <w:t>1.</w:t>
      </w:r>
      <w:r w:rsidR="00EE7EBA">
        <w:t xml:space="preserve"> </w:t>
      </w:r>
    </w:p>
    <w:p w14:paraId="3697F8C1" w14:textId="7DD3C5F1" w:rsidR="008B082B" w:rsidRDefault="00903B55" w:rsidP="003201C2">
      <w:r>
        <w:rPr>
          <w:noProof/>
        </w:rPr>
        <w:lastRenderedPageBreak/>
        <w:drawing>
          <wp:inline distT="0" distB="0" distL="0" distR="0" wp14:anchorId="773A052C" wp14:editId="1AB81CF4">
            <wp:extent cx="5943600" cy="3396615"/>
            <wp:effectExtent l="0" t="0" r="0" b="0"/>
            <wp:docPr id="529693235" name="Picture 3"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3235" name="Picture 3" descr="A graph of a number of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5729EFB" w14:textId="1AE8C971" w:rsidR="00D81840" w:rsidRPr="00D81840" w:rsidRDefault="00D216BD" w:rsidP="00D81840">
      <w:pPr>
        <w:rPr>
          <w:rFonts w:ascii="Calibri" w:hAnsi="Calibri" w:cs="Calibri"/>
          <w:bCs/>
          <w:iCs/>
          <w:szCs w:val="22"/>
        </w:rPr>
      </w:pPr>
      <w:commentRangeStart w:id="1"/>
      <w:r>
        <w:rPr>
          <w:rFonts w:ascii="Calibri" w:hAnsi="Calibri" w:cs="Calibri"/>
          <w:b/>
          <w:bCs/>
          <w:szCs w:val="22"/>
        </w:rPr>
        <w:t>Supplementary f</w:t>
      </w:r>
      <w:r w:rsidR="00903B55">
        <w:rPr>
          <w:rFonts w:ascii="Calibri" w:hAnsi="Calibri" w:cs="Calibri"/>
          <w:b/>
          <w:bCs/>
          <w:szCs w:val="22"/>
        </w:rPr>
        <w:t xml:space="preserve">igure </w:t>
      </w:r>
      <w:r>
        <w:rPr>
          <w:rFonts w:ascii="Calibri" w:hAnsi="Calibri" w:cs="Calibri"/>
          <w:b/>
          <w:bCs/>
          <w:szCs w:val="22"/>
        </w:rPr>
        <w:t>1</w:t>
      </w:r>
      <w:commentRangeEnd w:id="1"/>
      <w:r>
        <w:rPr>
          <w:rStyle w:val="CommentReference"/>
        </w:rPr>
        <w:commentReference w:id="1"/>
      </w:r>
      <w:r w:rsidR="00903B55">
        <w:rPr>
          <w:rFonts w:ascii="Calibri" w:hAnsi="Calibri" w:cs="Calibri"/>
          <w:b/>
          <w:bCs/>
          <w:szCs w:val="22"/>
        </w:rPr>
        <w:t>.</w:t>
      </w:r>
      <w:r w:rsidR="00903B55">
        <w:rPr>
          <w:rFonts w:ascii="Calibri" w:hAnsi="Calibri" w:cs="Calibri"/>
          <w:b/>
          <w:bCs/>
          <w:iCs/>
          <w:szCs w:val="22"/>
        </w:rPr>
        <w:t xml:space="preserve"> </w:t>
      </w:r>
      <w:r w:rsidR="00EE7EBA">
        <w:rPr>
          <w:rFonts w:ascii="Calibri" w:hAnsi="Calibri" w:cs="Calibri"/>
          <w:b/>
          <w:bCs/>
          <w:iCs/>
          <w:szCs w:val="22"/>
        </w:rPr>
        <w:t xml:space="preserve">Recombination hotspots found </w:t>
      </w:r>
      <w:r w:rsidR="00BA7CFB">
        <w:rPr>
          <w:rFonts w:ascii="Calibri" w:hAnsi="Calibri" w:cs="Calibri"/>
          <w:b/>
          <w:bCs/>
          <w:iCs/>
          <w:szCs w:val="22"/>
        </w:rPr>
        <w:t>o</w:t>
      </w:r>
      <w:r w:rsidR="00EE7EBA">
        <w:rPr>
          <w:rFonts w:ascii="Calibri" w:hAnsi="Calibri" w:cs="Calibri"/>
          <w:b/>
          <w:bCs/>
          <w:iCs/>
          <w:szCs w:val="22"/>
        </w:rPr>
        <w:t xml:space="preserve">n chromosome 21. </w:t>
      </w:r>
      <w:r w:rsidR="00AC7BA3">
        <w:rPr>
          <w:rFonts w:ascii="Calibri" w:hAnsi="Calibri" w:cs="Calibri"/>
          <w:bCs/>
          <w:iCs/>
          <w:szCs w:val="22"/>
        </w:rPr>
        <w:t>H</w:t>
      </w:r>
      <w:r w:rsidR="00D81840" w:rsidRPr="00D81840">
        <w:rPr>
          <w:rFonts w:ascii="Calibri" w:hAnsi="Calibri" w:cs="Calibri"/>
          <w:bCs/>
          <w:iCs/>
          <w:szCs w:val="22"/>
        </w:rPr>
        <w:t xml:space="preserve">otspots are highlighted in red. Local recombination rates, represented by the dots, were calculated between </w:t>
      </w:r>
      <w:r w:rsidR="00D81840">
        <w:rPr>
          <w:rFonts w:ascii="Calibri" w:hAnsi="Calibri" w:cs="Calibri"/>
          <w:bCs/>
          <w:iCs/>
          <w:szCs w:val="22"/>
        </w:rPr>
        <w:t>nearby</w:t>
      </w:r>
      <w:r w:rsidR="00D81840" w:rsidRPr="00D81840">
        <w:rPr>
          <w:rFonts w:ascii="Calibri" w:hAnsi="Calibri" w:cs="Calibri"/>
          <w:bCs/>
          <w:iCs/>
          <w:szCs w:val="22"/>
        </w:rPr>
        <w:t xml:space="preserve"> markers on the genetic map that were at least 2 kb apart. The x-axis positions of the dots </w:t>
      </w:r>
      <w:r w:rsidR="00B90A14">
        <w:rPr>
          <w:rFonts w:ascii="Calibri" w:hAnsi="Calibri" w:cs="Calibri"/>
          <w:bCs/>
          <w:iCs/>
          <w:szCs w:val="22"/>
        </w:rPr>
        <w:t>represent the midpoint</w:t>
      </w:r>
      <w:r w:rsidR="00D81840" w:rsidRPr="00D81840">
        <w:rPr>
          <w:rFonts w:ascii="Calibri" w:hAnsi="Calibri" w:cs="Calibri"/>
          <w:bCs/>
          <w:iCs/>
          <w:szCs w:val="22"/>
        </w:rPr>
        <w:t xml:space="preserve"> between each pair of markers</w:t>
      </w:r>
      <w:r w:rsidR="00D81840">
        <w:rPr>
          <w:rFonts w:ascii="Calibri" w:hAnsi="Calibri" w:cs="Calibri"/>
          <w:bCs/>
          <w:iCs/>
          <w:szCs w:val="22"/>
        </w:rPr>
        <w:t xml:space="preserve"> in which a local recombination rate was calculated.</w:t>
      </w:r>
      <w:r w:rsidR="00405A2C">
        <w:rPr>
          <w:rFonts w:ascii="Calibri" w:hAnsi="Calibri" w:cs="Calibri"/>
          <w:bCs/>
          <w:iCs/>
          <w:szCs w:val="22"/>
        </w:rPr>
        <w:t xml:space="preserve"> The black horizontal line indicates </w:t>
      </w:r>
      <w:r w:rsidR="00B90A14">
        <w:rPr>
          <w:rFonts w:ascii="Calibri" w:hAnsi="Calibri" w:cs="Calibri"/>
          <w:bCs/>
          <w:iCs/>
          <w:szCs w:val="22"/>
        </w:rPr>
        <w:t xml:space="preserve">the threshold of </w:t>
      </w:r>
      <w:r w:rsidR="00405A2C">
        <w:rPr>
          <w:rFonts w:ascii="Calibri" w:hAnsi="Calibri" w:cs="Calibri"/>
          <w:bCs/>
          <w:iCs/>
          <w:szCs w:val="22"/>
        </w:rPr>
        <w:t>five times the background recombination rate</w:t>
      </w:r>
      <w:r w:rsidR="00B90A14">
        <w:rPr>
          <w:rFonts w:ascii="Calibri" w:hAnsi="Calibri" w:cs="Calibri"/>
          <w:bCs/>
          <w:iCs/>
          <w:szCs w:val="22"/>
        </w:rPr>
        <w:t xml:space="preserve"> for the autosome</w:t>
      </w:r>
      <w:r w:rsidR="00405A2C">
        <w:rPr>
          <w:rFonts w:ascii="Calibri" w:hAnsi="Calibri" w:cs="Calibri"/>
          <w:bCs/>
          <w:iCs/>
          <w:szCs w:val="22"/>
        </w:rPr>
        <w:t xml:space="preserve"> (</w:t>
      </w:r>
      <w:r w:rsidR="00405A2C" w:rsidRPr="00405A2C">
        <w:rPr>
          <w:rFonts w:ascii="Calibri" w:hAnsi="Calibri" w:cs="Calibri"/>
          <w:bCs/>
          <w:iCs/>
          <w:szCs w:val="22"/>
        </w:rPr>
        <w:t>9.8</w:t>
      </w:r>
      <w:r w:rsidR="00405A2C">
        <w:rPr>
          <w:rFonts w:ascii="Calibri" w:hAnsi="Calibri" w:cs="Calibri"/>
          <w:bCs/>
          <w:iCs/>
          <w:szCs w:val="22"/>
        </w:rPr>
        <w:t xml:space="preserve">2 </w:t>
      </w:r>
      <w:proofErr w:type="spellStart"/>
      <w:r w:rsidR="00405A2C">
        <w:rPr>
          <w:rFonts w:ascii="Calibri" w:hAnsi="Calibri" w:cs="Calibri"/>
          <w:bCs/>
          <w:iCs/>
          <w:szCs w:val="22"/>
        </w:rPr>
        <w:t>cM</w:t>
      </w:r>
      <w:proofErr w:type="spellEnd"/>
      <w:r w:rsidR="00405A2C">
        <w:rPr>
          <w:rFonts w:ascii="Calibri" w:hAnsi="Calibri" w:cs="Calibri"/>
          <w:bCs/>
          <w:iCs/>
          <w:szCs w:val="22"/>
        </w:rPr>
        <w:t xml:space="preserve">/Mb). </w:t>
      </w:r>
      <w:r w:rsidR="00EE43FE">
        <w:t xml:space="preserve">If the local recombination rate between two markers </w:t>
      </w:r>
      <w:r w:rsidR="005B2025">
        <w:t>exceeds</w:t>
      </w:r>
      <w:r w:rsidR="00EE43FE">
        <w:t xml:space="preserve"> </w:t>
      </w:r>
      <w:r w:rsidR="00B90A14">
        <w:t>this threshold</w:t>
      </w:r>
      <w:r w:rsidR="00EE43FE">
        <w:t xml:space="preserve">, we classify the region </w:t>
      </w:r>
      <w:r w:rsidR="00D7787F">
        <w:t>spanning</w:t>
      </w:r>
      <w:r w:rsidR="00EE43FE">
        <w:t xml:space="preserve"> these markers as a recombination hotspot.</w:t>
      </w:r>
    </w:p>
    <w:p w14:paraId="0121BE5B" w14:textId="28D474A5" w:rsidR="00275FB1" w:rsidRDefault="00A0641F" w:rsidP="00275FB1">
      <w:r>
        <w:rPr>
          <w:rFonts w:ascii="Calibri" w:hAnsi="Calibri" w:cs="Calibri"/>
          <w:iCs/>
          <w:szCs w:val="22"/>
        </w:rPr>
        <w:t xml:space="preserve">Taking the subset of </w:t>
      </w:r>
      <w:r w:rsidR="00D7787F">
        <w:rPr>
          <w:rFonts w:ascii="Calibri" w:hAnsi="Calibri" w:cs="Calibri"/>
          <w:iCs/>
          <w:szCs w:val="22"/>
        </w:rPr>
        <w:t xml:space="preserve">observed </w:t>
      </w:r>
      <w:r>
        <w:rPr>
          <w:rFonts w:ascii="Calibri" w:hAnsi="Calibri" w:cs="Calibri"/>
          <w:iCs/>
          <w:szCs w:val="22"/>
        </w:rPr>
        <w:t xml:space="preserve">tract lengths in which the corresponding tracts </w:t>
      </w:r>
      <w:r w:rsidR="00F83B0E">
        <w:rPr>
          <w:rFonts w:ascii="Calibri" w:hAnsi="Calibri" w:cs="Calibri"/>
          <w:iCs/>
          <w:szCs w:val="22"/>
        </w:rPr>
        <w:t>overlapped with a</w:t>
      </w:r>
      <w:r w:rsidR="00275FB1">
        <w:rPr>
          <w:rFonts w:ascii="Calibri" w:hAnsi="Calibri" w:cs="Calibri"/>
          <w:iCs/>
          <w:szCs w:val="22"/>
        </w:rPr>
        <w:t xml:space="preserve"> recombination hotspot (on any of the autosomes), we reran the analysis. For these</w:t>
      </w:r>
      <w:r w:rsidR="00D7787F">
        <w:rPr>
          <w:rFonts w:ascii="Calibri" w:hAnsi="Calibri" w:cs="Calibri"/>
          <w:iCs/>
          <w:szCs w:val="22"/>
        </w:rPr>
        <w:t xml:space="preserve"> observed</w:t>
      </w:r>
      <w:r w:rsidR="00275FB1">
        <w:rPr>
          <w:rFonts w:ascii="Calibri" w:hAnsi="Calibri" w:cs="Calibri"/>
          <w:iCs/>
          <w:szCs w:val="22"/>
        </w:rPr>
        <w:t xml:space="preserve"> tract lengths, our </w:t>
      </w:r>
      <w:r w:rsidR="00D7787F">
        <w:t xml:space="preserve">model, when assuming a geometric </w:t>
      </w:r>
      <m:oMath>
        <m:r>
          <w:rPr>
            <w:rFonts w:ascii="Cambria Math" w:hAnsi="Cambria Math"/>
          </w:rPr>
          <m:t>N</m:t>
        </m:r>
      </m:oMath>
      <w:r w:rsidR="00D7787F">
        <w:t xml:space="preserve">, </w:t>
      </w:r>
      <w:r w:rsidR="00275FB1">
        <w:t xml:space="preserve">estimated the mean gene conversion tract length to be </w:t>
      </w:r>
      <w:r w:rsidR="00ED0040">
        <w:t>418</w:t>
      </w:r>
      <w:r w:rsidR="00A44AD1">
        <w:t xml:space="preserve"> </w:t>
      </w:r>
      <w:r w:rsidR="00275FB1">
        <w:t>bp (95% CI: [</w:t>
      </w:r>
      <w:r w:rsidR="00ED0040">
        <w:t>416</w:t>
      </w:r>
      <w:r w:rsidR="00275FB1">
        <w:t xml:space="preserve">, </w:t>
      </w:r>
      <w:r w:rsidR="00ED0040">
        <w:t>420</w:t>
      </w:r>
      <w:r w:rsidR="00275FB1">
        <w:t xml:space="preserve">]). When assuming that </w:t>
      </w:r>
      <m:oMath>
        <m:r>
          <w:rPr>
            <w:rFonts w:ascii="Cambria Math" w:hAnsi="Cambria Math"/>
          </w:rPr>
          <m:t>N</m:t>
        </m:r>
      </m:oMath>
      <w:r w:rsidR="00275FB1">
        <w:t xml:space="preserve"> is a sum of two geometric random variables, our </w:t>
      </w:r>
      <w:r w:rsidR="00D7787F">
        <w:t>model</w:t>
      </w:r>
      <w:r w:rsidR="00D7787F">
        <w:t xml:space="preserve"> </w:t>
      </w:r>
      <w:r w:rsidR="00275FB1">
        <w:t xml:space="preserve">estimated the mean gene conversion tract length to be </w:t>
      </w:r>
      <w:r w:rsidR="00ED0040">
        <w:t>598</w:t>
      </w:r>
      <w:r w:rsidR="00275FB1">
        <w:t xml:space="preserve"> bp (95% CI: [</w:t>
      </w:r>
      <w:r w:rsidR="00ED0040">
        <w:t>596</w:t>
      </w:r>
      <w:r w:rsidR="00275FB1">
        <w:t xml:space="preserve">, </w:t>
      </w:r>
      <w:r w:rsidR="00ED0040">
        <w:t>601</w:t>
      </w:r>
      <w:r w:rsidR="00275FB1">
        <w:t xml:space="preserve">]). </w:t>
      </w:r>
    </w:p>
    <w:p w14:paraId="4EA24BB2" w14:textId="065ED453" w:rsidR="009D4A76" w:rsidRDefault="006C4D26" w:rsidP="003201C2">
      <w:r>
        <w:lastRenderedPageBreak/>
        <w:t xml:space="preserve">For the </w:t>
      </w:r>
      <w:r w:rsidR="005F7B58">
        <w:t>subset of</w:t>
      </w:r>
      <w:r w:rsidR="00D7787F">
        <w:t xml:space="preserve"> observed</w:t>
      </w:r>
      <w:r w:rsidR="005F7B58">
        <w:t xml:space="preserve"> tract lengths in which </w:t>
      </w:r>
      <w:r w:rsidR="005F7B58">
        <w:rPr>
          <w:rFonts w:ascii="Calibri" w:hAnsi="Calibri" w:cs="Calibri"/>
          <w:iCs/>
          <w:szCs w:val="22"/>
        </w:rPr>
        <w:t xml:space="preserve">the corresponding tracts </w:t>
      </w:r>
      <w:r w:rsidR="007C29B9">
        <w:rPr>
          <w:rFonts w:ascii="Calibri" w:hAnsi="Calibri" w:cs="Calibri"/>
          <w:iCs/>
          <w:szCs w:val="22"/>
        </w:rPr>
        <w:t>did not overlap with a recombination hotspot</w:t>
      </w:r>
      <w:r w:rsidR="005F7B58">
        <w:rPr>
          <w:rFonts w:ascii="Calibri" w:hAnsi="Calibri" w:cs="Calibri"/>
          <w:iCs/>
          <w:szCs w:val="22"/>
        </w:rPr>
        <w:t xml:space="preserve">, </w:t>
      </w:r>
      <w:r w:rsidR="00D7787F">
        <w:rPr>
          <w:rFonts w:ascii="Calibri" w:hAnsi="Calibri" w:cs="Calibri"/>
          <w:iCs/>
          <w:szCs w:val="22"/>
        </w:rPr>
        <w:t xml:space="preserve">our </w:t>
      </w:r>
      <w:r w:rsidR="00D7787F">
        <w:t xml:space="preserve">model, </w:t>
      </w:r>
      <w:r w:rsidR="00D7787F">
        <w:t xml:space="preserve">when </w:t>
      </w:r>
      <w:r w:rsidR="00D7787F">
        <w:t xml:space="preserve">assuming a geometric </w:t>
      </w:r>
      <m:oMath>
        <m:r>
          <w:rPr>
            <w:rFonts w:ascii="Cambria Math" w:hAnsi="Cambria Math"/>
          </w:rPr>
          <m:t>N</m:t>
        </m:r>
      </m:oMath>
      <w:r w:rsidR="00D7787F">
        <w:t xml:space="preserve">, </w:t>
      </w:r>
      <w:r w:rsidR="005F7B58">
        <w:t xml:space="preserve">estimated the mean gene conversion tract length to be </w:t>
      </w:r>
      <w:r w:rsidR="00ED0040">
        <w:t>492</w:t>
      </w:r>
      <w:r w:rsidR="00A44AD1">
        <w:t xml:space="preserve"> </w:t>
      </w:r>
      <w:r w:rsidR="005F7B58">
        <w:t xml:space="preserve">bp (95% CI: </w:t>
      </w:r>
      <w:r w:rsidR="00A44AD1">
        <w:t>[</w:t>
      </w:r>
      <w:r w:rsidR="00ED0040">
        <w:t>489</w:t>
      </w:r>
      <w:r w:rsidR="00A44AD1">
        <w:t xml:space="preserve">, </w:t>
      </w:r>
      <w:r w:rsidR="00ED0040">
        <w:t>494</w:t>
      </w:r>
      <w:r w:rsidR="00A44AD1">
        <w:t>]</w:t>
      </w:r>
      <w:r w:rsidR="005F7B58">
        <w:t xml:space="preserve">). When assuming that </w:t>
      </w:r>
      <m:oMath>
        <m:r>
          <w:rPr>
            <w:rFonts w:ascii="Cambria Math" w:hAnsi="Cambria Math"/>
          </w:rPr>
          <m:t>N</m:t>
        </m:r>
      </m:oMath>
      <w:r w:rsidR="005F7B58">
        <w:t xml:space="preserve"> is a sum of two geometric random variables, our </w:t>
      </w:r>
      <w:r w:rsidR="00D7787F">
        <w:t xml:space="preserve">model </w:t>
      </w:r>
      <w:r w:rsidR="005F7B58">
        <w:t xml:space="preserve">estimated the mean gene conversion tract length to be </w:t>
      </w:r>
      <w:r w:rsidR="00ED0040">
        <w:t>689</w:t>
      </w:r>
      <w:r w:rsidR="005F7B58">
        <w:t xml:space="preserve"> bp (95% CI: [</w:t>
      </w:r>
      <w:r w:rsidR="00ED0040">
        <w:t>687</w:t>
      </w:r>
      <w:r w:rsidR="005F7B58">
        <w:t xml:space="preserve">, </w:t>
      </w:r>
      <w:r w:rsidR="00ED0040">
        <w:t>692</w:t>
      </w:r>
      <w:r w:rsidR="005F7B58">
        <w:t xml:space="preserve">]). </w:t>
      </w:r>
      <w:r w:rsidR="00A34B0A">
        <w:t xml:space="preserve">In both subsets, </w:t>
      </w:r>
      <w:r w:rsidR="00185102">
        <w:t xml:space="preserve">the </w:t>
      </w:r>
      <w:r w:rsidR="00A34B0A">
        <w:t xml:space="preserve">AIC was smaller </w:t>
      </w:r>
      <w:r w:rsidR="00185102">
        <w:t xml:space="preserve">when </w:t>
      </w:r>
      <m:oMath>
        <m:r>
          <w:rPr>
            <w:rFonts w:ascii="Cambria Math" w:hAnsi="Cambria Math"/>
          </w:rPr>
          <m:t>N</m:t>
        </m:r>
      </m:oMath>
      <w:r w:rsidR="00185102">
        <w:rPr>
          <w:rFonts w:hint="eastAsia"/>
        </w:rPr>
        <w:t xml:space="preserve"> was</w:t>
      </w:r>
      <w:r w:rsidR="00185102">
        <w:t xml:space="preserve"> set to be geometric. </w:t>
      </w:r>
      <w:r w:rsidR="00A34B0A">
        <w:t xml:space="preserve"> </w:t>
      </w:r>
    </w:p>
    <w:p w14:paraId="30DA0C39" w14:textId="7A2E033F" w:rsidR="00622AE7" w:rsidRDefault="00622AE7" w:rsidP="00622AE7">
      <w:pPr>
        <w:pStyle w:val="Heading1"/>
      </w:pPr>
      <w:r>
        <w:t>Discussion</w:t>
      </w:r>
    </w:p>
    <w:p w14:paraId="21C6FA72" w14:textId="673013C3" w:rsidR="007C28A8" w:rsidRDefault="00530480" w:rsidP="00B014AF">
      <w:r>
        <w:t>P</w:t>
      </w:r>
      <w:r w:rsidR="00845484">
        <w:t xml:space="preserve">revious studies have tried to </w:t>
      </w:r>
      <w:r w:rsidR="007C54AE">
        <w:t>measure</w:t>
      </w:r>
      <w:r w:rsidR="00845484">
        <w:t xml:space="preserve"> gene conversion </w:t>
      </w:r>
      <w:r w:rsidR="00501C2C">
        <w:t xml:space="preserve">tract </w:t>
      </w:r>
      <w:r w:rsidR="00845484">
        <w:t xml:space="preserve">lengths </w:t>
      </w:r>
      <w:r w:rsidR="007C54AE">
        <w:t>in</w:t>
      </w:r>
      <w:r w:rsidR="00845484">
        <w:t xml:space="preserve"> humans</w:t>
      </w:r>
      <w:r w:rsidR="00501C2C">
        <w:t xml:space="preserve"> by detecting allele converted markers from pedigree and sperm-typing data.</w:t>
      </w:r>
      <w:r w:rsidR="00501C2C">
        <w:fldChar w:fldCharType="begin"/>
      </w:r>
      <w:r w:rsidR="00501C2C">
        <w:instrText xml:space="preserve"> ADDIN ZOTERO_ITEM CSL_CITATION {"citationID":"9q3gB0Ij","properties":{"formattedCitation":"\\super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501C2C">
        <w:rPr>
          <w:rFonts w:ascii="Cambria Math" w:hAnsi="Cambria Math" w:cs="Cambria Math"/>
        </w:rPr>
        <w:instrText>∼</w:instrText>
      </w:r>
      <w:r w:rsidR="00501C2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501C2C">
        <w:fldChar w:fldCharType="separate"/>
      </w:r>
      <w:r w:rsidR="00501C2C" w:rsidRPr="00501C2C">
        <w:rPr>
          <w:rFonts w:ascii="Calibri" w:cs="Calibri"/>
          <w:kern w:val="0"/>
          <w:vertAlign w:val="superscript"/>
        </w:rPr>
        <w:t>1,3–5</w:t>
      </w:r>
      <w:r w:rsidR="00501C2C">
        <w:fldChar w:fldCharType="end"/>
      </w:r>
      <w:r w:rsidR="00501C2C">
        <w:t xml:space="preserve"> </w:t>
      </w:r>
      <w:r w:rsidR="00213090">
        <w:t xml:space="preserve">However, </w:t>
      </w:r>
      <w:r w:rsidR="00A13629">
        <w:t xml:space="preserve">in these studies, it is only possible to detect gene conversion events occurring in a relatively small number of meioses. </w:t>
      </w:r>
      <w:r w:rsidR="000A00A8">
        <w:t>Efforts to detect gene conversions from pedigree data have been</w:t>
      </w:r>
      <w:r w:rsidR="00422A28">
        <w:t xml:space="preserve"> limited by the number of </w:t>
      </w:r>
      <w:r w:rsidR="004E7A67">
        <w:t xml:space="preserve">multi-generational </w:t>
      </w:r>
      <w:r w:rsidR="00422A28">
        <w:t xml:space="preserve">pedigrees that have been genotyped. </w:t>
      </w:r>
      <w:r w:rsidR="000A00A8">
        <w:t xml:space="preserve">Sperm-typing studies have been limited by the availability of </w:t>
      </w:r>
      <w:r w:rsidR="00106E70">
        <w:t>appropriate data and by the difficulty in distinguishing genotype errors from allele conversions in this setting</w:t>
      </w:r>
      <w:r w:rsidR="000A00A8">
        <w:t xml:space="preserve">. </w:t>
      </w:r>
      <w:r w:rsidR="008F2D4F">
        <w:t>A statistical model</w:t>
      </w:r>
      <w:r w:rsidR="00C62BD5">
        <w:t xml:space="preserve"> ha</w:t>
      </w:r>
      <w:r w:rsidR="008F2D4F">
        <w:t>s</w:t>
      </w:r>
      <w:r w:rsidR="00C62BD5">
        <w:t xml:space="preserve"> </w:t>
      </w:r>
      <w:r w:rsidR="007D3DFE">
        <w:t xml:space="preserve">been </w:t>
      </w:r>
      <w:r w:rsidR="00C62BD5">
        <w:t>proposed to infer the length distribution of gene conversion tracts in humans</w:t>
      </w:r>
      <w:r w:rsidR="007D3DFE">
        <w:t>,</w:t>
      </w:r>
      <w:r w:rsidR="00C62BD5">
        <w:fldChar w:fldCharType="begin"/>
      </w:r>
      <w:r w:rsidR="00C62BD5">
        <w:instrText xml:space="preserve"> ADDIN ZOTERO_ITEM CSL_CITATION {"citationID":"EqoNxMmo","properties":{"formattedCitation":"\\super 7,9\\nosupersub{}","plainCitation":"7,9","noteIndex":0},"citationItems":[{"id":28,"uris":["http://zotero.org/users/14121098/items/8SQWZVTT"],"itemData":{"id":28,"type":"article-journal","abstract":"DNA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C62BD5">
        <w:fldChar w:fldCharType="separate"/>
      </w:r>
      <w:r w:rsidR="00C62BD5" w:rsidRPr="00501C2C">
        <w:rPr>
          <w:rFonts w:ascii="Calibri" w:cs="Calibri"/>
          <w:kern w:val="0"/>
          <w:vertAlign w:val="superscript"/>
        </w:rPr>
        <w:t>9</w:t>
      </w:r>
      <w:r w:rsidR="00C62BD5">
        <w:fldChar w:fldCharType="end"/>
      </w:r>
      <w:r w:rsidR="00C62BD5">
        <w:t xml:space="preserve"> </w:t>
      </w:r>
      <w:r w:rsidR="007D3DFE">
        <w:t>but the</w:t>
      </w:r>
      <w:r w:rsidR="0091504E">
        <w:t xml:space="preserve"> </w:t>
      </w:r>
      <w:r w:rsidR="00DA7859">
        <w:t>small number</w:t>
      </w:r>
      <w:r w:rsidR="0091504E">
        <w:t xml:space="preserve"> of </w:t>
      </w:r>
      <w:r w:rsidR="007D3DFE">
        <w:t>detected</w:t>
      </w:r>
      <w:r w:rsidR="0091504E">
        <w:t xml:space="preserve"> gene conversion tracts </w:t>
      </w:r>
      <w:r w:rsidR="00DA7859">
        <w:t>has made it</w:t>
      </w:r>
      <w:r w:rsidR="0091504E">
        <w:t xml:space="preserve"> difficult to estimate the mean </w:t>
      </w:r>
      <w:r w:rsidR="00447B64">
        <w:t>gene conversion tract length with precision.</w:t>
      </w:r>
    </w:p>
    <w:p w14:paraId="56BBAEB1" w14:textId="0A5B64D3" w:rsidR="00213090" w:rsidRDefault="00F2776E" w:rsidP="00446918">
      <w:r>
        <w:t>By applying the multi-individual IBD method to the UK Biobank whole autosome data</w:t>
      </w:r>
      <w:r w:rsidR="0057252E">
        <w:t xml:space="preserve">, we can detect gene conversion events across multiple meioses in the ancestral history of </w:t>
      </w:r>
      <w:r w:rsidR="00E158F1">
        <w:t>this</w:t>
      </w:r>
      <w:r>
        <w:t xml:space="preserve"> population.</w:t>
      </w:r>
      <w:r>
        <w:fldChar w:fldCharType="begin"/>
      </w:r>
      <w:r>
        <w:instrText xml:space="preserve"> ADDIN ZOTERO_ITEM CSL_CITATION {"citationID":"Le9W6j3F","properties":{"formattedCitation":"\\super 6\\nosupersub{}","plainCitation":"6","noteIndex":0},"citationItems":[{"id":27,"uris":["http://zotero.org/users/14121098/items/CA6KQGXP"],"itemData":{"id":27,"type":"article-journal","container-title":"The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fldChar w:fldCharType="separate"/>
      </w:r>
      <w:r w:rsidRPr="00422A28">
        <w:rPr>
          <w:rFonts w:ascii="Calibri" w:cs="Calibri"/>
          <w:kern w:val="0"/>
          <w:vertAlign w:val="superscript"/>
        </w:rPr>
        <w:t>6</w:t>
      </w:r>
      <w:r>
        <w:fldChar w:fldCharType="end"/>
      </w:r>
      <w:r>
        <w:t xml:space="preserve"> </w:t>
      </w:r>
      <w:r w:rsidR="00CE3587">
        <w:t>Using this method,</w:t>
      </w:r>
      <w:r w:rsidR="00657828">
        <w:t xml:space="preserve"> 5,961,128 gene conversion tracts were detected, which </w:t>
      </w:r>
      <w:r w:rsidR="001A322D">
        <w:t xml:space="preserve">is </w:t>
      </w:r>
      <w:r w:rsidR="00C62BD5">
        <w:t xml:space="preserve">at least </w:t>
      </w:r>
      <w:r w:rsidR="001A322D">
        <w:t xml:space="preserve">several orders of magnitude larger than </w:t>
      </w:r>
      <w:r w:rsidR="00C62BD5">
        <w:t xml:space="preserve">what had been detected </w:t>
      </w:r>
      <w:r w:rsidR="008F2D4F">
        <w:t xml:space="preserve">in humans </w:t>
      </w:r>
      <w:r w:rsidR="00C62BD5">
        <w:t xml:space="preserve">in the past. </w:t>
      </w:r>
      <w:r w:rsidR="008F2D4F">
        <w:t>Only</w:t>
      </w:r>
      <w:r w:rsidR="00446918">
        <w:t xml:space="preserve"> around 2,000 gene conversion events were detected from a combination of 7,219 proband-family sets genotyped with a SNP chip and 101 whole-genome sequenced proband-family sets.</w:t>
      </w:r>
      <w:r w:rsidR="002B67D1">
        <w:fldChar w:fldCharType="begin"/>
      </w:r>
      <w:r w:rsidR="002B67D1">
        <w:instrText xml:space="preserve"> ADDIN ZOTERO_ITEM CSL_CITATION {"citationID":"BtTXt9BX","properties":{"formattedCitation":"\\super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B67D1">
        <w:fldChar w:fldCharType="separate"/>
      </w:r>
      <w:r w:rsidR="002B67D1" w:rsidRPr="002B67D1">
        <w:rPr>
          <w:rFonts w:ascii="Calibri" w:cs="Calibri"/>
          <w:kern w:val="0"/>
          <w:vertAlign w:val="superscript"/>
        </w:rPr>
        <w:t>5</w:t>
      </w:r>
      <w:r w:rsidR="002B67D1">
        <w:fldChar w:fldCharType="end"/>
      </w:r>
      <w:r w:rsidR="002B67D1">
        <w:t xml:space="preserve"> </w:t>
      </w:r>
    </w:p>
    <w:p w14:paraId="6E04C904" w14:textId="38493F7E" w:rsidR="00D8781C" w:rsidRDefault="000B6C5F" w:rsidP="009D0C9B">
      <w:r>
        <w:lastRenderedPageBreak/>
        <w:t xml:space="preserve">We next </w:t>
      </w:r>
      <w:r w:rsidR="00EB2648">
        <w:t>propose</w:t>
      </w:r>
      <w:r w:rsidR="00106E70">
        <w:t>d</w:t>
      </w:r>
      <w:r w:rsidR="00EB2648">
        <w:t xml:space="preserve"> a</w:t>
      </w:r>
      <w:r>
        <w:t xml:space="preserve"> </w:t>
      </w:r>
      <w:r w:rsidR="00BE0CE9">
        <w:t>parametric</w:t>
      </w:r>
      <w:r>
        <w:t xml:space="preserve"> model</w:t>
      </w:r>
      <w:r w:rsidR="00EB2648">
        <w:t xml:space="preserve">, inspired by a previous model by </w:t>
      </w:r>
      <w:proofErr w:type="spellStart"/>
      <w:r w:rsidR="00EB2648">
        <w:t>Betran</w:t>
      </w:r>
      <w:proofErr w:type="spellEnd"/>
      <w:r w:rsidR="00EB2648">
        <w:t xml:space="preserve"> et al.,</w:t>
      </w:r>
      <w:r w:rsidR="00EB2648">
        <w:fldChar w:fldCharType="begin"/>
      </w:r>
      <w:r w:rsidR="00EB2648">
        <w:instrText xml:space="preserve"> ADDIN ZOTERO_ITEM CSL_CITATION {"citationID":"BrL3JPbY","properties":{"formattedCitation":"\\super 7\\nosupersub{}","plainCitation":"7","noteIndex":0},"citationItems":[{"id":28,"uris":["http://zotero.org/users/14121098/items/8SQWZVTT"],"itemData":{"id":28,"type":"article-journal","abstract":"DNA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EB2648">
        <w:fldChar w:fldCharType="separate"/>
      </w:r>
      <w:r w:rsidR="00EB2648" w:rsidRPr="00EB2648">
        <w:rPr>
          <w:rFonts w:ascii="Calibri" w:cs="Calibri"/>
          <w:kern w:val="0"/>
          <w:vertAlign w:val="superscript"/>
        </w:rPr>
        <w:t>7</w:t>
      </w:r>
      <w:r w:rsidR="00EB2648">
        <w:fldChar w:fldCharType="end"/>
      </w:r>
      <w:r>
        <w:t xml:space="preserve"> to infer the mean gene conversion tract length </w:t>
      </w:r>
      <w:r w:rsidR="00616C8A">
        <w:t xml:space="preserve">from </w:t>
      </w:r>
      <w:r w:rsidR="00CE3587">
        <w:t>a large number of detected gene conversion tracts</w:t>
      </w:r>
      <w:r w:rsidR="00616C8A">
        <w:t>.</w:t>
      </w:r>
      <w:r w:rsidR="009D0C9B">
        <w:t xml:space="preserve"> In our model, the length distribution of gene conversion tracts can be specified to either be geometric or a sum of two geometric random variables, and it is possible to select the better fitting </w:t>
      </w:r>
      <w:r w:rsidR="00443948">
        <w:t>setting</w:t>
      </w:r>
      <w:r w:rsidR="009D0C9B">
        <w:t xml:space="preserve"> based on AIC.  </w:t>
      </w:r>
    </w:p>
    <w:p w14:paraId="22E07C7A" w14:textId="0D8999FB" w:rsidR="00A75F06" w:rsidRDefault="00A75F06" w:rsidP="009D0C9B">
      <w:r>
        <w:t xml:space="preserve">When using our model to estimate the mean gene conversion tract length, we first removed observed tract lengths greater than 1500 bp because the multi-individual IBD method is likely to truncate longer observed tracts </w:t>
      </w:r>
      <w:r w:rsidR="00E402B1">
        <w:t>when detecting these from sequence data</w:t>
      </w:r>
      <w:r w:rsidR="00315BC7">
        <w:t xml:space="preserve"> (see the section, </w:t>
      </w:r>
      <w:r w:rsidR="00315BC7" w:rsidRPr="00315BC7">
        <w:t>Detecting gene conversion tracts</w:t>
      </w:r>
      <w:r w:rsidR="00315BC7">
        <w:t>)</w:t>
      </w:r>
      <w:r>
        <w:t>.</w:t>
      </w:r>
      <w:r w:rsidR="00E402B1">
        <w:t xml:space="preserve"> Furthermore, we removed any observed tract</w:t>
      </w:r>
      <w:r w:rsidR="0038004F">
        <w:t xml:space="preserve"> lengths of</w:t>
      </w:r>
      <w:r w:rsidR="00493089">
        <w:t xml:space="preserve"> 1 bp because our model overestimates the proportion of these tracts, likely because </w:t>
      </w:r>
      <w:r w:rsidR="0038004F">
        <w:t>it</w:t>
      </w:r>
      <w:r w:rsidR="00493089">
        <w:t xml:space="preserve"> does not account for linkage disequilibrium (see Supplementary materials). </w:t>
      </w:r>
      <w:r w:rsidR="00D575AA">
        <w:t xml:space="preserve">To account for omitting these </w:t>
      </w:r>
      <w:r w:rsidR="0038004F">
        <w:t>tract lengths</w:t>
      </w:r>
      <w:r w:rsidR="00D575AA">
        <w:t xml:space="preserve">, we truncate the </w:t>
      </w:r>
      <w:r w:rsidR="008B22E6">
        <w:t>distribution</w:t>
      </w:r>
      <w:r w:rsidR="00D575AA">
        <w:t xml:space="preserve"> of observed tract lengths between 2 and 1500 bp</w:t>
      </w:r>
      <w:r w:rsidR="008B22E6">
        <w:t xml:space="preserve"> in our model</w:t>
      </w:r>
      <w:r w:rsidR="00D575AA">
        <w:t xml:space="preserve">. </w:t>
      </w:r>
    </w:p>
    <w:p w14:paraId="365BA569" w14:textId="187E28CC" w:rsidR="008300D8" w:rsidRDefault="00EB2648" w:rsidP="008300D8">
      <w:r>
        <w:t xml:space="preserve">We </w:t>
      </w:r>
      <w:r w:rsidR="009D0C9B">
        <w:t>used a</w:t>
      </w:r>
      <w:r>
        <w:t xml:space="preserve"> coalescent simulation </w:t>
      </w:r>
      <w:r w:rsidR="009D0C9B">
        <w:t>incorporating gene conversion events to validate our parametric model</w:t>
      </w:r>
      <w:r>
        <w:t>.</w:t>
      </w:r>
      <w:r w:rsidR="008300D8">
        <w:t xml:space="preserve"> We found that our model accurately estimated the mean length when the length distribution of gene conversion tracts was correctly specified to be geometric.</w:t>
      </w:r>
      <w:r w:rsidR="00A41599">
        <w:t xml:space="preserve"> </w:t>
      </w:r>
      <w:r w:rsidR="00121CC2">
        <w:t>Our</w:t>
      </w:r>
      <w:r w:rsidR="00A41599">
        <w:t xml:space="preserve"> model resulted in biased estimates of the </w:t>
      </w:r>
      <w:r w:rsidR="00A41599">
        <w:t xml:space="preserve">mean </w:t>
      </w:r>
      <w:r w:rsidR="00A41599">
        <w:t>gene conversion tract length when the length distribution was incorrectly specified</w:t>
      </w:r>
      <w:r w:rsidR="00BC48B7">
        <w:t>.</w:t>
      </w:r>
      <w:r w:rsidR="00121CC2">
        <w:t xml:space="preserve"> To assess the robustness of our model to misspecification of the tract length distribution, we ran a separate simulation study (see the section, </w:t>
      </w:r>
      <w:r w:rsidR="00121CC2" w:rsidRPr="00121CC2">
        <w:t>Simulation study to assess the robustness of the model</w:t>
      </w:r>
      <w:r w:rsidR="00121CC2">
        <w:t xml:space="preserve">, in the Appendix). </w:t>
      </w:r>
      <w:r w:rsidR="00403747">
        <w:t>We see from t</w:t>
      </w:r>
      <w:r w:rsidR="00403747" w:rsidRPr="00403747">
        <w:t>his study that the AIC</w:t>
      </w:r>
      <w:r w:rsidR="00403747">
        <w:t xml:space="preserve"> s</w:t>
      </w:r>
      <w:r w:rsidR="00403747" w:rsidRPr="00403747">
        <w:t xml:space="preserve">elected model </w:t>
      </w:r>
      <w:r w:rsidR="007C1893">
        <w:t>results in</w:t>
      </w:r>
      <w:r w:rsidR="00403747" w:rsidRPr="00403747">
        <w:t xml:space="preserve"> relatively unbiased</w:t>
      </w:r>
      <w:r w:rsidR="007C1893">
        <w:t xml:space="preserve"> estimates</w:t>
      </w:r>
      <w:r w:rsidR="00403747" w:rsidRPr="00403747">
        <w:t xml:space="preserve"> across a </w:t>
      </w:r>
      <w:r w:rsidR="00A815AA">
        <w:t>range</w:t>
      </w:r>
      <w:r w:rsidR="00403747" w:rsidRPr="00403747">
        <w:t xml:space="preserve"> of true</w:t>
      </w:r>
      <w:r w:rsidR="00A10934">
        <w:t xml:space="preserve"> </w:t>
      </w:r>
      <w:r w:rsidR="00403747" w:rsidRPr="00403747">
        <w:t>tract length distributions.</w:t>
      </w:r>
    </w:p>
    <w:p w14:paraId="36E30866" w14:textId="79AE2A22" w:rsidR="00B25EFD" w:rsidRDefault="00E42A68" w:rsidP="008300D8">
      <w:r>
        <w:t>We then</w:t>
      </w:r>
      <w:r w:rsidR="00D575AA">
        <w:t xml:space="preserve"> fit our </w:t>
      </w:r>
      <w:r w:rsidR="00422A10">
        <w:t xml:space="preserve">model to detected gene conversion tracts from the UK Biobank whole autosome data. We estimated the mean gene conversion tract length to be 459 bp (95% CI: [457, 460]) using the setting in which gene conversion tract lengths were assumed to be geometric, which resulted in a smaller AIC compared to when we assumed this to be a sum of two geometric random variables. </w:t>
      </w:r>
    </w:p>
    <w:p w14:paraId="7D5E2AB6" w14:textId="61D0D231" w:rsidR="008300D8" w:rsidRDefault="0009735C" w:rsidP="008300D8">
      <w:r>
        <w:lastRenderedPageBreak/>
        <w:t xml:space="preserve">This result is </w:t>
      </w:r>
      <w:r w:rsidR="00321F75">
        <w:t>consistent with some previous findings</w:t>
      </w:r>
      <w:r w:rsidR="00DA5E7B">
        <w:t xml:space="preserve">. </w:t>
      </w:r>
      <w:proofErr w:type="spellStart"/>
      <w:r w:rsidR="006A795B" w:rsidRPr="00DA5E7B">
        <w:rPr>
          <w:rFonts w:ascii="Calibri" w:cs="Calibri"/>
        </w:rPr>
        <w:t>Hardarson</w:t>
      </w:r>
      <w:proofErr w:type="spellEnd"/>
      <w:r w:rsidR="006A795B">
        <w:t xml:space="preserve"> </w:t>
      </w:r>
      <w:r w:rsidR="00321F75">
        <w:t>et al. estimate the mean paternal and maternal gene conversion tract length to be 177 bp (95% CI: [</w:t>
      </w:r>
      <w:r w:rsidR="00321F75" w:rsidRPr="00321F75">
        <w:t>61.0</w:t>
      </w:r>
      <w:r w:rsidR="00321F75">
        <w:t xml:space="preserve">, </w:t>
      </w:r>
      <w:r w:rsidR="00321F75" w:rsidRPr="00321F75">
        <w:t>389</w:t>
      </w:r>
      <w:r w:rsidR="00321F75">
        <w:t xml:space="preserve">]) and 41.9 bp (95% CI: [16.4, 2925]) respectively, based on </w:t>
      </w:r>
      <w:r w:rsidR="006A795B">
        <w:t>504 gene conversion tracts detected in sequenced families (257 paternal and 247 maternal gene conversion tracts)</w:t>
      </w:r>
      <w:r w:rsidR="00321F75">
        <w:t>.</w:t>
      </w:r>
      <w:r w:rsidR="006A795B">
        <w:fldChar w:fldCharType="begin"/>
      </w:r>
      <w:r w:rsidR="006A795B">
        <w:instrText xml:space="preserve"> ADDIN ZOTERO_ITEM CSL_CITATION {"citationID":"ix6t7Kz4","properties":{"formattedCitation":"\\super 5,9\\nosupersub{}","plainCitation":"5,9","noteIndex":0},"citationItems":[{"id":33,"uris":["http://zotero.org/users/14121098/items/LPEQ4CVT"],"itemData":{"id":33,"type":"article-journal","abstract":"Meiotic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A795B">
        <w:fldChar w:fldCharType="separate"/>
      </w:r>
      <w:r w:rsidR="006A795B" w:rsidRPr="006A795B">
        <w:rPr>
          <w:rFonts w:ascii="Calibri" w:cs="Calibri"/>
          <w:kern w:val="0"/>
          <w:vertAlign w:val="superscript"/>
        </w:rPr>
        <w:t>9</w:t>
      </w:r>
      <w:r w:rsidR="006A795B">
        <w:fldChar w:fldCharType="end"/>
      </w:r>
      <w:r w:rsidR="00321F75">
        <w:t xml:space="preserve"> </w:t>
      </w:r>
      <w:r w:rsidR="00334B1E">
        <w:t>Because of the wide confidence intervals</w:t>
      </w:r>
      <w:r w:rsidR="00321F75">
        <w:t xml:space="preserve"> </w:t>
      </w:r>
      <w:r w:rsidR="00334B1E">
        <w:t xml:space="preserve">for the mean </w:t>
      </w:r>
      <w:r w:rsidR="00D60365">
        <w:t xml:space="preserve">tract </w:t>
      </w:r>
      <w:r w:rsidR="00334B1E">
        <w:t>length, our estimate is consistent with their findings.</w:t>
      </w:r>
      <w:r w:rsidR="00BE5DBE">
        <w:t xml:space="preserve"> </w:t>
      </w:r>
      <w:r w:rsidR="00BA28FC">
        <w:t>In contrast</w:t>
      </w:r>
      <w:r w:rsidR="00BE5DBE">
        <w:t xml:space="preserve">, </w:t>
      </w:r>
      <w:r w:rsidR="00BE5DBE">
        <w:t>Jeffreys and May estimate the mean length to be in the range of 55-290 bp based on minimum and maximum possible lengths of detected gene conversion tracts determined from allele converted markers.</w:t>
      </w:r>
      <w:r w:rsidR="00BE5DBE">
        <w:fldChar w:fldCharType="begin"/>
      </w:r>
      <w:r w:rsidR="00BE5DBE">
        <w:instrText xml:space="preserve"> ADDIN ZOTERO_ITEM CSL_CITATION {"citationID":"JBwUP77x","properties":{"formattedCitation":"\\super 4\\nosupersub{}","plainCitation":"4","noteIndex":0},"citationItems":[{"id":32,"uris":["http://zotero.org/users/14121098/items/CQNGGHDD"],"itemData":{"id":32,"type":"article-journal","abstract":"Meiotic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BE5DBE">
        <w:fldChar w:fldCharType="separate"/>
      </w:r>
      <w:r w:rsidR="00BE5DBE" w:rsidRPr="00DA5E7B">
        <w:rPr>
          <w:rFonts w:ascii="Calibri" w:cs="Calibri"/>
          <w:kern w:val="0"/>
          <w:vertAlign w:val="superscript"/>
        </w:rPr>
        <w:t>4</w:t>
      </w:r>
      <w:r w:rsidR="00BE5DBE">
        <w:fldChar w:fldCharType="end"/>
      </w:r>
      <w:r w:rsidR="00BE5DBE">
        <w:t xml:space="preserve"> Our estimate of 459 bp is not inside this range.</w:t>
      </w:r>
    </w:p>
    <w:p w14:paraId="27456651" w14:textId="3167F4FD" w:rsidR="00680B80" w:rsidRPr="00680B80" w:rsidRDefault="00EE198E" w:rsidP="00D575AA">
      <w:r>
        <w:t xml:space="preserve">We further </w:t>
      </w:r>
      <w:r w:rsidR="002439AA">
        <w:t xml:space="preserve">ran a </w:t>
      </w:r>
      <w:r w:rsidR="00795C0B">
        <w:t xml:space="preserve">stratified analysis based on whether the detected gene conversion tracts from the UK Biobank whole autosome data overlapped with a recombination hotspot, defined to be the region spanning two nearby markers in which the local recombination rate is five times that of the background recombination rate of the autosome. </w:t>
      </w:r>
      <w:r w:rsidR="0057436A">
        <w:t xml:space="preserve">Applying our model on just the tracts that overlapped with a recombination hotspot, we estimated the mean gene conversion tract length to be </w:t>
      </w:r>
      <w:r w:rsidR="0057436A">
        <w:t>418 bp (95% CI: [416, 420])</w:t>
      </w:r>
      <w:r w:rsidR="0057436A">
        <w:t xml:space="preserve">. On the other hand, when applying our model to just the tracts that did not overlap with a recombination hotspot, we estimated the mean gene conversion tract length to be </w:t>
      </w:r>
      <w:r w:rsidR="0057436A">
        <w:t xml:space="preserve">492 bp (95% CI: [489, 494]). </w:t>
      </w:r>
      <w:r w:rsidR="001F1FD9">
        <w:t xml:space="preserve">For both subsets of observed tracts, we used the setting in which </w:t>
      </w:r>
      <m:oMath>
        <m:r>
          <w:rPr>
            <w:rFonts w:ascii="Cambria Math" w:hAnsi="Cambria Math"/>
          </w:rPr>
          <m:t>N</m:t>
        </m:r>
      </m:oMath>
      <w:r w:rsidR="001F1FD9">
        <w:t xml:space="preserve"> was assumed to be geometric, which resulted in a smaller AIC value. </w:t>
      </w:r>
      <w:commentRangeStart w:id="2"/>
      <w:r w:rsidR="0057436A">
        <w:t xml:space="preserve">Although we found the mean gene conversion tract lengths </w:t>
      </w:r>
      <w:r w:rsidR="00D620CA">
        <w:t>from</w:t>
      </w:r>
      <w:r w:rsidR="0057436A">
        <w:t xml:space="preserve"> these two subsets </w:t>
      </w:r>
      <w:r w:rsidR="001D3658">
        <w:t xml:space="preserve">to differ </w:t>
      </w:r>
      <w:r w:rsidR="00D620CA">
        <w:t>significantly</w:t>
      </w:r>
      <w:r w:rsidR="001D3658">
        <w:t xml:space="preserve">, this </w:t>
      </w:r>
      <w:r w:rsidR="006B2B2E">
        <w:t xml:space="preserve">difference </w:t>
      </w:r>
      <w:r w:rsidR="006B3BDE">
        <w:t xml:space="preserve">may be </w:t>
      </w:r>
      <w:r w:rsidR="001D3658">
        <w:t>attributable</w:t>
      </w:r>
      <w:r w:rsidR="006B3BDE">
        <w:t xml:space="preserve"> to</w:t>
      </w:r>
      <w:r w:rsidR="006B2B2E">
        <w:t xml:space="preserve"> </w:t>
      </w:r>
      <w:r w:rsidR="001D3658">
        <w:t>technical</w:t>
      </w:r>
      <w:r w:rsidR="006B2B2E">
        <w:t xml:space="preserve"> factors</w:t>
      </w:r>
      <w:r w:rsidR="001D3658">
        <w:t xml:space="preserve">, </w:t>
      </w:r>
      <w:r w:rsidR="006B2B2E">
        <w:t xml:space="preserve">such as </w:t>
      </w:r>
      <w:r w:rsidR="001D3658">
        <w:t>reduced</w:t>
      </w:r>
      <w:r w:rsidR="00833233">
        <w:t xml:space="preserve"> phasing accuracy </w:t>
      </w:r>
      <w:r w:rsidR="00AA0F1A">
        <w:t xml:space="preserve">at recombination hotspots. </w:t>
      </w:r>
      <w:commentRangeEnd w:id="2"/>
      <w:r w:rsidR="001D3658">
        <w:rPr>
          <w:rStyle w:val="CommentReference"/>
        </w:rPr>
        <w:commentReference w:id="2"/>
      </w:r>
      <w:r w:rsidR="001D3658">
        <w:t xml:space="preserve">We recommend further analysis to </w:t>
      </w:r>
      <w:r w:rsidR="003F69CC">
        <w:t>confirm this preliminary result.</w:t>
      </w:r>
    </w:p>
    <w:p w14:paraId="5594A9D3" w14:textId="77777777" w:rsidR="008300D8" w:rsidRDefault="008300D8" w:rsidP="00D575AA">
      <w:bookmarkStart w:id="3" w:name="_Hlk157629171"/>
    </w:p>
    <w:p w14:paraId="345192EA" w14:textId="77777777" w:rsidR="00121CC2" w:rsidRDefault="00121CC2" w:rsidP="00D575AA"/>
    <w:p w14:paraId="7757B309" w14:textId="77777777" w:rsidR="00121CC2" w:rsidRDefault="00121CC2" w:rsidP="00D575AA"/>
    <w:p w14:paraId="5863C0BB" w14:textId="77777777" w:rsidR="00121CC2" w:rsidRDefault="00121CC2" w:rsidP="00D575AA"/>
    <w:p w14:paraId="6D048B68" w14:textId="77777777" w:rsidR="00121CC2" w:rsidRDefault="00121CC2" w:rsidP="00D575AA"/>
    <w:p w14:paraId="1718ED87" w14:textId="5B503CEB" w:rsidR="00C140E7" w:rsidRDefault="00C140E7" w:rsidP="00C140E7">
      <w:pPr>
        <w:pStyle w:val="Heading1"/>
      </w:pPr>
      <w:r>
        <w:t>References</w:t>
      </w:r>
    </w:p>
    <w:p w14:paraId="2BA69639" w14:textId="77777777" w:rsidR="00B719A8" w:rsidRPr="00B719A8" w:rsidRDefault="002721B3" w:rsidP="00B719A8">
      <w:pPr>
        <w:pStyle w:val="Bibliography"/>
        <w:rPr>
          <w:rFonts w:ascii="Calibri" w:cs="Calibri"/>
        </w:rPr>
      </w:pPr>
      <w:r>
        <w:fldChar w:fldCharType="begin"/>
      </w:r>
      <w:r w:rsidR="000C5294">
        <w:instrText xml:space="preserve"> ADDIN ZOTERO_BIBL {"uncited":[],"omitted":[],"custom":[]} CSL_BIBLIOGRAPHY </w:instrText>
      </w:r>
      <w:r>
        <w:fldChar w:fldCharType="separate"/>
      </w:r>
      <w:r w:rsidR="00B719A8" w:rsidRPr="00B719A8">
        <w:rPr>
          <w:rFonts w:ascii="Calibri" w:cs="Calibri"/>
        </w:rPr>
        <w:t>1.</w:t>
      </w:r>
      <w:r w:rsidR="00B719A8" w:rsidRPr="00B719A8">
        <w:rPr>
          <w:rFonts w:ascii="Calibri" w:cs="Calibri"/>
        </w:rPr>
        <w:tab/>
        <w:t xml:space="preserve">Williams, A. L. </w:t>
      </w:r>
      <w:r w:rsidR="00B719A8" w:rsidRPr="00B719A8">
        <w:rPr>
          <w:rFonts w:ascii="Calibri" w:cs="Calibri"/>
          <w:i/>
          <w:iCs/>
        </w:rPr>
        <w:t>et al.</w:t>
      </w:r>
      <w:r w:rsidR="00B719A8" w:rsidRPr="00B719A8">
        <w:rPr>
          <w:rFonts w:ascii="Calibri" w:cs="Calibri"/>
        </w:rPr>
        <w:t xml:space="preserve"> Non-crossover gene conversions show strong GC bias and unexpected clustering in humans. </w:t>
      </w:r>
      <w:r w:rsidR="00B719A8" w:rsidRPr="00B719A8">
        <w:rPr>
          <w:rFonts w:ascii="Calibri" w:cs="Calibri"/>
          <w:i/>
          <w:iCs/>
        </w:rPr>
        <w:t>eLife</w:t>
      </w:r>
      <w:r w:rsidR="00B719A8" w:rsidRPr="00B719A8">
        <w:rPr>
          <w:rFonts w:ascii="Calibri" w:cs="Calibri"/>
        </w:rPr>
        <w:t xml:space="preserve"> </w:t>
      </w:r>
      <w:r w:rsidR="00B719A8" w:rsidRPr="00B719A8">
        <w:rPr>
          <w:rFonts w:ascii="Calibri" w:cs="Calibri"/>
          <w:b/>
          <w:bCs/>
        </w:rPr>
        <w:t>4</w:t>
      </w:r>
      <w:r w:rsidR="00B719A8" w:rsidRPr="00B719A8">
        <w:rPr>
          <w:rFonts w:ascii="Calibri" w:cs="Calibri"/>
        </w:rPr>
        <w:t>, e04637 (2015).</w:t>
      </w:r>
    </w:p>
    <w:p w14:paraId="30DDCE3E" w14:textId="77777777" w:rsidR="00B719A8" w:rsidRPr="00B719A8" w:rsidRDefault="00B719A8" w:rsidP="00B719A8">
      <w:pPr>
        <w:pStyle w:val="Bibliography"/>
        <w:rPr>
          <w:rFonts w:ascii="Calibri" w:cs="Calibri"/>
        </w:rPr>
      </w:pPr>
      <w:r w:rsidRPr="00B719A8">
        <w:rPr>
          <w:rFonts w:ascii="Calibri" w:cs="Calibri"/>
        </w:rPr>
        <w:t>2.</w:t>
      </w:r>
      <w:r w:rsidRPr="00B719A8">
        <w:rPr>
          <w:rFonts w:ascii="Calibri" w:cs="Calibri"/>
        </w:rPr>
        <w:tab/>
        <w:t xml:space="preserve">McMahill, M. S., Sham, C. W. &amp; Bishop, D. K. Synthesis-Dependent Strand Annealing in Meiosis. </w:t>
      </w:r>
      <w:r w:rsidRPr="00B719A8">
        <w:rPr>
          <w:rFonts w:ascii="Calibri" w:cs="Calibri"/>
          <w:i/>
          <w:iCs/>
        </w:rPr>
        <w:t>PLoS Biol</w:t>
      </w:r>
      <w:r w:rsidRPr="00B719A8">
        <w:rPr>
          <w:rFonts w:ascii="Calibri" w:cs="Calibri"/>
        </w:rPr>
        <w:t xml:space="preserve"> </w:t>
      </w:r>
      <w:r w:rsidRPr="00B719A8">
        <w:rPr>
          <w:rFonts w:ascii="Calibri" w:cs="Calibri"/>
          <w:b/>
          <w:bCs/>
        </w:rPr>
        <w:t>5</w:t>
      </w:r>
      <w:r w:rsidRPr="00B719A8">
        <w:rPr>
          <w:rFonts w:ascii="Calibri" w:cs="Calibri"/>
        </w:rPr>
        <w:t>, e299 (2007).</w:t>
      </w:r>
    </w:p>
    <w:p w14:paraId="483DE994" w14:textId="77777777" w:rsidR="00B719A8" w:rsidRPr="00B719A8" w:rsidRDefault="00B719A8" w:rsidP="00B719A8">
      <w:pPr>
        <w:pStyle w:val="Bibliography"/>
        <w:rPr>
          <w:rFonts w:ascii="Calibri" w:cs="Calibri"/>
        </w:rPr>
      </w:pPr>
      <w:r w:rsidRPr="00B719A8">
        <w:rPr>
          <w:rFonts w:ascii="Calibri" w:cs="Calibri"/>
        </w:rPr>
        <w:t>3.</w:t>
      </w:r>
      <w:r w:rsidRPr="00B719A8">
        <w:rPr>
          <w:rFonts w:ascii="Calibri" w:cs="Calibri"/>
        </w:rPr>
        <w:tab/>
        <w:t xml:space="preserve">Odenthal-Hesse, L., Berg, I. L., Veselis, A., Jeffreys, A. J. &amp; May, C. A. Transmission Distortion Affecting Human Noncrossover but Not Crossover Recombination: A Hidden Source of Meiotic Drive. </w:t>
      </w:r>
      <w:r w:rsidRPr="00B719A8">
        <w:rPr>
          <w:rFonts w:ascii="Calibri" w:cs="Calibri"/>
          <w:i/>
          <w:iCs/>
        </w:rPr>
        <w:t>PLOS Genetics</w:t>
      </w:r>
      <w:r w:rsidRPr="00B719A8">
        <w:rPr>
          <w:rFonts w:ascii="Calibri" w:cs="Calibri"/>
        </w:rPr>
        <w:t xml:space="preserve"> </w:t>
      </w:r>
      <w:r w:rsidRPr="00B719A8">
        <w:rPr>
          <w:rFonts w:ascii="Calibri" w:cs="Calibri"/>
          <w:b/>
          <w:bCs/>
        </w:rPr>
        <w:t>10</w:t>
      </w:r>
      <w:r w:rsidRPr="00B719A8">
        <w:rPr>
          <w:rFonts w:ascii="Calibri" w:cs="Calibri"/>
        </w:rPr>
        <w:t>, e1004106 (2014).</w:t>
      </w:r>
    </w:p>
    <w:p w14:paraId="0A36B06E" w14:textId="77777777" w:rsidR="00B719A8" w:rsidRPr="00B719A8" w:rsidRDefault="00B719A8" w:rsidP="00B719A8">
      <w:pPr>
        <w:pStyle w:val="Bibliography"/>
        <w:rPr>
          <w:rFonts w:ascii="Calibri" w:cs="Calibri"/>
        </w:rPr>
      </w:pPr>
      <w:r w:rsidRPr="00B719A8">
        <w:rPr>
          <w:rFonts w:ascii="Calibri" w:cs="Calibri"/>
        </w:rPr>
        <w:t>4.</w:t>
      </w:r>
      <w:r w:rsidRPr="00B719A8">
        <w:rPr>
          <w:rFonts w:ascii="Calibri" w:cs="Calibri"/>
        </w:rPr>
        <w:tab/>
        <w:t xml:space="preserve">Jeffreys, A. J. &amp; May, C. A. Intense and highly localized gene conversion activity in human meiotic crossover hot spots. </w:t>
      </w:r>
      <w:r w:rsidRPr="00B719A8">
        <w:rPr>
          <w:rFonts w:ascii="Calibri" w:cs="Calibri"/>
          <w:i/>
          <w:iCs/>
        </w:rPr>
        <w:t>Nat Genet</w:t>
      </w:r>
      <w:r w:rsidRPr="00B719A8">
        <w:rPr>
          <w:rFonts w:ascii="Calibri" w:cs="Calibri"/>
        </w:rPr>
        <w:t xml:space="preserve"> </w:t>
      </w:r>
      <w:r w:rsidRPr="00B719A8">
        <w:rPr>
          <w:rFonts w:ascii="Calibri" w:cs="Calibri"/>
          <w:b/>
          <w:bCs/>
        </w:rPr>
        <w:t>36</w:t>
      </w:r>
      <w:r w:rsidRPr="00B719A8">
        <w:rPr>
          <w:rFonts w:ascii="Calibri" w:cs="Calibri"/>
        </w:rPr>
        <w:t>, 151–156 (2004).</w:t>
      </w:r>
    </w:p>
    <w:p w14:paraId="6F1B2162" w14:textId="77777777" w:rsidR="00B719A8" w:rsidRPr="00B719A8" w:rsidRDefault="00B719A8" w:rsidP="00B719A8">
      <w:pPr>
        <w:pStyle w:val="Bibliography"/>
        <w:rPr>
          <w:rFonts w:ascii="Calibri" w:cs="Calibri"/>
        </w:rPr>
      </w:pPr>
      <w:r w:rsidRPr="00B719A8">
        <w:rPr>
          <w:rFonts w:ascii="Calibri" w:cs="Calibri"/>
        </w:rPr>
        <w:t>5.</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The rate of meiotic gene conversion varies by sex and age. </w:t>
      </w:r>
      <w:r w:rsidRPr="00B719A8">
        <w:rPr>
          <w:rFonts w:ascii="Calibri" w:cs="Calibri"/>
          <w:i/>
          <w:iCs/>
        </w:rPr>
        <w:t>Nat Genet</w:t>
      </w:r>
      <w:r w:rsidRPr="00B719A8">
        <w:rPr>
          <w:rFonts w:ascii="Calibri" w:cs="Calibri"/>
        </w:rPr>
        <w:t xml:space="preserve"> </w:t>
      </w:r>
      <w:r w:rsidRPr="00B719A8">
        <w:rPr>
          <w:rFonts w:ascii="Calibri" w:cs="Calibri"/>
          <w:b/>
          <w:bCs/>
        </w:rPr>
        <w:t>48</w:t>
      </w:r>
      <w:r w:rsidRPr="00B719A8">
        <w:rPr>
          <w:rFonts w:ascii="Calibri" w:cs="Calibri"/>
        </w:rPr>
        <w:t>, 1377–1384 (2016).</w:t>
      </w:r>
    </w:p>
    <w:p w14:paraId="7EDC99FE" w14:textId="77777777" w:rsidR="00B719A8" w:rsidRPr="00B719A8" w:rsidRDefault="00B719A8" w:rsidP="00B719A8">
      <w:pPr>
        <w:pStyle w:val="Bibliography"/>
        <w:rPr>
          <w:rFonts w:ascii="Calibri" w:cs="Calibri"/>
        </w:rPr>
      </w:pPr>
      <w:r w:rsidRPr="00B719A8">
        <w:rPr>
          <w:rFonts w:ascii="Calibri" w:cs="Calibri"/>
        </w:rPr>
        <w:t>6.</w:t>
      </w:r>
      <w:r w:rsidRPr="00B719A8">
        <w:rPr>
          <w:rFonts w:ascii="Calibri" w:cs="Calibri"/>
        </w:rPr>
        <w:tab/>
        <w:t xml:space="preserve">Browning, S. R. &amp; Browning, B. L. Biobank-scale inference of multi-individual identity by descent and gene conversion.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111</w:t>
      </w:r>
      <w:r w:rsidRPr="00B719A8">
        <w:rPr>
          <w:rFonts w:ascii="Calibri" w:cs="Calibri"/>
        </w:rPr>
        <w:t>, 691–700 (2024).</w:t>
      </w:r>
    </w:p>
    <w:p w14:paraId="700CACF7" w14:textId="77777777" w:rsidR="00B719A8" w:rsidRPr="00B719A8" w:rsidRDefault="00B719A8" w:rsidP="00B719A8">
      <w:pPr>
        <w:pStyle w:val="Bibliography"/>
        <w:rPr>
          <w:rFonts w:ascii="Calibri" w:cs="Calibri"/>
        </w:rPr>
      </w:pPr>
      <w:r w:rsidRPr="00B719A8">
        <w:rPr>
          <w:rFonts w:ascii="Calibri" w:cs="Calibri"/>
        </w:rPr>
        <w:t>7.</w:t>
      </w:r>
      <w:r w:rsidRPr="00B719A8">
        <w:rPr>
          <w:rFonts w:ascii="Calibri" w:cs="Calibri"/>
        </w:rPr>
        <w:tab/>
        <w:t xml:space="preserve">Betran, E., Rozas, J., Navarro, A. &amp; Barbadilla, A. The Estimation of the Number and the Length Distribution of Gene Conversion Tracts from Population DNA Sequence Data. </w:t>
      </w:r>
      <w:r w:rsidRPr="00B719A8">
        <w:rPr>
          <w:rFonts w:ascii="Calibri" w:cs="Calibri"/>
          <w:i/>
          <w:iCs/>
        </w:rPr>
        <w:t>Genetics</w:t>
      </w:r>
      <w:r w:rsidRPr="00B719A8">
        <w:rPr>
          <w:rFonts w:ascii="Calibri" w:cs="Calibri"/>
        </w:rPr>
        <w:t xml:space="preserve"> </w:t>
      </w:r>
      <w:r w:rsidRPr="00B719A8">
        <w:rPr>
          <w:rFonts w:ascii="Calibri" w:cs="Calibri"/>
          <w:b/>
          <w:bCs/>
        </w:rPr>
        <w:t>146</w:t>
      </w:r>
      <w:r w:rsidRPr="00B719A8">
        <w:rPr>
          <w:rFonts w:ascii="Calibri" w:cs="Calibri"/>
        </w:rPr>
        <w:t>, 89–99 (1997).</w:t>
      </w:r>
    </w:p>
    <w:p w14:paraId="31547E23" w14:textId="77777777" w:rsidR="00B719A8" w:rsidRPr="00B719A8" w:rsidRDefault="00B719A8" w:rsidP="00B719A8">
      <w:pPr>
        <w:pStyle w:val="Bibliography"/>
        <w:rPr>
          <w:rFonts w:ascii="Calibri" w:cs="Calibri"/>
        </w:rPr>
      </w:pPr>
      <w:r w:rsidRPr="00B719A8">
        <w:rPr>
          <w:rFonts w:ascii="Calibri" w:cs="Calibri"/>
        </w:rPr>
        <w:t>8.</w:t>
      </w:r>
      <w:r w:rsidRPr="00B719A8">
        <w:rPr>
          <w:rFonts w:ascii="Calibri" w:cs="Calibri"/>
        </w:rPr>
        <w:tab/>
        <w:t xml:space="preserve">Wall, J. D., Robinson, J. A. &amp; Cox, L. A. High-Resolution Estimates of Crossover and Noncrossover Recombination from a Captive Baboon Colony. </w:t>
      </w:r>
      <w:r w:rsidRPr="00B719A8">
        <w:rPr>
          <w:rFonts w:ascii="Calibri" w:cs="Calibri"/>
          <w:i/>
          <w:iCs/>
        </w:rPr>
        <w:t>Genome Biology and Evolution</w:t>
      </w:r>
      <w:r w:rsidRPr="00B719A8">
        <w:rPr>
          <w:rFonts w:ascii="Calibri" w:cs="Calibri"/>
        </w:rPr>
        <w:t xml:space="preserve"> </w:t>
      </w:r>
      <w:r w:rsidRPr="00B719A8">
        <w:rPr>
          <w:rFonts w:ascii="Calibri" w:cs="Calibri"/>
          <w:b/>
          <w:bCs/>
        </w:rPr>
        <w:t>14</w:t>
      </w:r>
      <w:r w:rsidRPr="00B719A8">
        <w:rPr>
          <w:rFonts w:ascii="Calibri" w:cs="Calibri"/>
        </w:rPr>
        <w:t>, evac040 (2022).</w:t>
      </w:r>
    </w:p>
    <w:p w14:paraId="1177C8AE" w14:textId="77777777" w:rsidR="00B719A8" w:rsidRPr="00B719A8" w:rsidRDefault="00B719A8" w:rsidP="00B719A8">
      <w:pPr>
        <w:pStyle w:val="Bibliography"/>
        <w:rPr>
          <w:rFonts w:ascii="Calibri" w:cs="Calibri"/>
        </w:rPr>
      </w:pPr>
      <w:r w:rsidRPr="00B719A8">
        <w:rPr>
          <w:rFonts w:ascii="Calibri" w:cs="Calibri"/>
        </w:rPr>
        <w:t>9.</w:t>
      </w:r>
      <w:r w:rsidRPr="00B719A8">
        <w:rPr>
          <w:rFonts w:ascii="Calibri" w:cs="Calibri"/>
        </w:rPr>
        <w:tab/>
        <w:t xml:space="preserve">Hardarson, M. T., Palsson, G. &amp; Halldorsson, B. V. NCOurd: modelling length distributions of NCO events and gene conversion tracts. </w:t>
      </w:r>
      <w:r w:rsidRPr="00B719A8">
        <w:rPr>
          <w:rFonts w:ascii="Calibri" w:cs="Calibri"/>
          <w:i/>
          <w:iCs/>
        </w:rPr>
        <w:t>Bioinformatics</w:t>
      </w:r>
      <w:r w:rsidRPr="00B719A8">
        <w:rPr>
          <w:rFonts w:ascii="Calibri" w:cs="Calibri"/>
        </w:rPr>
        <w:t xml:space="preserve"> </w:t>
      </w:r>
      <w:r w:rsidRPr="00B719A8">
        <w:rPr>
          <w:rFonts w:ascii="Calibri" w:cs="Calibri"/>
          <w:b/>
          <w:bCs/>
        </w:rPr>
        <w:t>39</w:t>
      </w:r>
      <w:r w:rsidRPr="00B719A8">
        <w:rPr>
          <w:rFonts w:ascii="Calibri" w:cs="Calibri"/>
        </w:rPr>
        <w:t>, btad485 (2023).</w:t>
      </w:r>
    </w:p>
    <w:p w14:paraId="3B5A6506" w14:textId="77777777" w:rsidR="00B719A8" w:rsidRPr="00B719A8" w:rsidRDefault="00B719A8" w:rsidP="00B719A8">
      <w:pPr>
        <w:pStyle w:val="Bibliography"/>
        <w:rPr>
          <w:rFonts w:ascii="Calibri" w:cs="Calibri"/>
        </w:rPr>
      </w:pPr>
      <w:r w:rsidRPr="00B719A8">
        <w:rPr>
          <w:rFonts w:ascii="Calibri" w:cs="Calibri"/>
        </w:rPr>
        <w:lastRenderedPageBreak/>
        <w:t>10.</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The sequences of 150,119 genomes in the UK Biobank. </w:t>
      </w:r>
      <w:r w:rsidRPr="00B719A8">
        <w:rPr>
          <w:rFonts w:ascii="Calibri" w:cs="Calibri"/>
          <w:i/>
          <w:iCs/>
        </w:rPr>
        <w:t>Nature</w:t>
      </w:r>
      <w:r w:rsidRPr="00B719A8">
        <w:rPr>
          <w:rFonts w:ascii="Calibri" w:cs="Calibri"/>
        </w:rPr>
        <w:t xml:space="preserve"> </w:t>
      </w:r>
      <w:r w:rsidRPr="00B719A8">
        <w:rPr>
          <w:rFonts w:ascii="Calibri" w:cs="Calibri"/>
          <w:b/>
          <w:bCs/>
        </w:rPr>
        <w:t>607</w:t>
      </w:r>
      <w:r w:rsidRPr="00B719A8">
        <w:rPr>
          <w:rFonts w:ascii="Calibri" w:cs="Calibri"/>
        </w:rPr>
        <w:t>, 732–740 (2022).</w:t>
      </w:r>
    </w:p>
    <w:p w14:paraId="15E2584C" w14:textId="77777777" w:rsidR="00B719A8" w:rsidRPr="00B719A8" w:rsidRDefault="00B719A8" w:rsidP="00B719A8">
      <w:pPr>
        <w:pStyle w:val="Bibliography"/>
        <w:rPr>
          <w:rFonts w:ascii="Calibri" w:cs="Calibri"/>
        </w:rPr>
      </w:pPr>
      <w:r w:rsidRPr="00B719A8">
        <w:rPr>
          <w:rFonts w:ascii="Calibri" w:cs="Calibri"/>
        </w:rPr>
        <w:t>11.</w:t>
      </w:r>
      <w:r w:rsidRPr="00B719A8">
        <w:rPr>
          <w:rFonts w:ascii="Calibri" w:cs="Calibri"/>
        </w:rPr>
        <w:tab/>
        <w:t xml:space="preserve">Browning, B. L., Tian, X., Zhou, Y. &amp; Browning, S. R. Fast two-stage phasing of large-scale sequence data.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108</w:t>
      </w:r>
      <w:r w:rsidRPr="00B719A8">
        <w:rPr>
          <w:rFonts w:ascii="Calibri" w:cs="Calibri"/>
        </w:rPr>
        <w:t>, 1880–1890 (2021).</w:t>
      </w:r>
    </w:p>
    <w:p w14:paraId="2762092B" w14:textId="77777777" w:rsidR="00B719A8" w:rsidRPr="00B719A8" w:rsidRDefault="00B719A8" w:rsidP="00B719A8">
      <w:pPr>
        <w:pStyle w:val="Bibliography"/>
        <w:rPr>
          <w:rFonts w:ascii="Calibri" w:cs="Calibri"/>
        </w:rPr>
      </w:pPr>
      <w:r w:rsidRPr="00B719A8">
        <w:rPr>
          <w:rFonts w:ascii="Calibri" w:cs="Calibri"/>
        </w:rPr>
        <w:t>12.</w:t>
      </w:r>
      <w:r w:rsidRPr="00B719A8">
        <w:rPr>
          <w:rFonts w:ascii="Calibri" w:cs="Calibri"/>
        </w:rPr>
        <w:tab/>
        <w:t xml:space="preserve">Browning, B. L. &amp; Browning, S. R. Statistical phasing of 150,119 sequenced genomes in the UK Biobank. </w:t>
      </w:r>
      <w:r w:rsidRPr="00B719A8">
        <w:rPr>
          <w:rFonts w:ascii="Calibri" w:cs="Calibri"/>
          <w:i/>
          <w:iCs/>
        </w:rPr>
        <w:t>The American Journal of Human Genetics</w:t>
      </w:r>
      <w:r w:rsidRPr="00B719A8">
        <w:rPr>
          <w:rFonts w:ascii="Calibri" w:cs="Calibri"/>
        </w:rPr>
        <w:t xml:space="preserve"> </w:t>
      </w:r>
      <w:r w:rsidRPr="00B719A8">
        <w:rPr>
          <w:rFonts w:ascii="Calibri" w:cs="Calibri"/>
          <w:b/>
          <w:bCs/>
        </w:rPr>
        <w:t>110</w:t>
      </w:r>
      <w:r w:rsidRPr="00B719A8">
        <w:rPr>
          <w:rFonts w:ascii="Calibri" w:cs="Calibri"/>
        </w:rPr>
        <w:t>, 161–165 (2023).</w:t>
      </w:r>
    </w:p>
    <w:p w14:paraId="77067AE1" w14:textId="77777777" w:rsidR="00B719A8" w:rsidRPr="00B719A8" w:rsidRDefault="00B719A8" w:rsidP="00B719A8">
      <w:pPr>
        <w:pStyle w:val="Bibliography"/>
        <w:rPr>
          <w:rFonts w:ascii="Calibri" w:cs="Calibri"/>
        </w:rPr>
      </w:pPr>
      <w:r w:rsidRPr="00B719A8">
        <w:rPr>
          <w:rFonts w:ascii="Calibri" w:cs="Calibri"/>
        </w:rPr>
        <w:t>13.</w:t>
      </w:r>
      <w:r w:rsidRPr="00B719A8">
        <w:rPr>
          <w:rFonts w:ascii="Calibri" w:cs="Calibri"/>
        </w:rPr>
        <w:tab/>
        <w:t>R Core Team. R: A Language and Environment for Statistical Computing. R Foundation for Statistical Computing (2024).</w:t>
      </w:r>
    </w:p>
    <w:p w14:paraId="4EA4F5C9" w14:textId="77777777" w:rsidR="00B719A8" w:rsidRPr="00B719A8" w:rsidRDefault="00B719A8" w:rsidP="00B719A8">
      <w:pPr>
        <w:pStyle w:val="Bibliography"/>
        <w:rPr>
          <w:rFonts w:ascii="Calibri" w:cs="Calibri"/>
        </w:rPr>
      </w:pPr>
      <w:r w:rsidRPr="00B719A8">
        <w:rPr>
          <w:rFonts w:ascii="Calibri" w:cs="Calibri"/>
        </w:rPr>
        <w:t>14.</w:t>
      </w:r>
      <w:r w:rsidRPr="00B719A8">
        <w:rPr>
          <w:rFonts w:ascii="Calibri" w:cs="Calibri"/>
        </w:rPr>
        <w:tab/>
        <w:t xml:space="preserve">Akaike, H. A new look at the statistical model identification. </w:t>
      </w:r>
      <w:r w:rsidRPr="00B719A8">
        <w:rPr>
          <w:rFonts w:ascii="Calibri" w:cs="Calibri"/>
          <w:i/>
          <w:iCs/>
        </w:rPr>
        <w:t>IEEE Transactions on Automatic Control</w:t>
      </w:r>
      <w:r w:rsidRPr="00B719A8">
        <w:rPr>
          <w:rFonts w:ascii="Calibri" w:cs="Calibri"/>
        </w:rPr>
        <w:t xml:space="preserve"> </w:t>
      </w:r>
      <w:r w:rsidRPr="00B719A8">
        <w:rPr>
          <w:rFonts w:ascii="Calibri" w:cs="Calibri"/>
          <w:b/>
          <w:bCs/>
        </w:rPr>
        <w:t>19</w:t>
      </w:r>
      <w:r w:rsidRPr="00B719A8">
        <w:rPr>
          <w:rFonts w:ascii="Calibri" w:cs="Calibri"/>
        </w:rPr>
        <w:t>, 716–723 (1974).</w:t>
      </w:r>
    </w:p>
    <w:p w14:paraId="2975F703" w14:textId="77777777" w:rsidR="00B719A8" w:rsidRPr="00B719A8" w:rsidRDefault="00B719A8" w:rsidP="00B719A8">
      <w:pPr>
        <w:pStyle w:val="Bibliography"/>
        <w:rPr>
          <w:rFonts w:ascii="Calibri" w:cs="Calibri"/>
        </w:rPr>
      </w:pPr>
      <w:r w:rsidRPr="00B719A8">
        <w:rPr>
          <w:rFonts w:ascii="Calibri" w:cs="Calibri"/>
        </w:rPr>
        <w:t>15.</w:t>
      </w:r>
      <w:r w:rsidRPr="00B719A8">
        <w:rPr>
          <w:rFonts w:ascii="Calibri" w:cs="Calibri"/>
        </w:rPr>
        <w:tab/>
        <w:t xml:space="preserve">Baumdicker, F. </w:t>
      </w:r>
      <w:r w:rsidRPr="00B719A8">
        <w:rPr>
          <w:rFonts w:ascii="Calibri" w:cs="Calibri"/>
          <w:i/>
          <w:iCs/>
        </w:rPr>
        <w:t>et al.</w:t>
      </w:r>
      <w:r w:rsidRPr="00B719A8">
        <w:rPr>
          <w:rFonts w:ascii="Calibri" w:cs="Calibri"/>
        </w:rPr>
        <w:t xml:space="preserve"> Efficient ancestry and mutation simulation with msprime 1.0. </w:t>
      </w:r>
      <w:r w:rsidRPr="00B719A8">
        <w:rPr>
          <w:rFonts w:ascii="Calibri" w:cs="Calibri"/>
          <w:i/>
          <w:iCs/>
        </w:rPr>
        <w:t>Genetics</w:t>
      </w:r>
      <w:r w:rsidRPr="00B719A8">
        <w:rPr>
          <w:rFonts w:ascii="Calibri" w:cs="Calibri"/>
        </w:rPr>
        <w:t xml:space="preserve"> </w:t>
      </w:r>
      <w:r w:rsidRPr="00B719A8">
        <w:rPr>
          <w:rFonts w:ascii="Calibri" w:cs="Calibri"/>
          <w:b/>
          <w:bCs/>
        </w:rPr>
        <w:t>220</w:t>
      </w:r>
      <w:r w:rsidRPr="00B719A8">
        <w:rPr>
          <w:rFonts w:ascii="Calibri" w:cs="Calibri"/>
        </w:rPr>
        <w:t>, iyab229 (2022).</w:t>
      </w:r>
    </w:p>
    <w:p w14:paraId="2D920382" w14:textId="77777777" w:rsidR="00B719A8" w:rsidRPr="00B719A8" w:rsidRDefault="00B719A8" w:rsidP="00B719A8">
      <w:pPr>
        <w:pStyle w:val="Bibliography"/>
        <w:rPr>
          <w:rFonts w:ascii="Calibri" w:cs="Calibri"/>
        </w:rPr>
      </w:pPr>
      <w:r w:rsidRPr="00B719A8">
        <w:rPr>
          <w:rFonts w:ascii="Calibri" w:cs="Calibri"/>
        </w:rPr>
        <w:t>16.</w:t>
      </w:r>
      <w:r w:rsidRPr="00B719A8">
        <w:rPr>
          <w:rFonts w:ascii="Calibri" w:cs="Calibri"/>
        </w:rPr>
        <w:tab/>
        <w:t xml:space="preserve">Halldorsson, B. V. </w:t>
      </w:r>
      <w:r w:rsidRPr="00B719A8">
        <w:rPr>
          <w:rFonts w:ascii="Calibri" w:cs="Calibri"/>
          <w:i/>
          <w:iCs/>
        </w:rPr>
        <w:t>et al.</w:t>
      </w:r>
      <w:r w:rsidRPr="00B719A8">
        <w:rPr>
          <w:rFonts w:ascii="Calibri" w:cs="Calibri"/>
        </w:rPr>
        <w:t xml:space="preserve"> Characterizing mutagenic effects of recombination through a sequence-level genetic map. </w:t>
      </w:r>
      <w:r w:rsidRPr="00B719A8">
        <w:rPr>
          <w:rFonts w:ascii="Calibri" w:cs="Calibri"/>
          <w:i/>
          <w:iCs/>
        </w:rPr>
        <w:t>Science</w:t>
      </w:r>
      <w:r w:rsidRPr="00B719A8">
        <w:rPr>
          <w:rFonts w:ascii="Calibri" w:cs="Calibri"/>
        </w:rPr>
        <w:t xml:space="preserve"> </w:t>
      </w:r>
      <w:r w:rsidRPr="00B719A8">
        <w:rPr>
          <w:rFonts w:ascii="Calibri" w:cs="Calibri"/>
          <w:b/>
          <w:bCs/>
        </w:rPr>
        <w:t>363</w:t>
      </w:r>
      <w:r w:rsidRPr="00B719A8">
        <w:rPr>
          <w:rFonts w:ascii="Calibri" w:cs="Calibri"/>
        </w:rPr>
        <w:t>, eaau1043 (2019).</w:t>
      </w:r>
    </w:p>
    <w:p w14:paraId="1FFECF44" w14:textId="33EA8BC3" w:rsidR="00680B80" w:rsidRDefault="002721B3" w:rsidP="00680B80">
      <w:r>
        <w:fldChar w:fldCharType="end"/>
      </w:r>
    </w:p>
    <w:p w14:paraId="658D260F" w14:textId="77777777" w:rsidR="00401460" w:rsidRDefault="00401460" w:rsidP="00680B80">
      <w:pPr>
        <w:pStyle w:val="Heading1"/>
      </w:pPr>
    </w:p>
    <w:p w14:paraId="247FFF9D" w14:textId="77777777" w:rsidR="00064DE5" w:rsidRDefault="00064DE5" w:rsidP="00680B80">
      <w:pPr>
        <w:pStyle w:val="Heading1"/>
      </w:pPr>
    </w:p>
    <w:p w14:paraId="56421D75" w14:textId="77777777" w:rsidR="00290ED1" w:rsidRPr="00290ED1" w:rsidRDefault="00290ED1" w:rsidP="00290ED1"/>
    <w:p w14:paraId="112E0885" w14:textId="4D3BAA0C" w:rsidR="00680B80" w:rsidRDefault="00680B80" w:rsidP="00680B80">
      <w:pPr>
        <w:pStyle w:val="Heading1"/>
      </w:pPr>
      <w:r>
        <w:lastRenderedPageBreak/>
        <w:t>Appendix</w:t>
      </w:r>
    </w:p>
    <w:p w14:paraId="7853FD76" w14:textId="1CA1ECD4" w:rsidR="00560949" w:rsidRPr="005B5C84" w:rsidRDefault="00064DE5" w:rsidP="00560949">
      <w:pPr>
        <w:pStyle w:val="Heading2"/>
      </w:pPr>
      <w:r>
        <w:t>Deriving the</w:t>
      </w:r>
      <w:r w:rsidR="0048537D">
        <w:t xml:space="preserve"> marginal distribution of </w:t>
      </w:r>
      <m:oMath>
        <m:r>
          <m:rPr>
            <m:sty m:val="bi"/>
          </m:rPr>
          <w:rPr>
            <w:rFonts w:ascii="Cambria Math" w:hAnsi="Cambria Math"/>
          </w:rPr>
          <m:t>L</m:t>
        </m:r>
      </m:oMath>
      <w:r w:rsidR="0048537D">
        <w:t xml:space="preserve"> w</w:t>
      </w:r>
      <w:r w:rsidR="00560949">
        <w:t xml:space="preserve">hen </w:t>
      </w:r>
      <m:oMath>
        <m:r>
          <m:rPr>
            <m:sty m:val="bi"/>
          </m:rPr>
          <w:rPr>
            <w:rFonts w:ascii="Cambria Math" w:hAnsi="Cambria Math"/>
          </w:rPr>
          <m:t>N</m:t>
        </m:r>
      </m:oMath>
      <w:r w:rsidR="00560949">
        <w:t xml:space="preserve"> is a sum of two geometric </w:t>
      </w:r>
      <w:r>
        <w:t>r</w:t>
      </w:r>
      <w:r w:rsidR="00F45A7E">
        <w:t>andom variables</w:t>
      </w:r>
    </w:p>
    <w:p w14:paraId="0F28A093" w14:textId="0EABBC40" w:rsidR="00622F13" w:rsidRPr="00290ED1" w:rsidRDefault="001206C8" w:rsidP="00622F13">
      <w:pPr>
        <w:rPr>
          <w:bCs/>
        </w:rPr>
      </w:pPr>
      <w:r>
        <w:t>We</w:t>
      </w:r>
      <w:r w:rsidR="00622F13">
        <w:t xml:space="preserve"> consider the case in which </w:t>
      </w:r>
      <m:oMath>
        <m:r>
          <w:rPr>
            <w:rFonts w:ascii="Cambria Math" w:hAnsi="Cambria Math"/>
          </w:rPr>
          <m:t>N</m:t>
        </m:r>
      </m:oMath>
      <w:r w:rsidR="00622F13">
        <w:t xml:space="preserve"> is distributed as a sum of two independent and identical</w:t>
      </w:r>
      <w:r w:rsidR="00673610">
        <w:t>ly distributed</w:t>
      </w:r>
      <w:r w:rsidR="00622F13">
        <w:t xml:space="preserve"> geometric random variables</w:t>
      </w:r>
      <w:r w:rsidR="00622F13">
        <w:rPr>
          <w:rFonts w:hint="eastAsia"/>
        </w:rPr>
        <w:t xml:space="preserve"> each with mean </w:t>
      </w:r>
      <m:oMath>
        <m:r>
          <w:rPr>
            <w:rFonts w:ascii="Cambria Math" w:hAnsi="Cambria Math"/>
          </w:rPr>
          <m:t>ϕ/2</m:t>
        </m:r>
      </m:oMath>
      <w:r w:rsidR="00622F13">
        <w:t xml:space="preserve">. </w:t>
      </w:r>
      <w:r w:rsidR="00290ED1">
        <w:t xml:space="preserve">The derivation of </w:t>
      </w:r>
      <m:oMath>
        <m:r>
          <w:rPr>
            <w:rFonts w:ascii="Cambria Math" w:hAnsi="Cambria Math"/>
          </w:rPr>
          <m:t>L</m:t>
        </m:r>
      </m:oMath>
      <w:r w:rsidR="00290ED1">
        <w:rPr>
          <w:bCs/>
        </w:rPr>
        <w:t xml:space="preserve"> is similar to when </w:t>
      </w:r>
      <m:oMath>
        <m:r>
          <w:rPr>
            <w:rFonts w:ascii="Cambria Math" w:hAnsi="Cambria Math"/>
          </w:rPr>
          <m:t>N</m:t>
        </m:r>
      </m:oMath>
      <w:r w:rsidR="00290ED1">
        <w:t xml:space="preserve"> is geometric</w:t>
      </w:r>
      <w:r w:rsidR="00290ED1">
        <w:rPr>
          <w:bCs/>
        </w:rPr>
        <w:t>. We have,</w:t>
      </w:r>
    </w:p>
    <w:p w14:paraId="24A4DACE" w14:textId="77777777" w:rsidR="00622F13" w:rsidRDefault="00622F13" w:rsidP="00622F13">
      <w:pPr>
        <w:ind w:firstLine="360"/>
        <w:jc w:val="center"/>
      </w:pPr>
      <w:r>
        <w:t xml:space="preserve"> </w:t>
      </w: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ϕ</m:t>
                </m:r>
              </m:den>
            </m:f>
            <m:r>
              <w:rPr>
                <w:rFonts w:ascii="Cambria Math" w:hAnsi="Cambria Math"/>
              </w:rPr>
              <m:t>)</m:t>
            </m:r>
          </m:e>
          <m:sup>
            <m:r>
              <w:rPr>
                <w:rFonts w:ascii="Cambria Math" w:hAnsi="Cambria Math"/>
              </w:rPr>
              <m:t>2</m:t>
            </m:r>
          </m:sup>
        </m:sSup>
      </m:oMath>
      <w:r>
        <w:t>.</w:t>
      </w:r>
    </w:p>
    <w:p w14:paraId="636ADB8A" w14:textId="41F4104A" w:rsidR="00622F13" w:rsidRDefault="00622F13" w:rsidP="00622F13">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15751AA5" w14:textId="6B3BF6E9" w:rsidR="00622F13" w:rsidRDefault="00622F13" w:rsidP="00622F13">
      <w:pPr>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br/>
          </m:r>
        </m:oMath>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w:r>
        <w:rPr>
          <w:rFonts w:hint="eastAsia"/>
          <w:sz w:val="24"/>
        </w:rPr>
        <w:t>.</w:t>
      </w:r>
    </w:p>
    <w:p w14:paraId="488BF9CB" w14:textId="77777777" w:rsidR="00622F13" w:rsidRPr="00304CE1" w:rsidRDefault="00622F13" w:rsidP="00622F13">
      <w:pPr>
        <w:jc w:val="left"/>
        <w:rPr>
          <w:szCs w:val="22"/>
        </w:rPr>
      </w:pPr>
      <w:r w:rsidRPr="00304CE1">
        <w:rPr>
          <w:rFonts w:hint="eastAsia"/>
          <w:szCs w:val="22"/>
        </w:rPr>
        <w:t>Then,</w:t>
      </w:r>
    </w:p>
    <w:p w14:paraId="609A09E1" w14:textId="5C1DEBE3" w:rsidR="00033B9D" w:rsidRDefault="00304CE1" w:rsidP="00033B9D">
      <w:pPr>
        <w:jc w:val="left"/>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rPr>
            <m:t>.</m:t>
          </m:r>
          <m:r>
            <m:rPr>
              <m:sty m:val="p"/>
            </m:rPr>
            <w:br/>
          </m:r>
        </m:oMath>
      </m:oMathPara>
      <w:r w:rsidR="00443CE3">
        <w:t>Finally</w:t>
      </w:r>
      <w:r w:rsidR="00033B9D">
        <w:t>,</w:t>
      </w:r>
    </w:p>
    <w:p w14:paraId="0D3E5DCB" w14:textId="2A1925A3" w:rsidR="00033B9D" w:rsidRPr="00033B9D" w:rsidRDefault="00033B9D" w:rsidP="00354F71">
      <w:pPr>
        <w:jc w:val="center"/>
      </w:pPr>
      <m:oMathPara>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42218FD6" w14:textId="0DF6D791" w:rsidR="00477F9B" w:rsidRDefault="00354F71" w:rsidP="0048537D">
      <w:pPr>
        <w:jc w:val="left"/>
      </w:pPr>
      <w:r>
        <w:lastRenderedPageBreak/>
        <w:t>Notice that</w:t>
      </w:r>
      <w:r w:rsidR="0048537D">
        <w:t xml:space="preserve"> </w:t>
      </w:r>
      <w:r>
        <w:t xml:space="preserve">unlike </w:t>
      </w:r>
      <w:r w:rsidR="00290ED1">
        <w:t xml:space="preserve">the case where </w:t>
      </w:r>
      <m:oMath>
        <m:r>
          <w:rPr>
            <w:rFonts w:ascii="Cambria Math" w:hAnsi="Cambria Math"/>
          </w:rPr>
          <m:t>N</m:t>
        </m:r>
      </m:oMath>
      <w:r w:rsidR="00290ED1">
        <w:t xml:space="preserve"> is geometric</w:t>
      </w:r>
      <w:r>
        <w:t xml:space="preserve">, </w:t>
      </w: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2≤L≤1500</m:t>
            </m:r>
          </m:e>
        </m:d>
      </m:oMath>
      <w:r w:rsidR="0048537D">
        <w:t xml:space="preserve"> depends on </w:t>
      </w:r>
      <m:oMath>
        <m:r>
          <w:rPr>
            <w:rFonts w:ascii="Cambria Math" w:hAnsi="Cambria Math"/>
          </w:rPr>
          <m:t>ψ</m:t>
        </m:r>
      </m:oMath>
      <w:r w:rsidR="0048537D">
        <w:t>.</w:t>
      </w:r>
      <w:r>
        <w:t xml:space="preserve"> </w:t>
      </w:r>
    </w:p>
    <w:p w14:paraId="02ECADCE" w14:textId="7A1EF4C1" w:rsidR="0048537D" w:rsidRDefault="00354F71" w:rsidP="0048537D">
      <w:pPr>
        <w:jc w:val="left"/>
      </w:pPr>
      <w:r>
        <w:t xml:space="preserve">Similarly to </w:t>
      </w:r>
      <w:r w:rsidR="00290ED1">
        <w:t xml:space="preserve">the case where </w:t>
      </w:r>
      <m:oMath>
        <m:r>
          <w:rPr>
            <w:rFonts w:ascii="Cambria Math" w:hAnsi="Cambria Math"/>
          </w:rPr>
          <m:t>N</m:t>
        </m:r>
      </m:oMath>
      <w:r w:rsidR="00290ED1">
        <w:t xml:space="preserve"> is geometric</w:t>
      </w:r>
      <w:r>
        <w:t xml:space="preserve">,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rsidR="0048537D">
        <w:t xml:space="preserve"> using </w:t>
      </w:r>
      <m:oMath>
        <m:r>
          <w:rPr>
            <w:rFonts w:ascii="Cambria Math" w:hAnsi="Cambria Math"/>
          </w:rPr>
          <m:t>j</m:t>
        </m:r>
      </m:oMath>
      <w:r w:rsidR="0048537D">
        <w:rPr>
          <w:rFonts w:hint="eastAsia"/>
        </w:rPr>
        <w:t xml:space="preserve"> so </w:t>
      </w:r>
      <w:r w:rsidR="0048537D">
        <w:t>that</w:t>
      </w:r>
      <w:r w:rsidR="0048537D">
        <w:rPr>
          <w:rFonts w:hint="eastAsia"/>
        </w:rPr>
        <w:t xml:space="preserve"> an </w:t>
      </w:r>
      <w:r w:rsidR="0048537D">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48537D">
        <w:t xml:space="preserve"> at every position within </w:t>
      </w:r>
      <w:r w:rsidR="0048537D">
        <w:rPr>
          <w:rFonts w:hint="eastAsia"/>
        </w:rPr>
        <w:t xml:space="preserve">the </w:t>
      </w:r>
      <m:oMath>
        <m:r>
          <w:rPr>
            <w:rFonts w:ascii="Cambria Math" w:hAnsi="Cambria Math"/>
          </w:rPr>
          <m:t>j</m:t>
        </m:r>
      </m:oMath>
      <w:r w:rsidR="0048537D">
        <w:rPr>
          <w:rFonts w:hint="eastAsia"/>
        </w:rPr>
        <w:t xml:space="preserve">th gene conversion tract </w:t>
      </w:r>
      <w:r w:rsidR="0048537D">
        <w:t>(</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Estimating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156895">
        <w:t xml:space="preserve"> for each observed tract </w:t>
      </w:r>
      <m:oMath>
        <m:r>
          <w:rPr>
            <w:rFonts w:ascii="Cambria Math" w:hAnsi="Cambria Math"/>
          </w:rPr>
          <m:t>j</m:t>
        </m:r>
      </m:oMath>
      <w:r w:rsidR="0048537D">
        <w:t>)</w:t>
      </w:r>
      <w:r w:rsidR="0048537D">
        <w:rPr>
          <w:rFonts w:hint="eastAsia"/>
        </w:rPr>
        <w:t xml:space="preserve">. </w:t>
      </w:r>
      <w:r w:rsidR="00290ED1">
        <w:t>We have,</w:t>
      </w:r>
    </w:p>
    <w:p w14:paraId="50A77E8C" w14:textId="7234014C" w:rsidR="00B25611" w:rsidRPr="004B726B" w:rsidRDefault="00AF043A" w:rsidP="00207345">
      <w:pPr>
        <w:jc w:val="left"/>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≤1500,γ,</m:t>
              </m:r>
              <m:sSub>
                <m:sSubPr>
                  <m:ctrlPr>
                    <w:rPr>
                      <w:rFonts w:ascii="Cambria Math" w:hAnsi="Cambria Math"/>
                      <w:i/>
                    </w:rPr>
                  </m:ctrlPr>
                </m:sSubPr>
                <m:e>
                  <m:r>
                    <w:rPr>
                      <w:rFonts w:ascii="Cambria Math" w:hAnsi="Cambria Math"/>
                    </w:rPr>
                    <m:t>ψ</m:t>
                  </m:r>
                </m:e>
                <m:sub>
                  <m:r>
                    <w:rPr>
                      <w:rFonts w:ascii="Cambria Math" w:hAnsi="Cambria Math"/>
                    </w:rPr>
                    <m:t>j</m:t>
                  </m:r>
                </m:sub>
              </m:sSub>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bookmarkEnd w:id="3"/>
    </w:p>
    <w:p w14:paraId="6F5A37F6" w14:textId="1596443A" w:rsidR="004B726B" w:rsidRDefault="004B726B" w:rsidP="004B726B">
      <w:pPr>
        <w:pStyle w:val="Heading2"/>
      </w:pPr>
      <w:r>
        <w:t xml:space="preserve">Simulation </w:t>
      </w:r>
      <w:r w:rsidR="00015635">
        <w:t xml:space="preserve">study </w:t>
      </w:r>
      <w:r>
        <w:t>to assess the robustness of the model</w:t>
      </w:r>
    </w:p>
    <w:p w14:paraId="4CBC5F08" w14:textId="28527E14" w:rsidR="00015635" w:rsidRDefault="004B726B" w:rsidP="004B726B">
      <w:r>
        <w:t xml:space="preserve">We ran a simulation study to assess how well our model can estimate the mean tract length </w:t>
      </w:r>
      <m:oMath>
        <m:r>
          <w:rPr>
            <w:rFonts w:ascii="Cambria Math" w:hAnsi="Cambria Math"/>
          </w:rPr>
          <m:t>ϕ</m:t>
        </m:r>
      </m:oMath>
      <w:r>
        <w:t xml:space="preserve"> </w:t>
      </w:r>
      <w:r w:rsidR="000E4510">
        <w:t xml:space="preserve">when we </w:t>
      </w:r>
      <w:r w:rsidR="00C37318">
        <w:t>mis</w:t>
      </w:r>
      <w:r w:rsidR="000E4510">
        <w:t xml:space="preserve">specify the length distribution of gene conversion tracts. Recall that in </w:t>
      </w:r>
      <w:r w:rsidR="000B513F">
        <w:t>our mode</w:t>
      </w:r>
      <w:r w:rsidR="000E4510">
        <w:t xml:space="preserve">l, we allow this distribution to be geometric or a sum of two geometric random variables. </w:t>
      </w:r>
    </w:p>
    <w:p w14:paraId="7FF3EB61" w14:textId="453318A2" w:rsidR="00015635" w:rsidRDefault="000E4510" w:rsidP="004B726B">
      <w:r>
        <w:t>In this simulation</w:t>
      </w:r>
      <w:r w:rsidR="00015635">
        <w:t xml:space="preserve"> study</w:t>
      </w:r>
      <w:r>
        <w:t xml:space="preserve">, we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015635">
        <w:t xml:space="preserve"> using four distributions for the length distribution of gene conversion tracts:</w:t>
      </w:r>
    </w:p>
    <w:p w14:paraId="0EE49509" w14:textId="35DC97C9" w:rsidR="00015635" w:rsidRDefault="00015635" w:rsidP="00015635">
      <w:pPr>
        <w:pStyle w:val="ListParagraph"/>
        <w:numPr>
          <w:ilvl w:val="0"/>
          <w:numId w:val="17"/>
        </w:numPr>
      </w:pPr>
      <w:r>
        <w:t>Geometric distribution with mean 300</w:t>
      </w:r>
    </w:p>
    <w:p w14:paraId="39305350" w14:textId="2CD9B2DD" w:rsidR="00015635" w:rsidRDefault="00015635" w:rsidP="00015635">
      <w:pPr>
        <w:pStyle w:val="ListParagraph"/>
        <w:numPr>
          <w:ilvl w:val="0"/>
          <w:numId w:val="17"/>
        </w:numPr>
      </w:pPr>
      <w:r>
        <w:t>Sum of two geometric random variables, each with mean 150</w:t>
      </w:r>
    </w:p>
    <w:p w14:paraId="21CC177A" w14:textId="64299CA4" w:rsidR="00D7443B" w:rsidRDefault="00D7443B" w:rsidP="00D7443B">
      <w:pPr>
        <w:pStyle w:val="ListParagraph"/>
        <w:numPr>
          <w:ilvl w:val="0"/>
          <w:numId w:val="17"/>
        </w:numPr>
      </w:pPr>
      <w:r>
        <w:t>Sum of three geometric random variables, each with mean 100</w:t>
      </w:r>
    </w:p>
    <w:p w14:paraId="5746135E" w14:textId="3B39E67F" w:rsidR="004A4128" w:rsidRDefault="00015635" w:rsidP="004A4128">
      <w:pPr>
        <w:pStyle w:val="ListParagraph"/>
        <w:numPr>
          <w:ilvl w:val="0"/>
          <w:numId w:val="17"/>
        </w:numPr>
      </w:pPr>
      <w:r>
        <w:t>Uniform distribution with support from 1 to 599</w:t>
      </w:r>
    </w:p>
    <w:p w14:paraId="3DBAEB2D" w14:textId="726BF637" w:rsidR="00605398" w:rsidRDefault="00A67149" w:rsidP="00605398">
      <w:r>
        <w:rPr>
          <w:noProof/>
        </w:rPr>
        <w:lastRenderedPageBreak/>
        <w:drawing>
          <wp:inline distT="0" distB="0" distL="0" distR="0" wp14:anchorId="32D1A16E" wp14:editId="52D5B68E">
            <wp:extent cx="5943600" cy="4245610"/>
            <wp:effectExtent l="0" t="0" r="0" b="0"/>
            <wp:docPr id="1801293580" name="Picture 1" descr="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3580" name="Picture 1" descr="A graph with lines and lines on a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31F3D5" w14:textId="1A21E30C" w:rsidR="00B93D04" w:rsidRPr="00B93D04" w:rsidRDefault="00B93D04" w:rsidP="004B726B">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Density of the four distributions used to simulate gene conversion tract lengths. </w:t>
      </w:r>
      <w:r>
        <w:rPr>
          <w:rFonts w:ascii="Calibri" w:hAnsi="Calibri" w:cs="Calibri"/>
          <w:iCs/>
          <w:szCs w:val="22"/>
        </w:rPr>
        <w:t xml:space="preserve">We plot the density of the geometric distribution, the sum of two geometric random variables, </w:t>
      </w:r>
      <w:r w:rsidR="00601CAE">
        <w:rPr>
          <w:rFonts w:ascii="Calibri" w:hAnsi="Calibri" w:cs="Calibri"/>
          <w:iCs/>
          <w:szCs w:val="22"/>
        </w:rPr>
        <w:t>the sum of three geometric random variables</w:t>
      </w:r>
      <w:r>
        <w:rPr>
          <w:rFonts w:ascii="Calibri" w:hAnsi="Calibri" w:cs="Calibri"/>
          <w:iCs/>
          <w:szCs w:val="22"/>
        </w:rPr>
        <w:t xml:space="preserve">, and the uniform distribution </w:t>
      </w:r>
      <w:r w:rsidR="00ED10E6">
        <w:rPr>
          <w:rFonts w:ascii="Calibri" w:hAnsi="Calibri" w:cs="Calibri"/>
          <w:iCs/>
          <w:szCs w:val="22"/>
        </w:rPr>
        <w:t>that we draw the</w:t>
      </w:r>
      <w:r>
        <w:rPr>
          <w:rFonts w:ascii="Calibri" w:hAnsi="Calibri" w:cs="Calibri"/>
          <w:iCs/>
          <w:szCs w:val="22"/>
        </w:rPr>
        <w:t xml:space="preserve"> gene conversion tract lengths </w:t>
      </w:r>
      <w:r w:rsidR="00ED10E6">
        <w:rPr>
          <w:rFonts w:ascii="Calibri" w:hAnsi="Calibri" w:cs="Calibri"/>
          <w:iCs/>
          <w:szCs w:val="22"/>
        </w:rPr>
        <w:t xml:space="preserve">from </w:t>
      </w:r>
      <w:r>
        <w:rPr>
          <w:rFonts w:ascii="Calibri" w:hAnsi="Calibri" w:cs="Calibri"/>
          <w:iCs/>
          <w:szCs w:val="22"/>
        </w:rPr>
        <w:t>in the simulation study.</w:t>
      </w:r>
    </w:p>
    <w:p w14:paraId="6ABCF09F" w14:textId="13F287CA" w:rsidR="00CD4805" w:rsidRDefault="00015635" w:rsidP="00CD4805">
      <w:r>
        <w:t xml:space="preserve">All four distributions have mean 300. </w:t>
      </w:r>
      <w:r w:rsidR="0091128E">
        <w:t xml:space="preserve">In Figure 2, we plot the four distributions that we </w:t>
      </w:r>
      <w:r w:rsidR="00690265">
        <w:t>draw</w:t>
      </w:r>
      <w:r w:rsidR="0091128E">
        <w:t xml:space="preserve"> the gene conversion tract</w:t>
      </w:r>
      <w:r w:rsidR="00690265">
        <w:t xml:space="preserve"> lengths from</w:t>
      </w:r>
      <w:r w:rsidR="0091128E">
        <w:t>.</w:t>
      </w:r>
      <w:r w:rsidR="00497AC3">
        <w:t xml:space="preserve"> </w:t>
      </w:r>
      <w:r>
        <w:t xml:space="preserve">We simulate the observed tract lengths by simulating gene conversion tracts on individuals from the </w:t>
      </w:r>
      <w:r w:rsidR="00635CD4">
        <w:t xml:space="preserve">coalescent simulation (see the section, </w:t>
      </w:r>
      <w:r w:rsidR="00635CD4" w:rsidRPr="00635CD4">
        <w:t>Simulation study using a coalescent model with gene conversions</w:t>
      </w:r>
      <w:r w:rsidR="00635CD4">
        <w:t xml:space="preserve">). Recall that in each replicate of </w:t>
      </w:r>
      <w:r w:rsidR="00A543FA">
        <w:t>the coalescent simulation</w:t>
      </w:r>
      <w:r w:rsidR="00635CD4">
        <w:t xml:space="preserve">, </w:t>
      </w:r>
      <w:r w:rsidR="00635CD4" w:rsidRPr="00635CD4">
        <w:t xml:space="preserve">we simulated genotype data for 125,000 individuals </w:t>
      </w:r>
      <w:r w:rsidR="00635CD4">
        <w:t>within</w:t>
      </w:r>
      <w:r w:rsidR="00635CD4" w:rsidRPr="00635CD4">
        <w:t xml:space="preserve"> a 10 Mb region.</w:t>
      </w:r>
      <w:r w:rsidR="00635CD4">
        <w:t xml:space="preserve"> </w:t>
      </w:r>
      <w:r w:rsidR="0072327B">
        <w:t>To simulate the observed tract lengths,</w:t>
      </w:r>
      <w:r w:rsidR="006454B1">
        <w:t xml:space="preserve"> we only use the genotype data from the first replicat</w:t>
      </w:r>
      <w:r w:rsidR="00A543FA">
        <w:t>e</w:t>
      </w:r>
      <w:r w:rsidR="0072327B">
        <w:t xml:space="preserve"> of the coalescent simulation</w:t>
      </w:r>
      <w:r w:rsidR="006454B1">
        <w:t xml:space="preserve">. </w:t>
      </w:r>
      <w:r w:rsidR="00CD4805">
        <w:t xml:space="preserve">To simulate one set of observed </w:t>
      </w:r>
      <w:r w:rsidR="00CD4805">
        <w:lastRenderedPageBreak/>
        <w:t xml:space="preserve">tract lengths, we first sample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CD4805">
        <w:t xml:space="preserve"> individuals with replacement from the </w:t>
      </w:r>
      <w:r w:rsidR="00CD4805" w:rsidRPr="00635CD4">
        <w:t>125,000</w:t>
      </w:r>
      <w:r w:rsidR="00CD4805">
        <w:t xml:space="preserve"> individuals. For each resampled individual, we follow these steps:</w:t>
      </w:r>
    </w:p>
    <w:p w14:paraId="48BC4EBE" w14:textId="77777777" w:rsidR="000850D1" w:rsidRDefault="00635CD4" w:rsidP="004A520C">
      <w:pPr>
        <w:pStyle w:val="ListParagraph"/>
        <w:numPr>
          <w:ilvl w:val="0"/>
          <w:numId w:val="18"/>
        </w:numPr>
      </w:pPr>
      <w:r>
        <w:t xml:space="preserve">We </w:t>
      </w:r>
      <w:r w:rsidR="000850D1">
        <w:t>r</w:t>
      </w:r>
      <w:r w:rsidR="000850D1" w:rsidRPr="000850D1">
        <w:t>andomly select a starting position for the gene conversion tract, chosen uniformly across the 10 Mb region.</w:t>
      </w:r>
    </w:p>
    <w:p w14:paraId="00772800" w14:textId="374C3F5E" w:rsidR="001436EC" w:rsidRDefault="000850D1" w:rsidP="004A520C">
      <w:pPr>
        <w:pStyle w:val="ListParagraph"/>
        <w:numPr>
          <w:ilvl w:val="0"/>
          <w:numId w:val="18"/>
        </w:numPr>
      </w:pPr>
      <w:r>
        <w:t>We</w:t>
      </w:r>
      <w:r w:rsidRPr="000850D1">
        <w:t xml:space="preserve"> </w:t>
      </w:r>
      <w:r w:rsidR="00CD0EFA">
        <w:t xml:space="preserve">draw the length of the gene conversion tract from </w:t>
      </w:r>
      <w:r w:rsidR="00D570C7">
        <w:t xml:space="preserve">one of the </w:t>
      </w:r>
      <w:r>
        <w:t>four specified distributions.</w:t>
      </w:r>
    </w:p>
    <w:p w14:paraId="7B54E13E" w14:textId="12D1B310" w:rsidR="000850D1" w:rsidRDefault="000850D1" w:rsidP="004A520C">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rsidR="00BF0394">
        <w:t>.</w:t>
      </w:r>
    </w:p>
    <w:p w14:paraId="7B93350A" w14:textId="71F6A70C" w:rsidR="001A7AF7" w:rsidRDefault="00E31AF1" w:rsidP="00E31AF1">
      <w:r>
        <w:t xml:space="preserve">This procedure results in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(some of which may be length zero</w:t>
      </w:r>
      <w:r w:rsidR="004F52E1" w:rsidRPr="004F52E1">
        <w:rPr>
          <w:rFonts w:ascii="-webkit-standard" w:hAnsi="-webkit-standard"/>
          <w:color w:val="000000"/>
          <w:sz w:val="27"/>
          <w:szCs w:val="27"/>
        </w:rPr>
        <w:t xml:space="preserve"> </w:t>
      </w:r>
      <w:r w:rsidR="004F52E1" w:rsidRPr="004F52E1">
        <w:t>due to the absence of heterozygous markers within the simulated gene conversion tracts</w:t>
      </w:r>
      <w:r>
        <w:t xml:space="preserve">). For each of the four distributions listed earlier, we repeated this procedure </w:t>
      </w:r>
      <w:r w:rsidR="00ED10E6">
        <w:t>100</w:t>
      </w:r>
      <w:r>
        <w:t xml:space="preserve"> times to obtain </w:t>
      </w:r>
      <w:r w:rsidR="00ED10E6">
        <w:t>100</w:t>
      </w:r>
      <w:r>
        <w:t xml:space="preserve"> sets of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observed tract lengths. Then, we fit </w:t>
      </w:r>
      <w:r w:rsidR="00ED10E6">
        <w:t>our model under both settings</w:t>
      </w:r>
      <w:r>
        <w:t xml:space="preserve"> </w:t>
      </w:r>
      <w:r w:rsidR="00CF104B">
        <w:t xml:space="preserve">for </w:t>
      </w:r>
      <m:oMath>
        <m:r>
          <w:rPr>
            <w:rFonts w:ascii="Cambria Math" w:hAnsi="Cambria Math"/>
          </w:rPr>
          <m:t>N</m:t>
        </m:r>
      </m:oMath>
      <w:r w:rsidR="00CF104B">
        <w:t xml:space="preserve"> </w:t>
      </w:r>
      <w:r w:rsidR="00C76C8B">
        <w:t>(</w:t>
      </w:r>
      <w:r w:rsidR="00CF104B">
        <w:t>geometric and sum of two geometric random variables</w:t>
      </w:r>
      <w:r w:rsidR="00C76C8B">
        <w:t>), to each set of observed tract lengths</w:t>
      </w:r>
      <w:r w:rsidR="004F52E1">
        <w:t xml:space="preserve"> (after </w:t>
      </w:r>
      <w:r w:rsidR="00CF104B">
        <w:t>retaining tract lengths</w:t>
      </w:r>
      <w:r w:rsidR="004F52E1">
        <w:t xml:space="preserve"> between 2 and 1500 bp). </w:t>
      </w:r>
      <w:r w:rsidR="00CF104B">
        <w:t xml:space="preserve">For each set of observed tract lengths, we </w:t>
      </w:r>
      <w:r w:rsidR="00C76C8B">
        <w:t>obtain</w:t>
      </w:r>
      <w:r w:rsidR="00CF104B">
        <w:t xml:space="preserve">ed </w:t>
      </w:r>
      <w:r w:rsidR="00C76C8B">
        <w:t>both a point estimate and a 95%</w:t>
      </w:r>
      <w:r w:rsidR="00ED10E6">
        <w:t xml:space="preserve"> bootstrap</w:t>
      </w:r>
      <w:r w:rsidR="00C76C8B">
        <w:t xml:space="preserve"> confidence interval </w:t>
      </w:r>
      <w:r w:rsidR="00ED10E6">
        <w:t>for</w:t>
      </w:r>
      <w:r w:rsidR="00C76C8B">
        <w:t xml:space="preserve"> </w:t>
      </w:r>
      <m:oMath>
        <m:r>
          <w:rPr>
            <w:rFonts w:ascii="Cambria Math" w:hAnsi="Cambria Math"/>
          </w:rPr>
          <m:t>ϕ</m:t>
        </m:r>
      </m:oMath>
      <w:r w:rsidR="00C76C8B">
        <w:t xml:space="preserve">. </w:t>
      </w:r>
      <w:r w:rsidR="00F3045D">
        <w:t>The</w:t>
      </w:r>
      <w:r w:rsidR="00C76C8B">
        <w:t xml:space="preserve"> </w:t>
      </w:r>
      <w:r w:rsidR="00F3045D">
        <w:t xml:space="preserve">empirical bias of our estimates </w:t>
      </w:r>
      <w:r w:rsidR="00CF104B">
        <w:t xml:space="preserve">under each setting of </w:t>
      </w:r>
      <m:oMath>
        <m:r>
          <w:rPr>
            <w:rFonts w:ascii="Cambria Math" w:hAnsi="Cambria Math"/>
          </w:rPr>
          <m:t>N</m:t>
        </m:r>
      </m:oMath>
      <w:r w:rsidR="00CF104B">
        <w:t xml:space="preserve"> is shown</w:t>
      </w:r>
      <w:r w:rsidR="00C76C8B">
        <w:t xml:space="preserve"> in Table 1. </w:t>
      </w:r>
      <w:r w:rsidR="00F3045D">
        <w:t xml:space="preserve">Under the AIC selected setting, we use the estimate from the </w:t>
      </w:r>
      <w:r w:rsidR="00CF104B">
        <w:t xml:space="preserve">setting of </w:t>
      </w:r>
      <m:oMath>
        <m:r>
          <w:rPr>
            <w:rFonts w:ascii="Cambria Math" w:hAnsi="Cambria Math"/>
          </w:rPr>
          <m:t>N</m:t>
        </m:r>
      </m:oMath>
      <w:r w:rsidR="00F3045D">
        <w:t xml:space="preserve"> with the smaller AIC value in each of the </w:t>
      </w:r>
      <w:r w:rsidR="00CF104B">
        <w:t>100 sets</w:t>
      </w:r>
      <w:r w:rsidR="00CD4805">
        <w:t>.</w:t>
      </w:r>
      <w:r w:rsidR="001A2EBD">
        <w:t xml:space="preserve"> </w:t>
      </w:r>
    </w:p>
    <w:tbl>
      <w:tblPr>
        <w:tblStyle w:val="TableGrid"/>
        <w:tblpPr w:leftFromText="180" w:rightFromText="180" w:vertAnchor="text" w:horzAnchor="margin" w:tblpY="245"/>
        <w:tblW w:w="0" w:type="auto"/>
        <w:tblLook w:val="04A0" w:firstRow="1" w:lastRow="0" w:firstColumn="1" w:lastColumn="0" w:noHBand="0" w:noVBand="1"/>
      </w:tblPr>
      <w:tblGrid>
        <w:gridCol w:w="1863"/>
        <w:gridCol w:w="1817"/>
        <w:gridCol w:w="2430"/>
        <w:gridCol w:w="1355"/>
      </w:tblGrid>
      <w:tr w:rsidR="00623358" w:rsidRPr="00094F5D" w14:paraId="0371631B" w14:textId="77777777" w:rsidTr="00623358">
        <w:tc>
          <w:tcPr>
            <w:tcW w:w="1863" w:type="dxa"/>
            <w:vMerge w:val="restart"/>
          </w:tcPr>
          <w:p w14:paraId="5EE5F4C1" w14:textId="77777777" w:rsidR="00623358" w:rsidRPr="00094F5D" w:rsidRDefault="00623358" w:rsidP="00623358"/>
        </w:tc>
        <w:tc>
          <w:tcPr>
            <w:tcW w:w="5602" w:type="dxa"/>
            <w:gridSpan w:val="3"/>
          </w:tcPr>
          <w:p w14:paraId="36EB7EEF" w14:textId="77777777" w:rsidR="00623358" w:rsidRPr="00094F5D" w:rsidRDefault="00623358" w:rsidP="00623358">
            <w:pPr>
              <w:jc w:val="center"/>
            </w:pPr>
            <w:r w:rsidRPr="00094F5D">
              <w:rPr>
                <w:rFonts w:hint="eastAsia"/>
                <w:lang w:eastAsia="ja-JP"/>
              </w:rPr>
              <w:t>Bias</w:t>
            </w:r>
          </w:p>
        </w:tc>
      </w:tr>
      <w:tr w:rsidR="00623358" w:rsidRPr="00094F5D" w14:paraId="695CCC52" w14:textId="77777777" w:rsidTr="00623358">
        <w:tc>
          <w:tcPr>
            <w:tcW w:w="1863" w:type="dxa"/>
            <w:vMerge/>
          </w:tcPr>
          <w:p w14:paraId="2FF3B2D7" w14:textId="77777777" w:rsidR="00623358" w:rsidRPr="00094F5D" w:rsidRDefault="00623358" w:rsidP="00623358"/>
        </w:tc>
        <w:tc>
          <w:tcPr>
            <w:tcW w:w="1817" w:type="dxa"/>
          </w:tcPr>
          <w:p w14:paraId="3320A624" w14:textId="0A6FE8E6" w:rsidR="00623358" w:rsidRPr="00094F5D" w:rsidRDefault="00623358" w:rsidP="00623358">
            <w:r w:rsidRPr="00094F5D">
              <w:rPr>
                <w:rFonts w:hint="eastAsia"/>
                <w:lang w:eastAsia="ja-JP"/>
              </w:rPr>
              <w:t>Geometric</w:t>
            </w:r>
            <w:r w:rsidR="00BF0394">
              <w:rPr>
                <w:rFonts w:ascii="Cambria Math" w:hAnsi="Cambria Math"/>
                <w:i/>
              </w:rPr>
              <w:t xml:space="preserve"> </w:t>
            </w:r>
            <m:oMath>
              <m:r>
                <w:rPr>
                  <w:rFonts w:ascii="Cambria Math" w:hAnsi="Cambria Math"/>
                </w:rPr>
                <m:t>N</m:t>
              </m:r>
            </m:oMath>
          </w:p>
        </w:tc>
        <w:tc>
          <w:tcPr>
            <w:tcW w:w="2430" w:type="dxa"/>
          </w:tcPr>
          <w:p w14:paraId="06928A39" w14:textId="645E22F4" w:rsidR="00623358" w:rsidRPr="00094F5D" w:rsidRDefault="00623358" w:rsidP="00623358">
            <w:r w:rsidRPr="00094F5D">
              <w:rPr>
                <w:rFonts w:hint="eastAsia"/>
                <w:lang w:eastAsia="ja-JP"/>
              </w:rPr>
              <w:t>Sum of geometric</w:t>
            </w:r>
            <w:r w:rsidR="00BF0394">
              <w:rPr>
                <w:rFonts w:ascii="Cambria Math" w:hAnsi="Cambria Math"/>
                <w:i/>
              </w:rPr>
              <w:t xml:space="preserve"> </w:t>
            </w:r>
            <m:oMath>
              <m:r>
                <w:rPr>
                  <w:rFonts w:ascii="Cambria Math" w:hAnsi="Cambria Math"/>
                </w:rPr>
                <m:t>N</m:t>
              </m:r>
            </m:oMath>
          </w:p>
        </w:tc>
        <w:tc>
          <w:tcPr>
            <w:tcW w:w="1355" w:type="dxa"/>
          </w:tcPr>
          <w:p w14:paraId="3ECD69B3" w14:textId="77777777" w:rsidR="00623358" w:rsidRPr="00094F5D" w:rsidRDefault="00623358" w:rsidP="00623358">
            <w:r w:rsidRPr="00094F5D">
              <w:rPr>
                <w:rFonts w:hint="eastAsia"/>
                <w:lang w:eastAsia="ja-JP"/>
              </w:rPr>
              <w:t>AIC selected</w:t>
            </w:r>
          </w:p>
        </w:tc>
      </w:tr>
      <w:tr w:rsidR="00623358" w:rsidRPr="00094F5D" w14:paraId="27BDF074" w14:textId="77777777" w:rsidTr="00623358">
        <w:tc>
          <w:tcPr>
            <w:tcW w:w="1863" w:type="dxa"/>
          </w:tcPr>
          <w:p w14:paraId="28174CE4" w14:textId="77777777" w:rsidR="00623358" w:rsidRPr="00094F5D" w:rsidRDefault="00623358" w:rsidP="00623358">
            <w:r w:rsidRPr="00094F5D">
              <w:rPr>
                <w:rFonts w:hint="eastAsia"/>
                <w:lang w:eastAsia="ja-JP"/>
              </w:rPr>
              <w:t>Geometric</w:t>
            </w:r>
          </w:p>
        </w:tc>
        <w:tc>
          <w:tcPr>
            <w:tcW w:w="1817" w:type="dxa"/>
          </w:tcPr>
          <w:p w14:paraId="20ED9E46" w14:textId="0A9F2693" w:rsidR="00623358" w:rsidRPr="00094F5D" w:rsidRDefault="00032167" w:rsidP="00032167">
            <w:pPr>
              <w:jc w:val="center"/>
            </w:pPr>
            <w:r w:rsidRPr="00032167">
              <w:t>-14.1</w:t>
            </w:r>
          </w:p>
        </w:tc>
        <w:tc>
          <w:tcPr>
            <w:tcW w:w="2430" w:type="dxa"/>
          </w:tcPr>
          <w:p w14:paraId="56DD95EE" w14:textId="57D4D4AA" w:rsidR="00623358" w:rsidRPr="00094F5D" w:rsidRDefault="00D41EB8" w:rsidP="00D41EB8">
            <w:pPr>
              <w:jc w:val="center"/>
            </w:pPr>
            <w:r w:rsidRPr="00D41EB8">
              <w:t>116.3</w:t>
            </w:r>
          </w:p>
        </w:tc>
        <w:tc>
          <w:tcPr>
            <w:tcW w:w="1355" w:type="dxa"/>
          </w:tcPr>
          <w:p w14:paraId="0DCDB5A3" w14:textId="32F46889" w:rsidR="00623358" w:rsidRPr="00094F5D" w:rsidRDefault="001A7AF7" w:rsidP="001A7AF7">
            <w:pPr>
              <w:jc w:val="center"/>
            </w:pPr>
            <w:r>
              <w:t>-</w:t>
            </w:r>
            <w:r w:rsidRPr="001A7AF7">
              <w:t>7.</w:t>
            </w:r>
            <w:r>
              <w:t>5</w:t>
            </w:r>
          </w:p>
        </w:tc>
      </w:tr>
      <w:tr w:rsidR="00623358" w:rsidRPr="00094F5D" w14:paraId="27E63E4F" w14:textId="77777777" w:rsidTr="00623358">
        <w:tc>
          <w:tcPr>
            <w:tcW w:w="1863" w:type="dxa"/>
          </w:tcPr>
          <w:p w14:paraId="3CBE5B7F" w14:textId="77777777" w:rsidR="00623358" w:rsidRPr="00094F5D" w:rsidRDefault="00623358" w:rsidP="00623358">
            <w:r w:rsidRPr="00094F5D">
              <w:rPr>
                <w:rFonts w:hint="eastAsia"/>
                <w:lang w:eastAsia="ja-JP"/>
              </w:rPr>
              <w:t>Sum of geometric</w:t>
            </w:r>
          </w:p>
        </w:tc>
        <w:tc>
          <w:tcPr>
            <w:tcW w:w="1817" w:type="dxa"/>
          </w:tcPr>
          <w:p w14:paraId="6DC8EA4E" w14:textId="6FFF7C9F" w:rsidR="00623358" w:rsidRPr="00094F5D" w:rsidRDefault="00032167" w:rsidP="00623358">
            <w:pPr>
              <w:jc w:val="center"/>
            </w:pPr>
            <w:r w:rsidRPr="00032167">
              <w:t>-103.</w:t>
            </w:r>
            <w:r>
              <w:t>3</w:t>
            </w:r>
          </w:p>
        </w:tc>
        <w:tc>
          <w:tcPr>
            <w:tcW w:w="2430" w:type="dxa"/>
          </w:tcPr>
          <w:p w14:paraId="4FD1A400" w14:textId="3295A1CA" w:rsidR="00623358" w:rsidRPr="00094F5D" w:rsidRDefault="00D41EB8" w:rsidP="00D41EB8">
            <w:pPr>
              <w:jc w:val="center"/>
            </w:pPr>
            <w:r w:rsidRPr="00D41EB8">
              <w:t>-9.</w:t>
            </w:r>
            <w:r>
              <w:t>6</w:t>
            </w:r>
          </w:p>
        </w:tc>
        <w:tc>
          <w:tcPr>
            <w:tcW w:w="1355" w:type="dxa"/>
          </w:tcPr>
          <w:p w14:paraId="388D82F8" w14:textId="47B57AB1" w:rsidR="00623358" w:rsidRPr="00094F5D" w:rsidRDefault="001A7AF7" w:rsidP="001A7AF7">
            <w:pPr>
              <w:jc w:val="center"/>
            </w:pPr>
            <w:r w:rsidRPr="001A7AF7">
              <w:t>-28.</w:t>
            </w:r>
            <w:r>
              <w:t>5</w:t>
            </w:r>
          </w:p>
        </w:tc>
      </w:tr>
      <w:tr w:rsidR="00623358" w:rsidRPr="00094F5D" w14:paraId="14701DCD" w14:textId="77777777" w:rsidTr="00623358">
        <w:tc>
          <w:tcPr>
            <w:tcW w:w="1863" w:type="dxa"/>
          </w:tcPr>
          <w:p w14:paraId="46F12AD9" w14:textId="77777777" w:rsidR="00623358" w:rsidRPr="00094F5D" w:rsidRDefault="00623358" w:rsidP="00623358">
            <w:r w:rsidRPr="00094F5D">
              <w:rPr>
                <w:rFonts w:hint="eastAsia"/>
                <w:lang w:eastAsia="ja-JP"/>
              </w:rPr>
              <w:t>Negative binomial</w:t>
            </w:r>
          </w:p>
        </w:tc>
        <w:tc>
          <w:tcPr>
            <w:tcW w:w="1817" w:type="dxa"/>
          </w:tcPr>
          <w:p w14:paraId="2D05B1FB" w14:textId="443BEE31" w:rsidR="00623358" w:rsidRPr="00094F5D" w:rsidRDefault="00032167" w:rsidP="00032167">
            <w:pPr>
              <w:jc w:val="center"/>
            </w:pPr>
            <w:r w:rsidRPr="00032167">
              <w:t>-132.5</w:t>
            </w:r>
          </w:p>
        </w:tc>
        <w:tc>
          <w:tcPr>
            <w:tcW w:w="2430" w:type="dxa"/>
          </w:tcPr>
          <w:p w14:paraId="4E89BA48" w14:textId="3A8B44C3" w:rsidR="00623358" w:rsidRPr="00094F5D" w:rsidRDefault="00D41EB8" w:rsidP="00D41EB8">
            <w:pPr>
              <w:jc w:val="center"/>
            </w:pPr>
            <w:r w:rsidRPr="00D41EB8">
              <w:t>-52.9</w:t>
            </w:r>
          </w:p>
        </w:tc>
        <w:tc>
          <w:tcPr>
            <w:tcW w:w="1355" w:type="dxa"/>
          </w:tcPr>
          <w:p w14:paraId="14BC3CAB" w14:textId="55EF9BF0" w:rsidR="00623358" w:rsidRPr="00094F5D" w:rsidRDefault="001A7AF7" w:rsidP="001A7AF7">
            <w:pPr>
              <w:jc w:val="center"/>
            </w:pPr>
            <w:r w:rsidRPr="001A7AF7">
              <w:t>-52.9</w:t>
            </w:r>
          </w:p>
        </w:tc>
      </w:tr>
      <w:tr w:rsidR="00623358" w:rsidRPr="00094F5D" w14:paraId="29C54BE5" w14:textId="77777777" w:rsidTr="00623358">
        <w:tc>
          <w:tcPr>
            <w:tcW w:w="1863" w:type="dxa"/>
          </w:tcPr>
          <w:p w14:paraId="2C34055C" w14:textId="77777777" w:rsidR="00623358" w:rsidRPr="00094F5D" w:rsidRDefault="00623358" w:rsidP="00623358">
            <w:r w:rsidRPr="00094F5D">
              <w:rPr>
                <w:rFonts w:hint="eastAsia"/>
                <w:lang w:eastAsia="ja-JP"/>
              </w:rPr>
              <w:t>Uniform</w:t>
            </w:r>
          </w:p>
        </w:tc>
        <w:tc>
          <w:tcPr>
            <w:tcW w:w="1817" w:type="dxa"/>
          </w:tcPr>
          <w:p w14:paraId="62BE63A0" w14:textId="355AAD9D" w:rsidR="00623358" w:rsidRPr="00094F5D" w:rsidRDefault="00032167" w:rsidP="00032167">
            <w:pPr>
              <w:jc w:val="center"/>
            </w:pPr>
            <w:r w:rsidRPr="00032167">
              <w:t>-143.</w:t>
            </w:r>
            <w:r>
              <w:t>9</w:t>
            </w:r>
          </w:p>
        </w:tc>
        <w:tc>
          <w:tcPr>
            <w:tcW w:w="2430" w:type="dxa"/>
          </w:tcPr>
          <w:p w14:paraId="3D00DCB9" w14:textId="3944FDFD" w:rsidR="00623358" w:rsidRPr="00094F5D" w:rsidRDefault="00D41EB8" w:rsidP="00D41EB8">
            <w:pPr>
              <w:jc w:val="center"/>
            </w:pPr>
            <w:r w:rsidRPr="00D41EB8">
              <w:t>-71.0</w:t>
            </w:r>
          </w:p>
        </w:tc>
        <w:tc>
          <w:tcPr>
            <w:tcW w:w="1355" w:type="dxa"/>
          </w:tcPr>
          <w:p w14:paraId="652078C0" w14:textId="675055C9" w:rsidR="00623358" w:rsidRPr="00094F5D" w:rsidRDefault="00623358" w:rsidP="001A7AF7">
            <w:pPr>
              <w:jc w:val="center"/>
            </w:pPr>
            <w:r w:rsidRPr="00C334C2">
              <w:t>-</w:t>
            </w:r>
            <w:r w:rsidR="001A7AF7" w:rsidRPr="001A7AF7">
              <w:t>71.0</w:t>
            </w:r>
          </w:p>
        </w:tc>
      </w:tr>
    </w:tbl>
    <w:p w14:paraId="5C15871C" w14:textId="0D37FB2E" w:rsidR="00015635" w:rsidRDefault="00015635" w:rsidP="004B726B"/>
    <w:p w14:paraId="03E4C86E" w14:textId="77777777" w:rsidR="001A7AF7" w:rsidRDefault="001A7AF7" w:rsidP="004B726B"/>
    <w:p w14:paraId="1DB6E3D0" w14:textId="77777777" w:rsidR="00BF0394" w:rsidRDefault="00BF0394" w:rsidP="001A7AF7">
      <w:pPr>
        <w:rPr>
          <w:rFonts w:ascii="Calibri" w:hAnsi="Calibri" w:cs="Calibri"/>
          <w:b/>
          <w:bCs/>
          <w:szCs w:val="22"/>
        </w:rPr>
      </w:pPr>
    </w:p>
    <w:p w14:paraId="09D5F3EE" w14:textId="77777777" w:rsidR="00BF0394" w:rsidRDefault="00BF0394" w:rsidP="001A7AF7">
      <w:pPr>
        <w:rPr>
          <w:rFonts w:ascii="Calibri" w:hAnsi="Calibri" w:cs="Calibri"/>
          <w:b/>
          <w:bCs/>
          <w:szCs w:val="22"/>
        </w:rPr>
      </w:pPr>
    </w:p>
    <w:p w14:paraId="0370E24F" w14:textId="77777777" w:rsidR="00BF0394" w:rsidRDefault="00BF0394" w:rsidP="001A7AF7">
      <w:pPr>
        <w:rPr>
          <w:rFonts w:ascii="Calibri" w:hAnsi="Calibri" w:cs="Calibri"/>
          <w:b/>
          <w:bCs/>
          <w:szCs w:val="22"/>
        </w:rPr>
      </w:pPr>
    </w:p>
    <w:p w14:paraId="018DE801" w14:textId="6B8B79EC" w:rsidR="001A7AF7" w:rsidRDefault="001A7AF7" w:rsidP="001A7AF7">
      <w:pPr>
        <w:rPr>
          <w:rFonts w:ascii="Calibri" w:hAnsi="Calibri" w:cs="Calibri"/>
          <w:iCs/>
          <w:szCs w:val="22"/>
        </w:rPr>
      </w:pPr>
      <w:commentRangeStart w:id="4"/>
      <w:r>
        <w:rPr>
          <w:rFonts w:ascii="Calibri" w:hAnsi="Calibri" w:cs="Calibri"/>
          <w:b/>
          <w:bCs/>
          <w:szCs w:val="22"/>
        </w:rPr>
        <w:lastRenderedPageBreak/>
        <w:t xml:space="preserve">Table </w:t>
      </w:r>
      <w:commentRangeEnd w:id="4"/>
      <w:r w:rsidR="00F26E5C">
        <w:rPr>
          <w:rStyle w:val="CommentReference"/>
        </w:rPr>
        <w:commentReference w:id="4"/>
      </w:r>
      <w:r>
        <w:rPr>
          <w:rFonts w:ascii="Calibri" w:hAnsi="Calibri" w:cs="Calibri"/>
          <w:b/>
          <w:bCs/>
          <w:szCs w:val="22"/>
        </w:rPr>
        <w:t>1.</w:t>
      </w:r>
      <w:r>
        <w:rPr>
          <w:rFonts w:ascii="Calibri" w:hAnsi="Calibri" w:cs="Calibri"/>
          <w:b/>
          <w:bCs/>
          <w:iCs/>
          <w:szCs w:val="22"/>
        </w:rPr>
        <w:t xml:space="preserve"> Bias from simulation study to assess robustness. </w:t>
      </w:r>
      <w:r>
        <w:rPr>
          <w:rFonts w:ascii="Calibri" w:hAnsi="Calibri" w:cs="Calibri"/>
          <w:iCs/>
          <w:szCs w:val="22"/>
        </w:rPr>
        <w:t xml:space="preserve">We report the empirical bias of our estimates across </w:t>
      </w:r>
      <w:r w:rsidR="00BF0394">
        <w:rPr>
          <w:rFonts w:ascii="Calibri" w:hAnsi="Calibri" w:cs="Calibri"/>
          <w:iCs/>
          <w:szCs w:val="22"/>
        </w:rPr>
        <w:t>100</w:t>
      </w:r>
      <w:r>
        <w:rPr>
          <w:rFonts w:ascii="Calibri" w:hAnsi="Calibri" w:cs="Calibri"/>
          <w:iCs/>
          <w:szCs w:val="22"/>
        </w:rPr>
        <w:t xml:space="preserve"> replicates for each distribution used to simulate the gene conversion tract lengths and for each </w:t>
      </w:r>
      <w:r w:rsidR="00BF0394">
        <w:rPr>
          <w:rFonts w:ascii="Calibri" w:hAnsi="Calibri" w:cs="Calibri"/>
          <w:iCs/>
          <w:szCs w:val="22"/>
        </w:rPr>
        <w:t xml:space="preserve">setting of </w:t>
      </w:r>
      <m:oMath>
        <m:r>
          <w:rPr>
            <w:rFonts w:ascii="Cambria Math" w:hAnsi="Cambria Math"/>
          </w:rPr>
          <m:t>N</m:t>
        </m:r>
      </m:oMath>
      <w:r>
        <w:rPr>
          <w:rFonts w:ascii="Calibri" w:hAnsi="Calibri" w:cs="Calibri"/>
          <w:iCs/>
          <w:szCs w:val="22"/>
        </w:rPr>
        <w:t xml:space="preserve">. Under the AIC selected setting, </w:t>
      </w:r>
      <w:r>
        <w:t xml:space="preserve">we use the estimate from the model with the smaller AIC value in each of the </w:t>
      </w:r>
      <w:r w:rsidR="00BF0394">
        <w:t>100</w:t>
      </w:r>
      <w:r>
        <w:t xml:space="preserve"> replicates.</w:t>
      </w:r>
    </w:p>
    <w:p w14:paraId="6E5EE29C" w14:textId="213F2D3A" w:rsidR="001A7AF7" w:rsidRDefault="001A7AF7" w:rsidP="001A7AF7">
      <w:pPr>
        <w:rPr>
          <w:rFonts w:ascii="Calibri" w:hAnsi="Calibri" w:cs="Calibri"/>
          <w:iCs/>
          <w:szCs w:val="22"/>
        </w:rPr>
      </w:pPr>
      <w:r>
        <w:rPr>
          <w:rFonts w:ascii="Calibri" w:hAnsi="Calibri" w:cs="Calibri"/>
          <w:iCs/>
          <w:szCs w:val="22"/>
        </w:rPr>
        <w:t xml:space="preserve">We also calculated the coverage of our 95% </w:t>
      </w:r>
      <w:r w:rsidR="00BF0394">
        <w:rPr>
          <w:rFonts w:ascii="Calibri" w:hAnsi="Calibri" w:cs="Calibri"/>
          <w:iCs/>
          <w:szCs w:val="22"/>
        </w:rPr>
        <w:t xml:space="preserve">bootstrap </w:t>
      </w:r>
      <w:r>
        <w:rPr>
          <w:rFonts w:ascii="Calibri" w:hAnsi="Calibri" w:cs="Calibri"/>
          <w:iCs/>
          <w:szCs w:val="22"/>
        </w:rPr>
        <w:t>confidence intervals</w:t>
      </w:r>
      <w:r w:rsidR="00F321DE">
        <w:rPr>
          <w:rFonts w:ascii="Calibri" w:hAnsi="Calibri" w:cs="Calibri"/>
          <w:iCs/>
          <w:szCs w:val="22"/>
        </w:rPr>
        <w:t xml:space="preserve">. When </w:t>
      </w:r>
      <w:r w:rsidR="007D1CAB">
        <w:rPr>
          <w:rFonts w:ascii="Calibri" w:hAnsi="Calibri" w:cs="Calibri"/>
          <w:iCs/>
          <w:szCs w:val="22"/>
        </w:rPr>
        <w:t xml:space="preserve">the gene conversion tracts were simulated from a geometric distribution,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geometric in our model</w:t>
      </w:r>
      <w:r w:rsidR="007D1CAB">
        <w:rPr>
          <w:rFonts w:ascii="Calibri" w:hAnsi="Calibri" w:cs="Calibri"/>
          <w:iCs/>
          <w:szCs w:val="22"/>
        </w:rPr>
        <w:t xml:space="preserve">, our 95% confidence intervals covered the true </w:t>
      </w:r>
      <w:r w:rsidR="006F04A9">
        <w:rPr>
          <w:rFonts w:ascii="Calibri" w:hAnsi="Calibri" w:cs="Calibri"/>
          <w:iCs/>
          <w:szCs w:val="22"/>
        </w:rPr>
        <w:t>mean of 300 in 11 out of the 20 replicates</w:t>
      </w:r>
      <w:r w:rsidR="001C285B">
        <w:rPr>
          <w:rFonts w:ascii="Calibri" w:hAnsi="Calibri" w:cs="Calibri"/>
          <w:iCs/>
          <w:szCs w:val="22"/>
        </w:rPr>
        <w:t xml:space="preserve"> (55% of the time)</w:t>
      </w:r>
      <w:r w:rsidR="006F04A9">
        <w:rPr>
          <w:rFonts w:ascii="Calibri" w:hAnsi="Calibri" w:cs="Calibri"/>
          <w:iCs/>
          <w:szCs w:val="22"/>
        </w:rPr>
        <w:t>. Similarly,</w:t>
      </w:r>
      <w:r w:rsidR="001C285B">
        <w:rPr>
          <w:rFonts w:ascii="Calibri" w:hAnsi="Calibri" w:cs="Calibri"/>
          <w:iCs/>
          <w:szCs w:val="22"/>
        </w:rPr>
        <w:t xml:space="preserve"> when the gene conversion tracts were simulated from a sum of two geometric random variables, and we specified </w:t>
      </w:r>
      <m:oMath>
        <m:r>
          <w:rPr>
            <w:rFonts w:ascii="Cambria Math" w:hAnsi="Cambria Math"/>
          </w:rPr>
          <m:t>N</m:t>
        </m:r>
      </m:oMath>
      <w:r w:rsidR="00BF0394">
        <w:rPr>
          <w:rFonts w:ascii="Calibri" w:hAnsi="Calibri" w:cs="Calibri"/>
          <w:iCs/>
          <w:szCs w:val="22"/>
        </w:rPr>
        <w:t xml:space="preserve"> </w:t>
      </w:r>
      <w:r w:rsidR="001C285B">
        <w:rPr>
          <w:rFonts w:ascii="Calibri" w:hAnsi="Calibri" w:cs="Calibri"/>
          <w:iCs/>
          <w:szCs w:val="22"/>
        </w:rPr>
        <w:t>to be this distribution in our model, our 95% confidence intervals covered the true mean of 300 in 14 out of the 20 replicates (70% of the time).</w:t>
      </w:r>
      <w:r w:rsidR="00FB45C7">
        <w:rPr>
          <w:rFonts w:ascii="Calibri" w:hAnsi="Calibri" w:cs="Calibri"/>
          <w:iCs/>
          <w:szCs w:val="22"/>
        </w:rPr>
        <w:t xml:space="preserve"> When we simulated the gene conversion tract lengths from </w:t>
      </w:r>
      <w:r w:rsidR="00BF0394">
        <w:rPr>
          <w:rFonts w:ascii="Calibri" w:hAnsi="Calibri" w:cs="Calibri"/>
          <w:iCs/>
          <w:szCs w:val="22"/>
        </w:rPr>
        <w:t>the remaining two distributions</w:t>
      </w:r>
      <w:r w:rsidR="00FB45C7">
        <w:rPr>
          <w:rFonts w:ascii="Calibri" w:hAnsi="Calibri" w:cs="Calibri"/>
          <w:iCs/>
          <w:szCs w:val="22"/>
        </w:rPr>
        <w:t xml:space="preserve">, the coverage was 0% </w:t>
      </w:r>
      <w:r w:rsidR="00BF0394">
        <w:rPr>
          <w:rFonts w:ascii="Calibri" w:hAnsi="Calibri" w:cs="Calibri"/>
          <w:iCs/>
          <w:szCs w:val="22"/>
        </w:rPr>
        <w:t>under</w:t>
      </w:r>
      <w:r w:rsidR="00FB45C7">
        <w:rPr>
          <w:rFonts w:ascii="Calibri" w:hAnsi="Calibri" w:cs="Calibri"/>
          <w:iCs/>
          <w:szCs w:val="22"/>
        </w:rPr>
        <w:t xml:space="preserve"> </w:t>
      </w:r>
      <w:r w:rsidR="00F561DE">
        <w:rPr>
          <w:rFonts w:ascii="Calibri" w:hAnsi="Calibri" w:cs="Calibri"/>
          <w:iCs/>
          <w:szCs w:val="22"/>
        </w:rPr>
        <w:t>both settings of the model.</w:t>
      </w:r>
    </w:p>
    <w:p w14:paraId="3AADC196" w14:textId="77777777" w:rsidR="0026574C" w:rsidRDefault="0026574C" w:rsidP="001A7AF7">
      <w:pPr>
        <w:rPr>
          <w:rFonts w:ascii="Calibri" w:hAnsi="Calibri" w:cs="Calibri"/>
          <w:iCs/>
          <w:szCs w:val="22"/>
        </w:rPr>
      </w:pPr>
    </w:p>
    <w:p w14:paraId="2F5A0C51" w14:textId="77777777" w:rsidR="0026574C" w:rsidRDefault="0026574C" w:rsidP="001A7AF7">
      <w:pPr>
        <w:rPr>
          <w:rFonts w:ascii="Calibri" w:hAnsi="Calibri" w:cs="Calibri"/>
          <w:iCs/>
          <w:szCs w:val="22"/>
        </w:rPr>
      </w:pPr>
    </w:p>
    <w:p w14:paraId="4A944999" w14:textId="77777777" w:rsidR="0026574C" w:rsidRDefault="0026574C" w:rsidP="001A7AF7">
      <w:pPr>
        <w:rPr>
          <w:rFonts w:ascii="Calibri" w:hAnsi="Calibri" w:cs="Calibri"/>
          <w:iCs/>
          <w:szCs w:val="22"/>
        </w:rPr>
      </w:pPr>
    </w:p>
    <w:p w14:paraId="173B2767" w14:textId="77777777" w:rsidR="0026574C" w:rsidRDefault="0026574C" w:rsidP="001A7AF7">
      <w:pPr>
        <w:rPr>
          <w:rFonts w:ascii="Calibri" w:hAnsi="Calibri" w:cs="Calibri"/>
          <w:iCs/>
          <w:szCs w:val="22"/>
        </w:rPr>
      </w:pPr>
    </w:p>
    <w:p w14:paraId="2E71DA9C" w14:textId="77777777" w:rsidR="0026574C" w:rsidRDefault="0026574C" w:rsidP="001A7AF7">
      <w:pPr>
        <w:rPr>
          <w:rFonts w:ascii="Calibri" w:hAnsi="Calibri" w:cs="Calibri"/>
          <w:iCs/>
          <w:szCs w:val="22"/>
        </w:rPr>
      </w:pPr>
    </w:p>
    <w:p w14:paraId="053AC35B" w14:textId="77777777" w:rsidR="0026574C" w:rsidRDefault="0026574C" w:rsidP="001A7AF7">
      <w:pPr>
        <w:rPr>
          <w:rFonts w:ascii="Calibri" w:hAnsi="Calibri" w:cs="Calibri"/>
          <w:iCs/>
          <w:szCs w:val="22"/>
        </w:rPr>
      </w:pPr>
    </w:p>
    <w:p w14:paraId="6CA181C9" w14:textId="77777777" w:rsidR="0026574C" w:rsidRDefault="0026574C" w:rsidP="001A7AF7">
      <w:pPr>
        <w:rPr>
          <w:rFonts w:ascii="Calibri" w:hAnsi="Calibri" w:cs="Calibri"/>
          <w:iCs/>
          <w:szCs w:val="22"/>
        </w:rPr>
      </w:pPr>
    </w:p>
    <w:p w14:paraId="67F144EB" w14:textId="77777777" w:rsidR="00064DE5" w:rsidRDefault="00064DE5" w:rsidP="001A7AF7">
      <w:pPr>
        <w:rPr>
          <w:rFonts w:ascii="Calibri" w:hAnsi="Calibri" w:cs="Calibri"/>
          <w:iCs/>
          <w:szCs w:val="22"/>
        </w:rPr>
      </w:pPr>
    </w:p>
    <w:p w14:paraId="410FB84B" w14:textId="77777777" w:rsidR="00064DE5" w:rsidRDefault="00064DE5" w:rsidP="001A7AF7">
      <w:pPr>
        <w:rPr>
          <w:rFonts w:ascii="Calibri" w:hAnsi="Calibri" w:cs="Calibri"/>
          <w:iCs/>
          <w:szCs w:val="22"/>
        </w:rPr>
      </w:pPr>
    </w:p>
    <w:p w14:paraId="568A2236" w14:textId="77777777" w:rsidR="0026574C" w:rsidRPr="001A7AF7" w:rsidRDefault="0026574C" w:rsidP="001A7AF7">
      <w:pPr>
        <w:rPr>
          <w:rFonts w:ascii="Calibri" w:hAnsi="Calibri" w:cs="Calibri"/>
          <w:iCs/>
          <w:szCs w:val="22"/>
        </w:rPr>
      </w:pPr>
    </w:p>
    <w:sectPr w:rsidR="0026574C" w:rsidRPr="001A7AF7" w:rsidSect="00F31659">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Nobu Masaki" w:date="2024-11-20T15:01:00Z" w:initials="NM">
    <w:p w14:paraId="320C8DB4" w14:textId="77777777" w:rsidR="00F55A41" w:rsidRDefault="00D216BD" w:rsidP="00F55A41">
      <w:pPr>
        <w:jc w:val="left"/>
      </w:pPr>
      <w:r>
        <w:rPr>
          <w:rStyle w:val="CommentReference"/>
        </w:rPr>
        <w:annotationRef/>
      </w:r>
      <w:r w:rsidR="00F55A41">
        <w:rPr>
          <w:sz w:val="20"/>
          <w:szCs w:val="20"/>
        </w:rPr>
        <w:t>Move this later.</w:t>
      </w:r>
    </w:p>
  </w:comment>
  <w:comment w:id="2" w:author="Nobu Masaki" w:date="2024-11-20T19:56:00Z" w:initials="NM">
    <w:p w14:paraId="7240669A" w14:textId="77777777" w:rsidR="001D3658" w:rsidRDefault="001D3658" w:rsidP="001D3658">
      <w:pPr>
        <w:jc w:val="left"/>
      </w:pPr>
      <w:r>
        <w:rPr>
          <w:rStyle w:val="CommentReference"/>
        </w:rPr>
        <w:annotationRef/>
      </w:r>
      <w:r>
        <w:rPr>
          <w:sz w:val="20"/>
          <w:szCs w:val="20"/>
        </w:rPr>
        <w:t>Is there a better way to qualify these results?</w:t>
      </w:r>
    </w:p>
  </w:comment>
  <w:comment w:id="4" w:author="sguy" w:date="2024-10-25T10:36:00Z" w:initials="s">
    <w:p w14:paraId="308B6128" w14:textId="1FD08518" w:rsidR="00F26E5C" w:rsidRDefault="00F26E5C">
      <w:pPr>
        <w:pStyle w:val="CommentText"/>
      </w:pPr>
      <w:r>
        <w:rPr>
          <w:rStyle w:val="CommentReference"/>
        </w:rPr>
        <w:annotationRef/>
      </w:r>
      <w:r>
        <w:t>It would be helpful to include standard errors in the table, or if they are small to state in the legend e.g. all standard errors are less than 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20C8DB4" w15:done="0"/>
  <w15:commentEx w15:paraId="7240669A" w15:done="0"/>
  <w15:commentEx w15:paraId="308B61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F46BB4" w16cex:dateUtc="2024-11-20T23:01:00Z"/>
  <w16cex:commentExtensible w16cex:durableId="2BB5E90F" w16cex:dateUtc="2024-11-21T0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20C8DB4" w16cid:durableId="38F46BB4"/>
  <w16cid:commentId w16cid:paraId="7240669A" w16cid:durableId="2BB5E90F"/>
  <w16cid:commentId w16cid:paraId="308B6128" w16cid:durableId="2AC5F3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0C1A7" w14:textId="77777777" w:rsidR="00ED7256" w:rsidRDefault="00ED7256" w:rsidP="00EE1442">
      <w:pPr>
        <w:spacing w:after="0" w:line="240" w:lineRule="auto"/>
      </w:pPr>
      <w:r>
        <w:separator/>
      </w:r>
    </w:p>
  </w:endnote>
  <w:endnote w:type="continuationSeparator" w:id="0">
    <w:p w14:paraId="6D1C0308" w14:textId="77777777" w:rsidR="00ED7256" w:rsidRDefault="00ED7256"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786356"/>
      <w:docPartObj>
        <w:docPartGallery w:val="Page Numbers (Bottom of Page)"/>
        <w:docPartUnique/>
      </w:docPartObj>
    </w:sdtPr>
    <w:sdtEndPr>
      <w:rPr>
        <w:noProof/>
      </w:rPr>
    </w:sdtEndPr>
    <w:sdtContent>
      <w:p w14:paraId="2923A8F1" w14:textId="53FF6424" w:rsidR="004E7A67" w:rsidRDefault="004E7A67">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4E7A67" w:rsidRDefault="004E7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C03D1" w14:textId="77777777" w:rsidR="00ED7256" w:rsidRDefault="00ED7256" w:rsidP="00EE1442">
      <w:pPr>
        <w:spacing w:after="0" w:line="240" w:lineRule="auto"/>
      </w:pPr>
      <w:r>
        <w:separator/>
      </w:r>
    </w:p>
  </w:footnote>
  <w:footnote w:type="continuationSeparator" w:id="0">
    <w:p w14:paraId="70F74185" w14:textId="77777777" w:rsidR="00ED7256" w:rsidRDefault="00ED7256"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363463">
    <w:abstractNumId w:val="11"/>
  </w:num>
  <w:num w:numId="2" w16cid:durableId="1689793455">
    <w:abstractNumId w:val="3"/>
  </w:num>
  <w:num w:numId="3" w16cid:durableId="1683312367">
    <w:abstractNumId w:val="4"/>
  </w:num>
  <w:num w:numId="4" w16cid:durableId="517044335">
    <w:abstractNumId w:val="2"/>
  </w:num>
  <w:num w:numId="5" w16cid:durableId="731582447">
    <w:abstractNumId w:val="14"/>
  </w:num>
  <w:num w:numId="6" w16cid:durableId="1198927645">
    <w:abstractNumId w:val="12"/>
  </w:num>
  <w:num w:numId="7" w16cid:durableId="483352459">
    <w:abstractNumId w:val="6"/>
  </w:num>
  <w:num w:numId="8" w16cid:durableId="1236669076">
    <w:abstractNumId w:val="0"/>
  </w:num>
  <w:num w:numId="9" w16cid:durableId="1880316996">
    <w:abstractNumId w:val="9"/>
  </w:num>
  <w:num w:numId="10" w16cid:durableId="667246361">
    <w:abstractNumId w:val="7"/>
  </w:num>
  <w:num w:numId="11" w16cid:durableId="881668913">
    <w:abstractNumId w:val="1"/>
  </w:num>
  <w:num w:numId="12" w16cid:durableId="1202135381">
    <w:abstractNumId w:val="5"/>
  </w:num>
  <w:num w:numId="13" w16cid:durableId="937175021">
    <w:abstractNumId w:val="10"/>
  </w:num>
  <w:num w:numId="14" w16cid:durableId="410810030">
    <w:abstractNumId w:val="13"/>
  </w:num>
  <w:num w:numId="15" w16cid:durableId="416249027">
    <w:abstractNumId w:val="15"/>
  </w:num>
  <w:num w:numId="16" w16cid:durableId="1172647771">
    <w:abstractNumId w:val="8"/>
  </w:num>
  <w:num w:numId="17" w16cid:durableId="1776515177">
    <w:abstractNumId w:val="17"/>
  </w:num>
  <w:num w:numId="18" w16cid:durableId="134698383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obu Masaki">
    <w15:presenceInfo w15:providerId="AD" w15:userId="S::masakin@uw.edu::6e6cedf7-9a73-4b4b-960d-d1e818d10b17"/>
  </w15:person>
  <w15:person w15:author="sguy">
    <w15:presenceInfo w15:providerId="Windows Live" w15:userId="73edea2c6c5ed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66"/>
    <w:rsid w:val="00001A5F"/>
    <w:rsid w:val="00001F3A"/>
    <w:rsid w:val="0000233C"/>
    <w:rsid w:val="00002369"/>
    <w:rsid w:val="000029BB"/>
    <w:rsid w:val="000029EA"/>
    <w:rsid w:val="00002BE9"/>
    <w:rsid w:val="00003525"/>
    <w:rsid w:val="0000355D"/>
    <w:rsid w:val="00003B7A"/>
    <w:rsid w:val="00003CBB"/>
    <w:rsid w:val="000042E2"/>
    <w:rsid w:val="00005234"/>
    <w:rsid w:val="00005BCE"/>
    <w:rsid w:val="00005CB3"/>
    <w:rsid w:val="0000624A"/>
    <w:rsid w:val="00006A52"/>
    <w:rsid w:val="00006B9A"/>
    <w:rsid w:val="000071D6"/>
    <w:rsid w:val="00007CF5"/>
    <w:rsid w:val="00007FCC"/>
    <w:rsid w:val="000109D6"/>
    <w:rsid w:val="0001161D"/>
    <w:rsid w:val="00012045"/>
    <w:rsid w:val="000123B4"/>
    <w:rsid w:val="0001249F"/>
    <w:rsid w:val="00012742"/>
    <w:rsid w:val="000127E1"/>
    <w:rsid w:val="00012D72"/>
    <w:rsid w:val="0001318A"/>
    <w:rsid w:val="00013326"/>
    <w:rsid w:val="00013B1D"/>
    <w:rsid w:val="00014183"/>
    <w:rsid w:val="00014407"/>
    <w:rsid w:val="0001461E"/>
    <w:rsid w:val="00014E9F"/>
    <w:rsid w:val="00015474"/>
    <w:rsid w:val="00015630"/>
    <w:rsid w:val="00015635"/>
    <w:rsid w:val="000176BF"/>
    <w:rsid w:val="00017F31"/>
    <w:rsid w:val="00021702"/>
    <w:rsid w:val="000219C0"/>
    <w:rsid w:val="00021AFA"/>
    <w:rsid w:val="00022F2E"/>
    <w:rsid w:val="000238C5"/>
    <w:rsid w:val="000240B6"/>
    <w:rsid w:val="00024343"/>
    <w:rsid w:val="00024650"/>
    <w:rsid w:val="00024728"/>
    <w:rsid w:val="00025736"/>
    <w:rsid w:val="00025863"/>
    <w:rsid w:val="00025C3D"/>
    <w:rsid w:val="00026269"/>
    <w:rsid w:val="00026338"/>
    <w:rsid w:val="00026A2E"/>
    <w:rsid w:val="00026AF8"/>
    <w:rsid w:val="00027CE8"/>
    <w:rsid w:val="00027DB8"/>
    <w:rsid w:val="000306A1"/>
    <w:rsid w:val="00031840"/>
    <w:rsid w:val="00031C83"/>
    <w:rsid w:val="00031D8D"/>
    <w:rsid w:val="00031F5E"/>
    <w:rsid w:val="0003201E"/>
    <w:rsid w:val="00032167"/>
    <w:rsid w:val="000321FC"/>
    <w:rsid w:val="00032228"/>
    <w:rsid w:val="00032CA4"/>
    <w:rsid w:val="00032D7B"/>
    <w:rsid w:val="000332CC"/>
    <w:rsid w:val="00033476"/>
    <w:rsid w:val="00033A6F"/>
    <w:rsid w:val="00033B9D"/>
    <w:rsid w:val="00033F6D"/>
    <w:rsid w:val="00035386"/>
    <w:rsid w:val="00035CBB"/>
    <w:rsid w:val="00035E3C"/>
    <w:rsid w:val="00036787"/>
    <w:rsid w:val="00036D33"/>
    <w:rsid w:val="00037212"/>
    <w:rsid w:val="00037A7F"/>
    <w:rsid w:val="000405EF"/>
    <w:rsid w:val="00040A9F"/>
    <w:rsid w:val="00040E6D"/>
    <w:rsid w:val="00041429"/>
    <w:rsid w:val="000422E8"/>
    <w:rsid w:val="00042BDF"/>
    <w:rsid w:val="00042F73"/>
    <w:rsid w:val="00042F8F"/>
    <w:rsid w:val="00043ACE"/>
    <w:rsid w:val="00043E6F"/>
    <w:rsid w:val="000441AD"/>
    <w:rsid w:val="0004437F"/>
    <w:rsid w:val="00044A13"/>
    <w:rsid w:val="00044B45"/>
    <w:rsid w:val="000458F6"/>
    <w:rsid w:val="000463A5"/>
    <w:rsid w:val="000465ED"/>
    <w:rsid w:val="0004674A"/>
    <w:rsid w:val="00046E6E"/>
    <w:rsid w:val="00047331"/>
    <w:rsid w:val="000510A1"/>
    <w:rsid w:val="0005158D"/>
    <w:rsid w:val="0005177D"/>
    <w:rsid w:val="000517E5"/>
    <w:rsid w:val="00051F82"/>
    <w:rsid w:val="0005225D"/>
    <w:rsid w:val="00052381"/>
    <w:rsid w:val="000525A2"/>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607ED"/>
    <w:rsid w:val="00060941"/>
    <w:rsid w:val="00060CB5"/>
    <w:rsid w:val="00060F0A"/>
    <w:rsid w:val="0006115D"/>
    <w:rsid w:val="00061322"/>
    <w:rsid w:val="0006170B"/>
    <w:rsid w:val="0006187D"/>
    <w:rsid w:val="00061FFB"/>
    <w:rsid w:val="0006265C"/>
    <w:rsid w:val="0006344D"/>
    <w:rsid w:val="00063D00"/>
    <w:rsid w:val="00063E5F"/>
    <w:rsid w:val="00064334"/>
    <w:rsid w:val="0006470F"/>
    <w:rsid w:val="00064A30"/>
    <w:rsid w:val="00064DE5"/>
    <w:rsid w:val="00065380"/>
    <w:rsid w:val="00065A5E"/>
    <w:rsid w:val="000661D9"/>
    <w:rsid w:val="00066718"/>
    <w:rsid w:val="00066E54"/>
    <w:rsid w:val="000672DD"/>
    <w:rsid w:val="00067302"/>
    <w:rsid w:val="000675D5"/>
    <w:rsid w:val="0006766B"/>
    <w:rsid w:val="00067937"/>
    <w:rsid w:val="00070169"/>
    <w:rsid w:val="00070801"/>
    <w:rsid w:val="00072396"/>
    <w:rsid w:val="00072BBC"/>
    <w:rsid w:val="00072C2E"/>
    <w:rsid w:val="0007311B"/>
    <w:rsid w:val="000731DF"/>
    <w:rsid w:val="00073BD7"/>
    <w:rsid w:val="000743F3"/>
    <w:rsid w:val="00074AF6"/>
    <w:rsid w:val="00074FE6"/>
    <w:rsid w:val="00075574"/>
    <w:rsid w:val="00075BB3"/>
    <w:rsid w:val="00075D2E"/>
    <w:rsid w:val="000765F7"/>
    <w:rsid w:val="00076E59"/>
    <w:rsid w:val="000772F5"/>
    <w:rsid w:val="0007749F"/>
    <w:rsid w:val="00077599"/>
    <w:rsid w:val="000800C2"/>
    <w:rsid w:val="0008096C"/>
    <w:rsid w:val="00080E59"/>
    <w:rsid w:val="00080E6D"/>
    <w:rsid w:val="00082310"/>
    <w:rsid w:val="00082713"/>
    <w:rsid w:val="00082A30"/>
    <w:rsid w:val="00082B02"/>
    <w:rsid w:val="00083AE1"/>
    <w:rsid w:val="00083F8D"/>
    <w:rsid w:val="0008416F"/>
    <w:rsid w:val="00084879"/>
    <w:rsid w:val="00084CA4"/>
    <w:rsid w:val="00084CDB"/>
    <w:rsid w:val="00084D41"/>
    <w:rsid w:val="000850D1"/>
    <w:rsid w:val="00085114"/>
    <w:rsid w:val="00085857"/>
    <w:rsid w:val="00086A2B"/>
    <w:rsid w:val="00086A2E"/>
    <w:rsid w:val="00086C6F"/>
    <w:rsid w:val="0008749C"/>
    <w:rsid w:val="00090F1B"/>
    <w:rsid w:val="000910B4"/>
    <w:rsid w:val="0009123B"/>
    <w:rsid w:val="00091629"/>
    <w:rsid w:val="00091973"/>
    <w:rsid w:val="00092BCF"/>
    <w:rsid w:val="00092E0C"/>
    <w:rsid w:val="00093219"/>
    <w:rsid w:val="000935C3"/>
    <w:rsid w:val="000937F5"/>
    <w:rsid w:val="000939AB"/>
    <w:rsid w:val="00093BBA"/>
    <w:rsid w:val="00093CA9"/>
    <w:rsid w:val="00093F3C"/>
    <w:rsid w:val="00094F5D"/>
    <w:rsid w:val="0009542F"/>
    <w:rsid w:val="0009597C"/>
    <w:rsid w:val="0009604A"/>
    <w:rsid w:val="000963D7"/>
    <w:rsid w:val="000964B7"/>
    <w:rsid w:val="00096D93"/>
    <w:rsid w:val="000972AF"/>
    <w:rsid w:val="0009735C"/>
    <w:rsid w:val="00097407"/>
    <w:rsid w:val="0009747C"/>
    <w:rsid w:val="00097B3A"/>
    <w:rsid w:val="000A00A8"/>
    <w:rsid w:val="000A0217"/>
    <w:rsid w:val="000A086D"/>
    <w:rsid w:val="000A0C72"/>
    <w:rsid w:val="000A0D71"/>
    <w:rsid w:val="000A0F8D"/>
    <w:rsid w:val="000A1477"/>
    <w:rsid w:val="000A157E"/>
    <w:rsid w:val="000A1C12"/>
    <w:rsid w:val="000A2C34"/>
    <w:rsid w:val="000A2F77"/>
    <w:rsid w:val="000A374E"/>
    <w:rsid w:val="000A3C68"/>
    <w:rsid w:val="000A3E1D"/>
    <w:rsid w:val="000A4001"/>
    <w:rsid w:val="000A40B6"/>
    <w:rsid w:val="000A53B5"/>
    <w:rsid w:val="000A65D5"/>
    <w:rsid w:val="000A6E88"/>
    <w:rsid w:val="000A7567"/>
    <w:rsid w:val="000B13B9"/>
    <w:rsid w:val="000B171C"/>
    <w:rsid w:val="000B1B4D"/>
    <w:rsid w:val="000B29B1"/>
    <w:rsid w:val="000B2A13"/>
    <w:rsid w:val="000B2BB5"/>
    <w:rsid w:val="000B3199"/>
    <w:rsid w:val="000B3BCF"/>
    <w:rsid w:val="000B3DE5"/>
    <w:rsid w:val="000B3ED0"/>
    <w:rsid w:val="000B4431"/>
    <w:rsid w:val="000B46B4"/>
    <w:rsid w:val="000B4C05"/>
    <w:rsid w:val="000B4D4A"/>
    <w:rsid w:val="000B513F"/>
    <w:rsid w:val="000B5343"/>
    <w:rsid w:val="000B5ACB"/>
    <w:rsid w:val="000B6C5F"/>
    <w:rsid w:val="000B6F6F"/>
    <w:rsid w:val="000B70E5"/>
    <w:rsid w:val="000B74AD"/>
    <w:rsid w:val="000B7730"/>
    <w:rsid w:val="000B7BCD"/>
    <w:rsid w:val="000C05A1"/>
    <w:rsid w:val="000C05DB"/>
    <w:rsid w:val="000C073A"/>
    <w:rsid w:val="000C1246"/>
    <w:rsid w:val="000C1ABE"/>
    <w:rsid w:val="000C1F55"/>
    <w:rsid w:val="000C3071"/>
    <w:rsid w:val="000C3322"/>
    <w:rsid w:val="000C39C6"/>
    <w:rsid w:val="000C3D81"/>
    <w:rsid w:val="000C472C"/>
    <w:rsid w:val="000C4C17"/>
    <w:rsid w:val="000C4E55"/>
    <w:rsid w:val="000C5294"/>
    <w:rsid w:val="000C5B55"/>
    <w:rsid w:val="000C5BB0"/>
    <w:rsid w:val="000C5C28"/>
    <w:rsid w:val="000C6244"/>
    <w:rsid w:val="000C6588"/>
    <w:rsid w:val="000C7E02"/>
    <w:rsid w:val="000D003C"/>
    <w:rsid w:val="000D1ADC"/>
    <w:rsid w:val="000D1F88"/>
    <w:rsid w:val="000D1FA6"/>
    <w:rsid w:val="000D23EF"/>
    <w:rsid w:val="000D39A2"/>
    <w:rsid w:val="000D3BDD"/>
    <w:rsid w:val="000D430E"/>
    <w:rsid w:val="000D4746"/>
    <w:rsid w:val="000D4AF0"/>
    <w:rsid w:val="000D513D"/>
    <w:rsid w:val="000D5146"/>
    <w:rsid w:val="000D514D"/>
    <w:rsid w:val="000D589C"/>
    <w:rsid w:val="000D6051"/>
    <w:rsid w:val="000D6162"/>
    <w:rsid w:val="000D6558"/>
    <w:rsid w:val="000D66F3"/>
    <w:rsid w:val="000D72ED"/>
    <w:rsid w:val="000D733D"/>
    <w:rsid w:val="000D776A"/>
    <w:rsid w:val="000E04F3"/>
    <w:rsid w:val="000E0CDA"/>
    <w:rsid w:val="000E0EF1"/>
    <w:rsid w:val="000E104E"/>
    <w:rsid w:val="000E1BBE"/>
    <w:rsid w:val="000E1BC3"/>
    <w:rsid w:val="000E1DDC"/>
    <w:rsid w:val="000E2501"/>
    <w:rsid w:val="000E2AE5"/>
    <w:rsid w:val="000E2ED4"/>
    <w:rsid w:val="000E33A7"/>
    <w:rsid w:val="000E3DBD"/>
    <w:rsid w:val="000E4510"/>
    <w:rsid w:val="000E477C"/>
    <w:rsid w:val="000E63B9"/>
    <w:rsid w:val="000E7211"/>
    <w:rsid w:val="000E7DD0"/>
    <w:rsid w:val="000F00AC"/>
    <w:rsid w:val="000F15E1"/>
    <w:rsid w:val="000F18B6"/>
    <w:rsid w:val="000F1DDE"/>
    <w:rsid w:val="000F2294"/>
    <w:rsid w:val="000F3199"/>
    <w:rsid w:val="000F3885"/>
    <w:rsid w:val="000F3F34"/>
    <w:rsid w:val="000F4184"/>
    <w:rsid w:val="000F41FA"/>
    <w:rsid w:val="000F45C7"/>
    <w:rsid w:val="000F4B64"/>
    <w:rsid w:val="000F61F2"/>
    <w:rsid w:val="000F64C1"/>
    <w:rsid w:val="000F6770"/>
    <w:rsid w:val="000F68A4"/>
    <w:rsid w:val="000F69FF"/>
    <w:rsid w:val="000F6A69"/>
    <w:rsid w:val="000F76D1"/>
    <w:rsid w:val="000F76EF"/>
    <w:rsid w:val="000F7C0A"/>
    <w:rsid w:val="000F7D85"/>
    <w:rsid w:val="0010013B"/>
    <w:rsid w:val="0010015C"/>
    <w:rsid w:val="001006B3"/>
    <w:rsid w:val="0010150F"/>
    <w:rsid w:val="001018E3"/>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C92"/>
    <w:rsid w:val="001104B6"/>
    <w:rsid w:val="00110A73"/>
    <w:rsid w:val="00110BFC"/>
    <w:rsid w:val="00110D3C"/>
    <w:rsid w:val="00111031"/>
    <w:rsid w:val="0011151E"/>
    <w:rsid w:val="00111E97"/>
    <w:rsid w:val="0011207F"/>
    <w:rsid w:val="00112165"/>
    <w:rsid w:val="00112677"/>
    <w:rsid w:val="00112923"/>
    <w:rsid w:val="00113019"/>
    <w:rsid w:val="00113AB5"/>
    <w:rsid w:val="00113E15"/>
    <w:rsid w:val="00114D26"/>
    <w:rsid w:val="0011526A"/>
    <w:rsid w:val="00116B37"/>
    <w:rsid w:val="00117682"/>
    <w:rsid w:val="0011779A"/>
    <w:rsid w:val="001206C8"/>
    <w:rsid w:val="00120EBA"/>
    <w:rsid w:val="00121B1F"/>
    <w:rsid w:val="00121CC2"/>
    <w:rsid w:val="001225D1"/>
    <w:rsid w:val="00122615"/>
    <w:rsid w:val="001228B7"/>
    <w:rsid w:val="00122BFA"/>
    <w:rsid w:val="00122E61"/>
    <w:rsid w:val="00124E82"/>
    <w:rsid w:val="001250A1"/>
    <w:rsid w:val="001262F0"/>
    <w:rsid w:val="00126868"/>
    <w:rsid w:val="00126B7C"/>
    <w:rsid w:val="00127EC0"/>
    <w:rsid w:val="00130D99"/>
    <w:rsid w:val="00130DBC"/>
    <w:rsid w:val="00131691"/>
    <w:rsid w:val="00131FB5"/>
    <w:rsid w:val="00132013"/>
    <w:rsid w:val="00133F4E"/>
    <w:rsid w:val="0013449C"/>
    <w:rsid w:val="001344E6"/>
    <w:rsid w:val="00134671"/>
    <w:rsid w:val="001358B6"/>
    <w:rsid w:val="00135A97"/>
    <w:rsid w:val="00136A11"/>
    <w:rsid w:val="00137441"/>
    <w:rsid w:val="00140F95"/>
    <w:rsid w:val="00140FF4"/>
    <w:rsid w:val="001416C0"/>
    <w:rsid w:val="001418A3"/>
    <w:rsid w:val="00142732"/>
    <w:rsid w:val="001428DD"/>
    <w:rsid w:val="00142C6C"/>
    <w:rsid w:val="0014327A"/>
    <w:rsid w:val="001432CE"/>
    <w:rsid w:val="00143402"/>
    <w:rsid w:val="001436EC"/>
    <w:rsid w:val="00143BB3"/>
    <w:rsid w:val="00145083"/>
    <w:rsid w:val="00145F2A"/>
    <w:rsid w:val="0014639D"/>
    <w:rsid w:val="00146853"/>
    <w:rsid w:val="00147434"/>
    <w:rsid w:val="00147490"/>
    <w:rsid w:val="0014768D"/>
    <w:rsid w:val="00147FF4"/>
    <w:rsid w:val="001500D3"/>
    <w:rsid w:val="00150110"/>
    <w:rsid w:val="0015029E"/>
    <w:rsid w:val="00150337"/>
    <w:rsid w:val="00150C00"/>
    <w:rsid w:val="001511AE"/>
    <w:rsid w:val="001511C5"/>
    <w:rsid w:val="001519A7"/>
    <w:rsid w:val="00151F48"/>
    <w:rsid w:val="00152CA2"/>
    <w:rsid w:val="00153446"/>
    <w:rsid w:val="00153D7E"/>
    <w:rsid w:val="00153F41"/>
    <w:rsid w:val="00154181"/>
    <w:rsid w:val="00155983"/>
    <w:rsid w:val="00155E48"/>
    <w:rsid w:val="0015608D"/>
    <w:rsid w:val="001566D4"/>
    <w:rsid w:val="00156847"/>
    <w:rsid w:val="00156895"/>
    <w:rsid w:val="001572E8"/>
    <w:rsid w:val="001573F4"/>
    <w:rsid w:val="00157CA7"/>
    <w:rsid w:val="00160050"/>
    <w:rsid w:val="001601F6"/>
    <w:rsid w:val="001606BE"/>
    <w:rsid w:val="00160A9B"/>
    <w:rsid w:val="00160DAF"/>
    <w:rsid w:val="001611D9"/>
    <w:rsid w:val="00161346"/>
    <w:rsid w:val="00161948"/>
    <w:rsid w:val="00161958"/>
    <w:rsid w:val="00161BEA"/>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C82"/>
    <w:rsid w:val="00167DAF"/>
    <w:rsid w:val="00167F8B"/>
    <w:rsid w:val="00170308"/>
    <w:rsid w:val="00170719"/>
    <w:rsid w:val="001709AA"/>
    <w:rsid w:val="00170BF9"/>
    <w:rsid w:val="001721F6"/>
    <w:rsid w:val="001729EB"/>
    <w:rsid w:val="00172B23"/>
    <w:rsid w:val="00172EEC"/>
    <w:rsid w:val="00173291"/>
    <w:rsid w:val="0017350F"/>
    <w:rsid w:val="00173914"/>
    <w:rsid w:val="0017417F"/>
    <w:rsid w:val="00174840"/>
    <w:rsid w:val="001759DB"/>
    <w:rsid w:val="00176114"/>
    <w:rsid w:val="001761ED"/>
    <w:rsid w:val="001763FF"/>
    <w:rsid w:val="00176755"/>
    <w:rsid w:val="0017693B"/>
    <w:rsid w:val="00176CE3"/>
    <w:rsid w:val="00177B44"/>
    <w:rsid w:val="00177E43"/>
    <w:rsid w:val="00180194"/>
    <w:rsid w:val="00181259"/>
    <w:rsid w:val="001815EF"/>
    <w:rsid w:val="00182A0C"/>
    <w:rsid w:val="00182BB9"/>
    <w:rsid w:val="00182CDF"/>
    <w:rsid w:val="00182CE0"/>
    <w:rsid w:val="00182E97"/>
    <w:rsid w:val="001834CF"/>
    <w:rsid w:val="0018377D"/>
    <w:rsid w:val="001839F6"/>
    <w:rsid w:val="001840D4"/>
    <w:rsid w:val="00184187"/>
    <w:rsid w:val="00184616"/>
    <w:rsid w:val="0018481D"/>
    <w:rsid w:val="0018493F"/>
    <w:rsid w:val="00184A46"/>
    <w:rsid w:val="00184D2C"/>
    <w:rsid w:val="00185102"/>
    <w:rsid w:val="00186293"/>
    <w:rsid w:val="001867AA"/>
    <w:rsid w:val="00186CC0"/>
    <w:rsid w:val="00187E59"/>
    <w:rsid w:val="00187E61"/>
    <w:rsid w:val="00190135"/>
    <w:rsid w:val="00190E11"/>
    <w:rsid w:val="00191C41"/>
    <w:rsid w:val="00191E67"/>
    <w:rsid w:val="00191F65"/>
    <w:rsid w:val="001928B6"/>
    <w:rsid w:val="0019392A"/>
    <w:rsid w:val="00193969"/>
    <w:rsid w:val="00193C52"/>
    <w:rsid w:val="0019459F"/>
    <w:rsid w:val="00195058"/>
    <w:rsid w:val="00195850"/>
    <w:rsid w:val="00196EFA"/>
    <w:rsid w:val="0019713D"/>
    <w:rsid w:val="00197917"/>
    <w:rsid w:val="00197ACC"/>
    <w:rsid w:val="001A00A1"/>
    <w:rsid w:val="001A031F"/>
    <w:rsid w:val="001A0325"/>
    <w:rsid w:val="001A0410"/>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D65"/>
    <w:rsid w:val="001A5240"/>
    <w:rsid w:val="001A5349"/>
    <w:rsid w:val="001A560E"/>
    <w:rsid w:val="001A581C"/>
    <w:rsid w:val="001A5A17"/>
    <w:rsid w:val="001A5A6A"/>
    <w:rsid w:val="001A5ABC"/>
    <w:rsid w:val="001A5F58"/>
    <w:rsid w:val="001A6071"/>
    <w:rsid w:val="001A6459"/>
    <w:rsid w:val="001A7546"/>
    <w:rsid w:val="001A7AF7"/>
    <w:rsid w:val="001A7F62"/>
    <w:rsid w:val="001B0A73"/>
    <w:rsid w:val="001B0CD9"/>
    <w:rsid w:val="001B0F49"/>
    <w:rsid w:val="001B18FF"/>
    <w:rsid w:val="001B2684"/>
    <w:rsid w:val="001B2FB9"/>
    <w:rsid w:val="001B340E"/>
    <w:rsid w:val="001B3442"/>
    <w:rsid w:val="001B38C2"/>
    <w:rsid w:val="001B3A72"/>
    <w:rsid w:val="001B4550"/>
    <w:rsid w:val="001B4F21"/>
    <w:rsid w:val="001B5A2C"/>
    <w:rsid w:val="001B5C17"/>
    <w:rsid w:val="001B5EA0"/>
    <w:rsid w:val="001B6016"/>
    <w:rsid w:val="001B6ABF"/>
    <w:rsid w:val="001B6C7C"/>
    <w:rsid w:val="001C285B"/>
    <w:rsid w:val="001C35F0"/>
    <w:rsid w:val="001C3628"/>
    <w:rsid w:val="001C3805"/>
    <w:rsid w:val="001C46EF"/>
    <w:rsid w:val="001C4D1E"/>
    <w:rsid w:val="001C5207"/>
    <w:rsid w:val="001C6570"/>
    <w:rsid w:val="001C7DB0"/>
    <w:rsid w:val="001D0062"/>
    <w:rsid w:val="001D0479"/>
    <w:rsid w:val="001D191F"/>
    <w:rsid w:val="001D26F4"/>
    <w:rsid w:val="001D294B"/>
    <w:rsid w:val="001D29E4"/>
    <w:rsid w:val="001D2ADE"/>
    <w:rsid w:val="001D3658"/>
    <w:rsid w:val="001D3DAF"/>
    <w:rsid w:val="001D4717"/>
    <w:rsid w:val="001D569B"/>
    <w:rsid w:val="001D5EF4"/>
    <w:rsid w:val="001D6D83"/>
    <w:rsid w:val="001E1953"/>
    <w:rsid w:val="001E1F53"/>
    <w:rsid w:val="001E1F85"/>
    <w:rsid w:val="001E1FA6"/>
    <w:rsid w:val="001E265F"/>
    <w:rsid w:val="001E2F85"/>
    <w:rsid w:val="001E3799"/>
    <w:rsid w:val="001E3F1A"/>
    <w:rsid w:val="001E52DD"/>
    <w:rsid w:val="001E5805"/>
    <w:rsid w:val="001E591B"/>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B39"/>
    <w:rsid w:val="001F1FD9"/>
    <w:rsid w:val="001F245D"/>
    <w:rsid w:val="001F3064"/>
    <w:rsid w:val="001F33BD"/>
    <w:rsid w:val="001F3C6E"/>
    <w:rsid w:val="001F4B9D"/>
    <w:rsid w:val="001F4BC4"/>
    <w:rsid w:val="001F4D03"/>
    <w:rsid w:val="001F6529"/>
    <w:rsid w:val="001F693C"/>
    <w:rsid w:val="001F6A3B"/>
    <w:rsid w:val="001F7DF5"/>
    <w:rsid w:val="00200728"/>
    <w:rsid w:val="0020073B"/>
    <w:rsid w:val="002008FE"/>
    <w:rsid w:val="00200E71"/>
    <w:rsid w:val="0020150E"/>
    <w:rsid w:val="00201ADD"/>
    <w:rsid w:val="0020216F"/>
    <w:rsid w:val="00203463"/>
    <w:rsid w:val="00203A63"/>
    <w:rsid w:val="00203DFE"/>
    <w:rsid w:val="00203FDA"/>
    <w:rsid w:val="00204423"/>
    <w:rsid w:val="00204954"/>
    <w:rsid w:val="00204BE8"/>
    <w:rsid w:val="002053E5"/>
    <w:rsid w:val="00205A15"/>
    <w:rsid w:val="00205F23"/>
    <w:rsid w:val="00206350"/>
    <w:rsid w:val="002064BE"/>
    <w:rsid w:val="00207345"/>
    <w:rsid w:val="00207913"/>
    <w:rsid w:val="00207D1E"/>
    <w:rsid w:val="00207D62"/>
    <w:rsid w:val="00207FC7"/>
    <w:rsid w:val="00210286"/>
    <w:rsid w:val="0021119B"/>
    <w:rsid w:val="00211C61"/>
    <w:rsid w:val="00211DDA"/>
    <w:rsid w:val="00211E80"/>
    <w:rsid w:val="00212230"/>
    <w:rsid w:val="00213090"/>
    <w:rsid w:val="00213216"/>
    <w:rsid w:val="002133DD"/>
    <w:rsid w:val="00213B6D"/>
    <w:rsid w:val="002158BB"/>
    <w:rsid w:val="00215BC3"/>
    <w:rsid w:val="00215CB0"/>
    <w:rsid w:val="00215EE3"/>
    <w:rsid w:val="00215FC2"/>
    <w:rsid w:val="00216C2A"/>
    <w:rsid w:val="0021734F"/>
    <w:rsid w:val="00217AA8"/>
    <w:rsid w:val="00217F56"/>
    <w:rsid w:val="00217F62"/>
    <w:rsid w:val="002203F1"/>
    <w:rsid w:val="002205F9"/>
    <w:rsid w:val="002207CC"/>
    <w:rsid w:val="00220B2D"/>
    <w:rsid w:val="002214FA"/>
    <w:rsid w:val="002219E2"/>
    <w:rsid w:val="0022213D"/>
    <w:rsid w:val="002224CD"/>
    <w:rsid w:val="002227AE"/>
    <w:rsid w:val="002229EC"/>
    <w:rsid w:val="00222ADB"/>
    <w:rsid w:val="00222B23"/>
    <w:rsid w:val="002234B6"/>
    <w:rsid w:val="002238C8"/>
    <w:rsid w:val="002244E4"/>
    <w:rsid w:val="0022484F"/>
    <w:rsid w:val="00224A81"/>
    <w:rsid w:val="00224EA3"/>
    <w:rsid w:val="0022543C"/>
    <w:rsid w:val="00225884"/>
    <w:rsid w:val="00225C51"/>
    <w:rsid w:val="00226E32"/>
    <w:rsid w:val="00226FF5"/>
    <w:rsid w:val="0022795D"/>
    <w:rsid w:val="00227C34"/>
    <w:rsid w:val="00227DDA"/>
    <w:rsid w:val="00231F5F"/>
    <w:rsid w:val="00232451"/>
    <w:rsid w:val="0023293D"/>
    <w:rsid w:val="00233310"/>
    <w:rsid w:val="00233480"/>
    <w:rsid w:val="00233C43"/>
    <w:rsid w:val="00233CD2"/>
    <w:rsid w:val="00234A4F"/>
    <w:rsid w:val="00236188"/>
    <w:rsid w:val="002362C7"/>
    <w:rsid w:val="0023636A"/>
    <w:rsid w:val="002363E3"/>
    <w:rsid w:val="0023675B"/>
    <w:rsid w:val="002374E7"/>
    <w:rsid w:val="00237565"/>
    <w:rsid w:val="00237E98"/>
    <w:rsid w:val="00240004"/>
    <w:rsid w:val="00240072"/>
    <w:rsid w:val="002406A1"/>
    <w:rsid w:val="002407C3"/>
    <w:rsid w:val="00240AD0"/>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DFD"/>
    <w:rsid w:val="00246EB7"/>
    <w:rsid w:val="002473D4"/>
    <w:rsid w:val="00247498"/>
    <w:rsid w:val="00247B15"/>
    <w:rsid w:val="00250053"/>
    <w:rsid w:val="002506DA"/>
    <w:rsid w:val="002506E0"/>
    <w:rsid w:val="00250943"/>
    <w:rsid w:val="00250B55"/>
    <w:rsid w:val="0025136F"/>
    <w:rsid w:val="002514FC"/>
    <w:rsid w:val="0025186C"/>
    <w:rsid w:val="00251DDE"/>
    <w:rsid w:val="00252C43"/>
    <w:rsid w:val="00253385"/>
    <w:rsid w:val="002537AC"/>
    <w:rsid w:val="00254DBA"/>
    <w:rsid w:val="002551A8"/>
    <w:rsid w:val="002559D0"/>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D4F"/>
    <w:rsid w:val="00262F03"/>
    <w:rsid w:val="00263725"/>
    <w:rsid w:val="0026392B"/>
    <w:rsid w:val="00263B36"/>
    <w:rsid w:val="00263CA4"/>
    <w:rsid w:val="00263E66"/>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1290"/>
    <w:rsid w:val="002712B9"/>
    <w:rsid w:val="0027163B"/>
    <w:rsid w:val="00271EB1"/>
    <w:rsid w:val="002721B3"/>
    <w:rsid w:val="00272450"/>
    <w:rsid w:val="002725A5"/>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B14"/>
    <w:rsid w:val="00277254"/>
    <w:rsid w:val="002779BF"/>
    <w:rsid w:val="00281641"/>
    <w:rsid w:val="0028294C"/>
    <w:rsid w:val="00282C93"/>
    <w:rsid w:val="0028353D"/>
    <w:rsid w:val="002838CE"/>
    <w:rsid w:val="002843DF"/>
    <w:rsid w:val="00284EF1"/>
    <w:rsid w:val="00284F95"/>
    <w:rsid w:val="00285CF5"/>
    <w:rsid w:val="0028640E"/>
    <w:rsid w:val="00286AA6"/>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6D3"/>
    <w:rsid w:val="002952FD"/>
    <w:rsid w:val="00295431"/>
    <w:rsid w:val="002960CA"/>
    <w:rsid w:val="002965BB"/>
    <w:rsid w:val="002968B6"/>
    <w:rsid w:val="002969E0"/>
    <w:rsid w:val="002A10B3"/>
    <w:rsid w:val="002A13D5"/>
    <w:rsid w:val="002A1B08"/>
    <w:rsid w:val="002A1DC1"/>
    <w:rsid w:val="002A1EAC"/>
    <w:rsid w:val="002A2749"/>
    <w:rsid w:val="002A280B"/>
    <w:rsid w:val="002A2E25"/>
    <w:rsid w:val="002A36FB"/>
    <w:rsid w:val="002A3F0B"/>
    <w:rsid w:val="002A41C8"/>
    <w:rsid w:val="002A4329"/>
    <w:rsid w:val="002A48CC"/>
    <w:rsid w:val="002A493C"/>
    <w:rsid w:val="002A4CF4"/>
    <w:rsid w:val="002A4DE3"/>
    <w:rsid w:val="002A55F3"/>
    <w:rsid w:val="002A613C"/>
    <w:rsid w:val="002A66AB"/>
    <w:rsid w:val="002A66AE"/>
    <w:rsid w:val="002A6B26"/>
    <w:rsid w:val="002A6B64"/>
    <w:rsid w:val="002A6D93"/>
    <w:rsid w:val="002B00D0"/>
    <w:rsid w:val="002B096A"/>
    <w:rsid w:val="002B1EB4"/>
    <w:rsid w:val="002B2657"/>
    <w:rsid w:val="002B2D07"/>
    <w:rsid w:val="002B2DEF"/>
    <w:rsid w:val="002B3C83"/>
    <w:rsid w:val="002B3DCE"/>
    <w:rsid w:val="002B465D"/>
    <w:rsid w:val="002B56A9"/>
    <w:rsid w:val="002B5C43"/>
    <w:rsid w:val="002B607D"/>
    <w:rsid w:val="002B60D5"/>
    <w:rsid w:val="002B67D1"/>
    <w:rsid w:val="002B6A40"/>
    <w:rsid w:val="002B6FF5"/>
    <w:rsid w:val="002B701E"/>
    <w:rsid w:val="002B7433"/>
    <w:rsid w:val="002B78A9"/>
    <w:rsid w:val="002B7F0E"/>
    <w:rsid w:val="002C0080"/>
    <w:rsid w:val="002C0287"/>
    <w:rsid w:val="002C0399"/>
    <w:rsid w:val="002C03D7"/>
    <w:rsid w:val="002C13AB"/>
    <w:rsid w:val="002C172C"/>
    <w:rsid w:val="002C1FD5"/>
    <w:rsid w:val="002C2AB9"/>
    <w:rsid w:val="002C2DEF"/>
    <w:rsid w:val="002C364C"/>
    <w:rsid w:val="002C3765"/>
    <w:rsid w:val="002C37DB"/>
    <w:rsid w:val="002C3D31"/>
    <w:rsid w:val="002C3EED"/>
    <w:rsid w:val="002C41CD"/>
    <w:rsid w:val="002C44FF"/>
    <w:rsid w:val="002C52F8"/>
    <w:rsid w:val="002C5623"/>
    <w:rsid w:val="002C57EC"/>
    <w:rsid w:val="002C5999"/>
    <w:rsid w:val="002C5D68"/>
    <w:rsid w:val="002C6598"/>
    <w:rsid w:val="002C68AB"/>
    <w:rsid w:val="002C68E3"/>
    <w:rsid w:val="002C693B"/>
    <w:rsid w:val="002C750F"/>
    <w:rsid w:val="002D0736"/>
    <w:rsid w:val="002D0B3D"/>
    <w:rsid w:val="002D1967"/>
    <w:rsid w:val="002D1B4F"/>
    <w:rsid w:val="002D2092"/>
    <w:rsid w:val="002D320F"/>
    <w:rsid w:val="002D377B"/>
    <w:rsid w:val="002D3885"/>
    <w:rsid w:val="002D39B7"/>
    <w:rsid w:val="002D44EB"/>
    <w:rsid w:val="002D4764"/>
    <w:rsid w:val="002D4812"/>
    <w:rsid w:val="002D4DC1"/>
    <w:rsid w:val="002D4F60"/>
    <w:rsid w:val="002D58A1"/>
    <w:rsid w:val="002D5E3E"/>
    <w:rsid w:val="002D6170"/>
    <w:rsid w:val="002D660D"/>
    <w:rsid w:val="002D6CD9"/>
    <w:rsid w:val="002D71F1"/>
    <w:rsid w:val="002D767F"/>
    <w:rsid w:val="002E0220"/>
    <w:rsid w:val="002E0405"/>
    <w:rsid w:val="002E0958"/>
    <w:rsid w:val="002E0BDA"/>
    <w:rsid w:val="002E0F71"/>
    <w:rsid w:val="002E17AB"/>
    <w:rsid w:val="002E2A13"/>
    <w:rsid w:val="002E2EFA"/>
    <w:rsid w:val="002E2FEB"/>
    <w:rsid w:val="002E3259"/>
    <w:rsid w:val="002E4095"/>
    <w:rsid w:val="002E49EE"/>
    <w:rsid w:val="002E4CD9"/>
    <w:rsid w:val="002E4E9F"/>
    <w:rsid w:val="002E5AD2"/>
    <w:rsid w:val="002E5D15"/>
    <w:rsid w:val="002E5E51"/>
    <w:rsid w:val="002E63D4"/>
    <w:rsid w:val="002E671E"/>
    <w:rsid w:val="002E678E"/>
    <w:rsid w:val="002E6D8E"/>
    <w:rsid w:val="002E73BD"/>
    <w:rsid w:val="002E7DA2"/>
    <w:rsid w:val="002F0750"/>
    <w:rsid w:val="002F1603"/>
    <w:rsid w:val="002F18E2"/>
    <w:rsid w:val="002F23E9"/>
    <w:rsid w:val="002F2D08"/>
    <w:rsid w:val="002F3088"/>
    <w:rsid w:val="002F3094"/>
    <w:rsid w:val="002F47DA"/>
    <w:rsid w:val="002F4887"/>
    <w:rsid w:val="002F538B"/>
    <w:rsid w:val="002F583C"/>
    <w:rsid w:val="002F62B5"/>
    <w:rsid w:val="002F7031"/>
    <w:rsid w:val="002F71C7"/>
    <w:rsid w:val="002F7251"/>
    <w:rsid w:val="003007A5"/>
    <w:rsid w:val="003007BC"/>
    <w:rsid w:val="00300A57"/>
    <w:rsid w:val="00300D9F"/>
    <w:rsid w:val="00301971"/>
    <w:rsid w:val="00301F7E"/>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B4"/>
    <w:rsid w:val="00310525"/>
    <w:rsid w:val="003105AE"/>
    <w:rsid w:val="003106FC"/>
    <w:rsid w:val="00310C67"/>
    <w:rsid w:val="00311431"/>
    <w:rsid w:val="003115E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895"/>
    <w:rsid w:val="003213EA"/>
    <w:rsid w:val="00321980"/>
    <w:rsid w:val="00321EC2"/>
    <w:rsid w:val="00321F75"/>
    <w:rsid w:val="00322575"/>
    <w:rsid w:val="00322B4B"/>
    <w:rsid w:val="00322E8B"/>
    <w:rsid w:val="0032350E"/>
    <w:rsid w:val="003237AC"/>
    <w:rsid w:val="0032385B"/>
    <w:rsid w:val="00323C9C"/>
    <w:rsid w:val="00323EB1"/>
    <w:rsid w:val="003240F0"/>
    <w:rsid w:val="00324B92"/>
    <w:rsid w:val="00324EE1"/>
    <w:rsid w:val="00325361"/>
    <w:rsid w:val="003253D6"/>
    <w:rsid w:val="0032568D"/>
    <w:rsid w:val="003258A3"/>
    <w:rsid w:val="00325DDF"/>
    <w:rsid w:val="003268B2"/>
    <w:rsid w:val="00326BA7"/>
    <w:rsid w:val="00327E39"/>
    <w:rsid w:val="00327F74"/>
    <w:rsid w:val="0033027F"/>
    <w:rsid w:val="00330A1B"/>
    <w:rsid w:val="0033228C"/>
    <w:rsid w:val="003323B5"/>
    <w:rsid w:val="00332602"/>
    <w:rsid w:val="00332692"/>
    <w:rsid w:val="003328C0"/>
    <w:rsid w:val="003328E7"/>
    <w:rsid w:val="00332CB9"/>
    <w:rsid w:val="00332F79"/>
    <w:rsid w:val="00333F41"/>
    <w:rsid w:val="00333F92"/>
    <w:rsid w:val="00334097"/>
    <w:rsid w:val="003342A8"/>
    <w:rsid w:val="00334695"/>
    <w:rsid w:val="00334B1E"/>
    <w:rsid w:val="00334C71"/>
    <w:rsid w:val="0033501A"/>
    <w:rsid w:val="003358A8"/>
    <w:rsid w:val="003366FA"/>
    <w:rsid w:val="003371F4"/>
    <w:rsid w:val="003400D6"/>
    <w:rsid w:val="00340F2E"/>
    <w:rsid w:val="0034255E"/>
    <w:rsid w:val="00342E42"/>
    <w:rsid w:val="00342F9C"/>
    <w:rsid w:val="003432EB"/>
    <w:rsid w:val="00343C07"/>
    <w:rsid w:val="00343F98"/>
    <w:rsid w:val="00344149"/>
    <w:rsid w:val="00344636"/>
    <w:rsid w:val="00344A51"/>
    <w:rsid w:val="003454F2"/>
    <w:rsid w:val="003457C2"/>
    <w:rsid w:val="00345903"/>
    <w:rsid w:val="00345D25"/>
    <w:rsid w:val="00347344"/>
    <w:rsid w:val="003474EC"/>
    <w:rsid w:val="0034777C"/>
    <w:rsid w:val="003477CA"/>
    <w:rsid w:val="003478B7"/>
    <w:rsid w:val="00347B69"/>
    <w:rsid w:val="00347EE2"/>
    <w:rsid w:val="0035072C"/>
    <w:rsid w:val="003511F1"/>
    <w:rsid w:val="003515A8"/>
    <w:rsid w:val="00352793"/>
    <w:rsid w:val="00352AFF"/>
    <w:rsid w:val="00352BD1"/>
    <w:rsid w:val="00352C40"/>
    <w:rsid w:val="00352F17"/>
    <w:rsid w:val="00352FE7"/>
    <w:rsid w:val="003537A8"/>
    <w:rsid w:val="0035401A"/>
    <w:rsid w:val="00354653"/>
    <w:rsid w:val="00354876"/>
    <w:rsid w:val="00354CBC"/>
    <w:rsid w:val="00354F71"/>
    <w:rsid w:val="00355B75"/>
    <w:rsid w:val="0035650B"/>
    <w:rsid w:val="003568FF"/>
    <w:rsid w:val="003569D3"/>
    <w:rsid w:val="003578B2"/>
    <w:rsid w:val="00357B92"/>
    <w:rsid w:val="00357E4B"/>
    <w:rsid w:val="00357FA4"/>
    <w:rsid w:val="00360003"/>
    <w:rsid w:val="003604D9"/>
    <w:rsid w:val="00360940"/>
    <w:rsid w:val="0036189E"/>
    <w:rsid w:val="0036233A"/>
    <w:rsid w:val="00362676"/>
    <w:rsid w:val="003631A2"/>
    <w:rsid w:val="00363899"/>
    <w:rsid w:val="00363F1C"/>
    <w:rsid w:val="0036435E"/>
    <w:rsid w:val="00364368"/>
    <w:rsid w:val="00364C88"/>
    <w:rsid w:val="00364D5E"/>
    <w:rsid w:val="00364F73"/>
    <w:rsid w:val="003651B1"/>
    <w:rsid w:val="00365BA3"/>
    <w:rsid w:val="0036656E"/>
    <w:rsid w:val="00367F48"/>
    <w:rsid w:val="003700BA"/>
    <w:rsid w:val="0037049F"/>
    <w:rsid w:val="00370BBB"/>
    <w:rsid w:val="00370EAE"/>
    <w:rsid w:val="00372EDB"/>
    <w:rsid w:val="00373338"/>
    <w:rsid w:val="0037398B"/>
    <w:rsid w:val="00373F0A"/>
    <w:rsid w:val="0037463B"/>
    <w:rsid w:val="00374CA7"/>
    <w:rsid w:val="00374FCE"/>
    <w:rsid w:val="0037518D"/>
    <w:rsid w:val="00375CD0"/>
    <w:rsid w:val="003760E9"/>
    <w:rsid w:val="003769D4"/>
    <w:rsid w:val="00376B01"/>
    <w:rsid w:val="00376C8E"/>
    <w:rsid w:val="00377881"/>
    <w:rsid w:val="0038004F"/>
    <w:rsid w:val="00380153"/>
    <w:rsid w:val="00380C5E"/>
    <w:rsid w:val="00381066"/>
    <w:rsid w:val="00381157"/>
    <w:rsid w:val="00381451"/>
    <w:rsid w:val="00381836"/>
    <w:rsid w:val="00381B8B"/>
    <w:rsid w:val="003821B2"/>
    <w:rsid w:val="0038290D"/>
    <w:rsid w:val="00382B82"/>
    <w:rsid w:val="00382BF5"/>
    <w:rsid w:val="003830E7"/>
    <w:rsid w:val="00383231"/>
    <w:rsid w:val="00383976"/>
    <w:rsid w:val="0038422A"/>
    <w:rsid w:val="00384236"/>
    <w:rsid w:val="003844F8"/>
    <w:rsid w:val="00384940"/>
    <w:rsid w:val="00385D62"/>
    <w:rsid w:val="00386114"/>
    <w:rsid w:val="003863C2"/>
    <w:rsid w:val="00386493"/>
    <w:rsid w:val="0038704C"/>
    <w:rsid w:val="00387552"/>
    <w:rsid w:val="00387570"/>
    <w:rsid w:val="00387B2E"/>
    <w:rsid w:val="00387E25"/>
    <w:rsid w:val="00390D70"/>
    <w:rsid w:val="0039138E"/>
    <w:rsid w:val="00391FB7"/>
    <w:rsid w:val="00392796"/>
    <w:rsid w:val="00392A08"/>
    <w:rsid w:val="00392DB2"/>
    <w:rsid w:val="00392E0A"/>
    <w:rsid w:val="0039322B"/>
    <w:rsid w:val="003935A0"/>
    <w:rsid w:val="00394032"/>
    <w:rsid w:val="00394077"/>
    <w:rsid w:val="0039487C"/>
    <w:rsid w:val="00394C1F"/>
    <w:rsid w:val="00394DD9"/>
    <w:rsid w:val="003957B7"/>
    <w:rsid w:val="00395E8D"/>
    <w:rsid w:val="003960EA"/>
    <w:rsid w:val="0039619A"/>
    <w:rsid w:val="00396258"/>
    <w:rsid w:val="0039647C"/>
    <w:rsid w:val="0039653F"/>
    <w:rsid w:val="003966B3"/>
    <w:rsid w:val="003967F1"/>
    <w:rsid w:val="00396B1C"/>
    <w:rsid w:val="00396D54"/>
    <w:rsid w:val="00396EB0"/>
    <w:rsid w:val="0039722C"/>
    <w:rsid w:val="00397A16"/>
    <w:rsid w:val="003A1266"/>
    <w:rsid w:val="003A185A"/>
    <w:rsid w:val="003A2E44"/>
    <w:rsid w:val="003A3BDC"/>
    <w:rsid w:val="003A3D8F"/>
    <w:rsid w:val="003A3F05"/>
    <w:rsid w:val="003A4369"/>
    <w:rsid w:val="003A45C5"/>
    <w:rsid w:val="003A48F0"/>
    <w:rsid w:val="003A4B0A"/>
    <w:rsid w:val="003A4E70"/>
    <w:rsid w:val="003A52E8"/>
    <w:rsid w:val="003A6218"/>
    <w:rsid w:val="003A639B"/>
    <w:rsid w:val="003A643D"/>
    <w:rsid w:val="003A6842"/>
    <w:rsid w:val="003A6CCC"/>
    <w:rsid w:val="003A7660"/>
    <w:rsid w:val="003A7700"/>
    <w:rsid w:val="003A7953"/>
    <w:rsid w:val="003A7D29"/>
    <w:rsid w:val="003B0333"/>
    <w:rsid w:val="003B04B3"/>
    <w:rsid w:val="003B088B"/>
    <w:rsid w:val="003B0DD5"/>
    <w:rsid w:val="003B1A71"/>
    <w:rsid w:val="003B1B01"/>
    <w:rsid w:val="003B21DF"/>
    <w:rsid w:val="003B30D1"/>
    <w:rsid w:val="003B37AA"/>
    <w:rsid w:val="003B3D67"/>
    <w:rsid w:val="003B4015"/>
    <w:rsid w:val="003B41DD"/>
    <w:rsid w:val="003B45B3"/>
    <w:rsid w:val="003B5655"/>
    <w:rsid w:val="003B5755"/>
    <w:rsid w:val="003B60BD"/>
    <w:rsid w:val="003B6161"/>
    <w:rsid w:val="003B63DF"/>
    <w:rsid w:val="003B6688"/>
    <w:rsid w:val="003B69BE"/>
    <w:rsid w:val="003B6AB2"/>
    <w:rsid w:val="003B77FF"/>
    <w:rsid w:val="003B7962"/>
    <w:rsid w:val="003C0028"/>
    <w:rsid w:val="003C0110"/>
    <w:rsid w:val="003C028D"/>
    <w:rsid w:val="003C02F5"/>
    <w:rsid w:val="003C087A"/>
    <w:rsid w:val="003C0A6C"/>
    <w:rsid w:val="003C0E08"/>
    <w:rsid w:val="003C1581"/>
    <w:rsid w:val="003C35E1"/>
    <w:rsid w:val="003C3CAE"/>
    <w:rsid w:val="003C41B3"/>
    <w:rsid w:val="003C426C"/>
    <w:rsid w:val="003C4B66"/>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A0F"/>
    <w:rsid w:val="003D4644"/>
    <w:rsid w:val="003D4B0E"/>
    <w:rsid w:val="003D5180"/>
    <w:rsid w:val="003D583E"/>
    <w:rsid w:val="003D607D"/>
    <w:rsid w:val="003D7A2B"/>
    <w:rsid w:val="003D7D34"/>
    <w:rsid w:val="003E0279"/>
    <w:rsid w:val="003E047B"/>
    <w:rsid w:val="003E09F3"/>
    <w:rsid w:val="003E0FBB"/>
    <w:rsid w:val="003E1115"/>
    <w:rsid w:val="003E12C1"/>
    <w:rsid w:val="003E12F7"/>
    <w:rsid w:val="003E18FF"/>
    <w:rsid w:val="003E1AF0"/>
    <w:rsid w:val="003E2069"/>
    <w:rsid w:val="003E2088"/>
    <w:rsid w:val="003E225A"/>
    <w:rsid w:val="003E253B"/>
    <w:rsid w:val="003E2F04"/>
    <w:rsid w:val="003E3701"/>
    <w:rsid w:val="003E3B3D"/>
    <w:rsid w:val="003E3EC8"/>
    <w:rsid w:val="003E458A"/>
    <w:rsid w:val="003E46F8"/>
    <w:rsid w:val="003E48BF"/>
    <w:rsid w:val="003E562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946"/>
    <w:rsid w:val="003F3B15"/>
    <w:rsid w:val="003F4045"/>
    <w:rsid w:val="003F4BAB"/>
    <w:rsid w:val="003F4CA7"/>
    <w:rsid w:val="003F4FA7"/>
    <w:rsid w:val="003F52ED"/>
    <w:rsid w:val="003F5595"/>
    <w:rsid w:val="003F559F"/>
    <w:rsid w:val="003F5BFC"/>
    <w:rsid w:val="003F69CC"/>
    <w:rsid w:val="003F6E83"/>
    <w:rsid w:val="003F75FE"/>
    <w:rsid w:val="003F7A41"/>
    <w:rsid w:val="00401460"/>
    <w:rsid w:val="00401470"/>
    <w:rsid w:val="00401EA9"/>
    <w:rsid w:val="00402A9A"/>
    <w:rsid w:val="00402DAB"/>
    <w:rsid w:val="00403747"/>
    <w:rsid w:val="004039D5"/>
    <w:rsid w:val="00403E8A"/>
    <w:rsid w:val="00404401"/>
    <w:rsid w:val="0040533A"/>
    <w:rsid w:val="00405A2C"/>
    <w:rsid w:val="004065E1"/>
    <w:rsid w:val="004069FA"/>
    <w:rsid w:val="004075FB"/>
    <w:rsid w:val="00407E24"/>
    <w:rsid w:val="0041071B"/>
    <w:rsid w:val="004109F2"/>
    <w:rsid w:val="00410A46"/>
    <w:rsid w:val="00410C2C"/>
    <w:rsid w:val="004115D7"/>
    <w:rsid w:val="0041168E"/>
    <w:rsid w:val="00411D87"/>
    <w:rsid w:val="00411DA3"/>
    <w:rsid w:val="00411DF7"/>
    <w:rsid w:val="00412719"/>
    <w:rsid w:val="004128EF"/>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3467"/>
    <w:rsid w:val="00423577"/>
    <w:rsid w:val="00423976"/>
    <w:rsid w:val="00424023"/>
    <w:rsid w:val="0042412A"/>
    <w:rsid w:val="0042425C"/>
    <w:rsid w:val="00424707"/>
    <w:rsid w:val="00424F5D"/>
    <w:rsid w:val="00425E5F"/>
    <w:rsid w:val="00426176"/>
    <w:rsid w:val="00426A7C"/>
    <w:rsid w:val="004276BF"/>
    <w:rsid w:val="00427820"/>
    <w:rsid w:val="00427923"/>
    <w:rsid w:val="00427F25"/>
    <w:rsid w:val="00430288"/>
    <w:rsid w:val="00430560"/>
    <w:rsid w:val="004307A4"/>
    <w:rsid w:val="004309A7"/>
    <w:rsid w:val="00431698"/>
    <w:rsid w:val="004321A5"/>
    <w:rsid w:val="00432405"/>
    <w:rsid w:val="00432AB7"/>
    <w:rsid w:val="00432FC3"/>
    <w:rsid w:val="00433164"/>
    <w:rsid w:val="004331EC"/>
    <w:rsid w:val="00433C4D"/>
    <w:rsid w:val="00433C58"/>
    <w:rsid w:val="00433D41"/>
    <w:rsid w:val="00433EC8"/>
    <w:rsid w:val="004344CB"/>
    <w:rsid w:val="00434F29"/>
    <w:rsid w:val="00435DF4"/>
    <w:rsid w:val="00436A4A"/>
    <w:rsid w:val="00436AD1"/>
    <w:rsid w:val="00436C1E"/>
    <w:rsid w:val="00436F16"/>
    <w:rsid w:val="00437D66"/>
    <w:rsid w:val="004400C8"/>
    <w:rsid w:val="00441173"/>
    <w:rsid w:val="0044125E"/>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13E0"/>
    <w:rsid w:val="00451B0E"/>
    <w:rsid w:val="00453013"/>
    <w:rsid w:val="00453296"/>
    <w:rsid w:val="004537AA"/>
    <w:rsid w:val="00453D7B"/>
    <w:rsid w:val="00455A54"/>
    <w:rsid w:val="00455EA0"/>
    <w:rsid w:val="004561B3"/>
    <w:rsid w:val="0045689D"/>
    <w:rsid w:val="00456F85"/>
    <w:rsid w:val="004573BF"/>
    <w:rsid w:val="004578E9"/>
    <w:rsid w:val="00457F72"/>
    <w:rsid w:val="004603FD"/>
    <w:rsid w:val="00461138"/>
    <w:rsid w:val="00461476"/>
    <w:rsid w:val="004615E8"/>
    <w:rsid w:val="004624BF"/>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5"/>
    <w:rsid w:val="004670A1"/>
    <w:rsid w:val="0046772B"/>
    <w:rsid w:val="00467CCB"/>
    <w:rsid w:val="004701EC"/>
    <w:rsid w:val="004711F0"/>
    <w:rsid w:val="00471842"/>
    <w:rsid w:val="00471F2E"/>
    <w:rsid w:val="004720FF"/>
    <w:rsid w:val="004723CC"/>
    <w:rsid w:val="004729BE"/>
    <w:rsid w:val="00472E5D"/>
    <w:rsid w:val="00472F77"/>
    <w:rsid w:val="004730BA"/>
    <w:rsid w:val="00473C9D"/>
    <w:rsid w:val="00473D6D"/>
    <w:rsid w:val="004749EC"/>
    <w:rsid w:val="0047532E"/>
    <w:rsid w:val="004759F4"/>
    <w:rsid w:val="00476767"/>
    <w:rsid w:val="00476A56"/>
    <w:rsid w:val="00477AF9"/>
    <w:rsid w:val="00477B9E"/>
    <w:rsid w:val="00477F9B"/>
    <w:rsid w:val="00480D16"/>
    <w:rsid w:val="00480F66"/>
    <w:rsid w:val="004812BB"/>
    <w:rsid w:val="0048155F"/>
    <w:rsid w:val="00481AA4"/>
    <w:rsid w:val="00481C38"/>
    <w:rsid w:val="00482399"/>
    <w:rsid w:val="00482D6F"/>
    <w:rsid w:val="00482DF4"/>
    <w:rsid w:val="00482ECB"/>
    <w:rsid w:val="004832B8"/>
    <w:rsid w:val="004832F5"/>
    <w:rsid w:val="00483625"/>
    <w:rsid w:val="00483B71"/>
    <w:rsid w:val="00483CFD"/>
    <w:rsid w:val="0048537D"/>
    <w:rsid w:val="00485C7B"/>
    <w:rsid w:val="004863D5"/>
    <w:rsid w:val="0048667E"/>
    <w:rsid w:val="00486E9E"/>
    <w:rsid w:val="004874F4"/>
    <w:rsid w:val="0048754B"/>
    <w:rsid w:val="00487735"/>
    <w:rsid w:val="00487BB5"/>
    <w:rsid w:val="00487D7C"/>
    <w:rsid w:val="004902D4"/>
    <w:rsid w:val="00490807"/>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57DA"/>
    <w:rsid w:val="00495981"/>
    <w:rsid w:val="00496073"/>
    <w:rsid w:val="004960ED"/>
    <w:rsid w:val="00496F1F"/>
    <w:rsid w:val="0049783D"/>
    <w:rsid w:val="00497AC3"/>
    <w:rsid w:val="00497F48"/>
    <w:rsid w:val="00497F5D"/>
    <w:rsid w:val="004A02C6"/>
    <w:rsid w:val="004A0C6D"/>
    <w:rsid w:val="004A1AC9"/>
    <w:rsid w:val="004A1B54"/>
    <w:rsid w:val="004A1F3A"/>
    <w:rsid w:val="004A204C"/>
    <w:rsid w:val="004A2B4A"/>
    <w:rsid w:val="004A2BF9"/>
    <w:rsid w:val="004A378F"/>
    <w:rsid w:val="004A3E13"/>
    <w:rsid w:val="004A4128"/>
    <w:rsid w:val="004A4228"/>
    <w:rsid w:val="004A44DF"/>
    <w:rsid w:val="004A4B7E"/>
    <w:rsid w:val="004A4E65"/>
    <w:rsid w:val="004A545C"/>
    <w:rsid w:val="004A5A60"/>
    <w:rsid w:val="004A5BF7"/>
    <w:rsid w:val="004A5CB3"/>
    <w:rsid w:val="004A66D1"/>
    <w:rsid w:val="004A6C83"/>
    <w:rsid w:val="004A6E10"/>
    <w:rsid w:val="004A70FC"/>
    <w:rsid w:val="004A7BF2"/>
    <w:rsid w:val="004B0284"/>
    <w:rsid w:val="004B0623"/>
    <w:rsid w:val="004B0E1A"/>
    <w:rsid w:val="004B128A"/>
    <w:rsid w:val="004B1C76"/>
    <w:rsid w:val="004B222D"/>
    <w:rsid w:val="004B30F1"/>
    <w:rsid w:val="004B36FC"/>
    <w:rsid w:val="004B5294"/>
    <w:rsid w:val="004B6824"/>
    <w:rsid w:val="004B7192"/>
    <w:rsid w:val="004B726B"/>
    <w:rsid w:val="004B73A5"/>
    <w:rsid w:val="004B74EB"/>
    <w:rsid w:val="004B758F"/>
    <w:rsid w:val="004B75E5"/>
    <w:rsid w:val="004B7997"/>
    <w:rsid w:val="004C0104"/>
    <w:rsid w:val="004C0912"/>
    <w:rsid w:val="004C0B2E"/>
    <w:rsid w:val="004C0D3F"/>
    <w:rsid w:val="004C21AF"/>
    <w:rsid w:val="004C21CD"/>
    <w:rsid w:val="004C26CB"/>
    <w:rsid w:val="004C3047"/>
    <w:rsid w:val="004C3DAB"/>
    <w:rsid w:val="004C432F"/>
    <w:rsid w:val="004C5030"/>
    <w:rsid w:val="004C51AF"/>
    <w:rsid w:val="004C53BC"/>
    <w:rsid w:val="004C57CB"/>
    <w:rsid w:val="004C6193"/>
    <w:rsid w:val="004C6F61"/>
    <w:rsid w:val="004C7CC7"/>
    <w:rsid w:val="004D0BF3"/>
    <w:rsid w:val="004D1A36"/>
    <w:rsid w:val="004D2121"/>
    <w:rsid w:val="004D248E"/>
    <w:rsid w:val="004D343D"/>
    <w:rsid w:val="004D3764"/>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FD6"/>
    <w:rsid w:val="004D77AF"/>
    <w:rsid w:val="004E02D9"/>
    <w:rsid w:val="004E0373"/>
    <w:rsid w:val="004E0FA0"/>
    <w:rsid w:val="004E19FC"/>
    <w:rsid w:val="004E1D80"/>
    <w:rsid w:val="004E1F53"/>
    <w:rsid w:val="004E26D6"/>
    <w:rsid w:val="004E2BD4"/>
    <w:rsid w:val="004E33B2"/>
    <w:rsid w:val="004E4188"/>
    <w:rsid w:val="004E457A"/>
    <w:rsid w:val="004E496C"/>
    <w:rsid w:val="004E5D28"/>
    <w:rsid w:val="004E5D41"/>
    <w:rsid w:val="004E6528"/>
    <w:rsid w:val="004E65BE"/>
    <w:rsid w:val="004E68CF"/>
    <w:rsid w:val="004E6B49"/>
    <w:rsid w:val="004E6E92"/>
    <w:rsid w:val="004E6F84"/>
    <w:rsid w:val="004E7A67"/>
    <w:rsid w:val="004F0119"/>
    <w:rsid w:val="004F02E2"/>
    <w:rsid w:val="004F07EF"/>
    <w:rsid w:val="004F0985"/>
    <w:rsid w:val="004F1404"/>
    <w:rsid w:val="004F2513"/>
    <w:rsid w:val="004F2774"/>
    <w:rsid w:val="004F2A98"/>
    <w:rsid w:val="004F2C2C"/>
    <w:rsid w:val="004F2F5E"/>
    <w:rsid w:val="004F4076"/>
    <w:rsid w:val="004F4609"/>
    <w:rsid w:val="004F4908"/>
    <w:rsid w:val="004F52E1"/>
    <w:rsid w:val="004F5A5E"/>
    <w:rsid w:val="004F5C0C"/>
    <w:rsid w:val="004F6BC0"/>
    <w:rsid w:val="004F712A"/>
    <w:rsid w:val="004F7737"/>
    <w:rsid w:val="004F7F55"/>
    <w:rsid w:val="0050077C"/>
    <w:rsid w:val="005010F2"/>
    <w:rsid w:val="00501386"/>
    <w:rsid w:val="00501C2C"/>
    <w:rsid w:val="00502BA2"/>
    <w:rsid w:val="00502FD0"/>
    <w:rsid w:val="005030F2"/>
    <w:rsid w:val="00503624"/>
    <w:rsid w:val="0050362D"/>
    <w:rsid w:val="00504413"/>
    <w:rsid w:val="00504DC6"/>
    <w:rsid w:val="0050506E"/>
    <w:rsid w:val="00505D2B"/>
    <w:rsid w:val="005067CC"/>
    <w:rsid w:val="00506CB5"/>
    <w:rsid w:val="00506DE2"/>
    <w:rsid w:val="005074DF"/>
    <w:rsid w:val="005076DB"/>
    <w:rsid w:val="00507944"/>
    <w:rsid w:val="005079D8"/>
    <w:rsid w:val="00510491"/>
    <w:rsid w:val="005104CC"/>
    <w:rsid w:val="00510698"/>
    <w:rsid w:val="00510731"/>
    <w:rsid w:val="0051081B"/>
    <w:rsid w:val="00510D3A"/>
    <w:rsid w:val="005113DF"/>
    <w:rsid w:val="00511B5F"/>
    <w:rsid w:val="00511D12"/>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73B8"/>
    <w:rsid w:val="00517484"/>
    <w:rsid w:val="005178B2"/>
    <w:rsid w:val="005179ED"/>
    <w:rsid w:val="0052002B"/>
    <w:rsid w:val="00520409"/>
    <w:rsid w:val="005205BE"/>
    <w:rsid w:val="00520D7F"/>
    <w:rsid w:val="00521661"/>
    <w:rsid w:val="0052166B"/>
    <w:rsid w:val="005216A1"/>
    <w:rsid w:val="00521CC1"/>
    <w:rsid w:val="00522461"/>
    <w:rsid w:val="005224C1"/>
    <w:rsid w:val="00522715"/>
    <w:rsid w:val="0052305A"/>
    <w:rsid w:val="005233CF"/>
    <w:rsid w:val="00523C80"/>
    <w:rsid w:val="00523ECE"/>
    <w:rsid w:val="005241D7"/>
    <w:rsid w:val="00524968"/>
    <w:rsid w:val="00525363"/>
    <w:rsid w:val="00525AEF"/>
    <w:rsid w:val="00525C9D"/>
    <w:rsid w:val="005261B3"/>
    <w:rsid w:val="0052679A"/>
    <w:rsid w:val="0052757D"/>
    <w:rsid w:val="00527867"/>
    <w:rsid w:val="00527995"/>
    <w:rsid w:val="00530480"/>
    <w:rsid w:val="005304DC"/>
    <w:rsid w:val="005306DC"/>
    <w:rsid w:val="00530DC2"/>
    <w:rsid w:val="0053110A"/>
    <w:rsid w:val="00531708"/>
    <w:rsid w:val="00531897"/>
    <w:rsid w:val="00532069"/>
    <w:rsid w:val="005323D4"/>
    <w:rsid w:val="005324A7"/>
    <w:rsid w:val="00532819"/>
    <w:rsid w:val="005328DD"/>
    <w:rsid w:val="0053292C"/>
    <w:rsid w:val="00532E1B"/>
    <w:rsid w:val="005339CD"/>
    <w:rsid w:val="00533DDA"/>
    <w:rsid w:val="005342F1"/>
    <w:rsid w:val="0053499A"/>
    <w:rsid w:val="00534A6F"/>
    <w:rsid w:val="00534C22"/>
    <w:rsid w:val="00534E49"/>
    <w:rsid w:val="005356FF"/>
    <w:rsid w:val="00536262"/>
    <w:rsid w:val="005369D1"/>
    <w:rsid w:val="00537111"/>
    <w:rsid w:val="00537A5D"/>
    <w:rsid w:val="00540139"/>
    <w:rsid w:val="00540B7D"/>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E68"/>
    <w:rsid w:val="00547FDF"/>
    <w:rsid w:val="005501A9"/>
    <w:rsid w:val="0055064A"/>
    <w:rsid w:val="005514C5"/>
    <w:rsid w:val="00551A2E"/>
    <w:rsid w:val="00552A4B"/>
    <w:rsid w:val="00552BAD"/>
    <w:rsid w:val="00552FAD"/>
    <w:rsid w:val="005539A4"/>
    <w:rsid w:val="0055406E"/>
    <w:rsid w:val="00554D9F"/>
    <w:rsid w:val="00555276"/>
    <w:rsid w:val="005554CA"/>
    <w:rsid w:val="0055585E"/>
    <w:rsid w:val="005559B0"/>
    <w:rsid w:val="00555F8C"/>
    <w:rsid w:val="005569BE"/>
    <w:rsid w:val="00557752"/>
    <w:rsid w:val="005578E5"/>
    <w:rsid w:val="00557E23"/>
    <w:rsid w:val="00560949"/>
    <w:rsid w:val="00560A43"/>
    <w:rsid w:val="00560D1B"/>
    <w:rsid w:val="00560DE5"/>
    <w:rsid w:val="00560F17"/>
    <w:rsid w:val="005611C5"/>
    <w:rsid w:val="005616C8"/>
    <w:rsid w:val="00561997"/>
    <w:rsid w:val="005623EC"/>
    <w:rsid w:val="005628CE"/>
    <w:rsid w:val="00563E5D"/>
    <w:rsid w:val="00564000"/>
    <w:rsid w:val="005640FC"/>
    <w:rsid w:val="005643DE"/>
    <w:rsid w:val="00564489"/>
    <w:rsid w:val="0056537D"/>
    <w:rsid w:val="005653CD"/>
    <w:rsid w:val="00565672"/>
    <w:rsid w:val="005667CB"/>
    <w:rsid w:val="00566B97"/>
    <w:rsid w:val="00566D54"/>
    <w:rsid w:val="005675A8"/>
    <w:rsid w:val="0057027D"/>
    <w:rsid w:val="00570BC2"/>
    <w:rsid w:val="00570E76"/>
    <w:rsid w:val="005711C0"/>
    <w:rsid w:val="00571355"/>
    <w:rsid w:val="0057199D"/>
    <w:rsid w:val="0057252E"/>
    <w:rsid w:val="00573584"/>
    <w:rsid w:val="00573DF4"/>
    <w:rsid w:val="0057436A"/>
    <w:rsid w:val="005745BC"/>
    <w:rsid w:val="0057460D"/>
    <w:rsid w:val="005756EF"/>
    <w:rsid w:val="00575940"/>
    <w:rsid w:val="00575EAA"/>
    <w:rsid w:val="00576076"/>
    <w:rsid w:val="00576395"/>
    <w:rsid w:val="0057675B"/>
    <w:rsid w:val="005771DC"/>
    <w:rsid w:val="00577653"/>
    <w:rsid w:val="005801D4"/>
    <w:rsid w:val="00580778"/>
    <w:rsid w:val="005809C4"/>
    <w:rsid w:val="005819B8"/>
    <w:rsid w:val="00581F31"/>
    <w:rsid w:val="00582A15"/>
    <w:rsid w:val="0058383E"/>
    <w:rsid w:val="00584148"/>
    <w:rsid w:val="00584EF6"/>
    <w:rsid w:val="00585FF3"/>
    <w:rsid w:val="0058721A"/>
    <w:rsid w:val="00587582"/>
    <w:rsid w:val="00590352"/>
    <w:rsid w:val="00590AC4"/>
    <w:rsid w:val="00590C86"/>
    <w:rsid w:val="00592009"/>
    <w:rsid w:val="00592262"/>
    <w:rsid w:val="005925BE"/>
    <w:rsid w:val="0059289C"/>
    <w:rsid w:val="00592907"/>
    <w:rsid w:val="0059440C"/>
    <w:rsid w:val="00594954"/>
    <w:rsid w:val="005949CC"/>
    <w:rsid w:val="005949F7"/>
    <w:rsid w:val="00595A48"/>
    <w:rsid w:val="00595C65"/>
    <w:rsid w:val="00595DF6"/>
    <w:rsid w:val="00596752"/>
    <w:rsid w:val="0059695B"/>
    <w:rsid w:val="00596B95"/>
    <w:rsid w:val="00596F58"/>
    <w:rsid w:val="005971F1"/>
    <w:rsid w:val="005974D5"/>
    <w:rsid w:val="00597867"/>
    <w:rsid w:val="005A0135"/>
    <w:rsid w:val="005A0453"/>
    <w:rsid w:val="005A0B47"/>
    <w:rsid w:val="005A149A"/>
    <w:rsid w:val="005A1DE1"/>
    <w:rsid w:val="005A283C"/>
    <w:rsid w:val="005A31AA"/>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2025"/>
    <w:rsid w:val="005B27F1"/>
    <w:rsid w:val="005B2846"/>
    <w:rsid w:val="005B2C13"/>
    <w:rsid w:val="005B31DC"/>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2F87"/>
    <w:rsid w:val="005C3686"/>
    <w:rsid w:val="005C3A6A"/>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A04"/>
    <w:rsid w:val="005D016A"/>
    <w:rsid w:val="005D0768"/>
    <w:rsid w:val="005D0DDE"/>
    <w:rsid w:val="005D120D"/>
    <w:rsid w:val="005D121B"/>
    <w:rsid w:val="005D1C91"/>
    <w:rsid w:val="005D2054"/>
    <w:rsid w:val="005D23D1"/>
    <w:rsid w:val="005D2B44"/>
    <w:rsid w:val="005D334A"/>
    <w:rsid w:val="005D3A98"/>
    <w:rsid w:val="005D3B17"/>
    <w:rsid w:val="005D3DED"/>
    <w:rsid w:val="005D4443"/>
    <w:rsid w:val="005D4DCE"/>
    <w:rsid w:val="005D5F72"/>
    <w:rsid w:val="005D62AC"/>
    <w:rsid w:val="005D631C"/>
    <w:rsid w:val="005D63F0"/>
    <w:rsid w:val="005D66B0"/>
    <w:rsid w:val="005D7291"/>
    <w:rsid w:val="005E03E3"/>
    <w:rsid w:val="005E11FC"/>
    <w:rsid w:val="005E1365"/>
    <w:rsid w:val="005E1EFC"/>
    <w:rsid w:val="005E1FCC"/>
    <w:rsid w:val="005E206E"/>
    <w:rsid w:val="005E20EB"/>
    <w:rsid w:val="005E24A8"/>
    <w:rsid w:val="005E27AC"/>
    <w:rsid w:val="005E27E0"/>
    <w:rsid w:val="005E367F"/>
    <w:rsid w:val="005E473B"/>
    <w:rsid w:val="005E4FFA"/>
    <w:rsid w:val="005E5F9D"/>
    <w:rsid w:val="005E6484"/>
    <w:rsid w:val="005E71FB"/>
    <w:rsid w:val="005E7673"/>
    <w:rsid w:val="005E78A6"/>
    <w:rsid w:val="005E7A14"/>
    <w:rsid w:val="005F04D1"/>
    <w:rsid w:val="005F0B8A"/>
    <w:rsid w:val="005F184B"/>
    <w:rsid w:val="005F1AC2"/>
    <w:rsid w:val="005F2815"/>
    <w:rsid w:val="005F2F7D"/>
    <w:rsid w:val="005F370D"/>
    <w:rsid w:val="005F3B10"/>
    <w:rsid w:val="005F4310"/>
    <w:rsid w:val="005F441A"/>
    <w:rsid w:val="005F453E"/>
    <w:rsid w:val="005F4A1F"/>
    <w:rsid w:val="005F4A43"/>
    <w:rsid w:val="005F4CBC"/>
    <w:rsid w:val="005F56A1"/>
    <w:rsid w:val="005F63DE"/>
    <w:rsid w:val="005F6857"/>
    <w:rsid w:val="005F6B01"/>
    <w:rsid w:val="005F6F37"/>
    <w:rsid w:val="005F7B58"/>
    <w:rsid w:val="006011DF"/>
    <w:rsid w:val="0060168E"/>
    <w:rsid w:val="00601707"/>
    <w:rsid w:val="0060172F"/>
    <w:rsid w:val="00601CAE"/>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10EF6"/>
    <w:rsid w:val="00610FB0"/>
    <w:rsid w:val="00611F32"/>
    <w:rsid w:val="00612368"/>
    <w:rsid w:val="006132B8"/>
    <w:rsid w:val="00613482"/>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C8A"/>
    <w:rsid w:val="00616DE8"/>
    <w:rsid w:val="0061794E"/>
    <w:rsid w:val="00617FC3"/>
    <w:rsid w:val="0062022F"/>
    <w:rsid w:val="00620D87"/>
    <w:rsid w:val="00620E8F"/>
    <w:rsid w:val="006213CE"/>
    <w:rsid w:val="0062160D"/>
    <w:rsid w:val="00621931"/>
    <w:rsid w:val="00622436"/>
    <w:rsid w:val="0062270A"/>
    <w:rsid w:val="00622AB6"/>
    <w:rsid w:val="00622AE7"/>
    <w:rsid w:val="00622C35"/>
    <w:rsid w:val="00622F13"/>
    <w:rsid w:val="00622F27"/>
    <w:rsid w:val="006232DA"/>
    <w:rsid w:val="00623358"/>
    <w:rsid w:val="00623914"/>
    <w:rsid w:val="00623A95"/>
    <w:rsid w:val="00623FE8"/>
    <w:rsid w:val="0062412D"/>
    <w:rsid w:val="0062580C"/>
    <w:rsid w:val="00625D95"/>
    <w:rsid w:val="00626DC2"/>
    <w:rsid w:val="00626E94"/>
    <w:rsid w:val="00627FDA"/>
    <w:rsid w:val="006308AA"/>
    <w:rsid w:val="0063272E"/>
    <w:rsid w:val="006327BA"/>
    <w:rsid w:val="00633A04"/>
    <w:rsid w:val="0063432D"/>
    <w:rsid w:val="00634A12"/>
    <w:rsid w:val="006352B7"/>
    <w:rsid w:val="0063541D"/>
    <w:rsid w:val="006358AE"/>
    <w:rsid w:val="00635CD4"/>
    <w:rsid w:val="00635EE8"/>
    <w:rsid w:val="00636428"/>
    <w:rsid w:val="00636AE1"/>
    <w:rsid w:val="00637962"/>
    <w:rsid w:val="00637F17"/>
    <w:rsid w:val="006414C5"/>
    <w:rsid w:val="006419C0"/>
    <w:rsid w:val="00641A55"/>
    <w:rsid w:val="00641AC9"/>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E8"/>
    <w:rsid w:val="006454B1"/>
    <w:rsid w:val="0064556A"/>
    <w:rsid w:val="00646026"/>
    <w:rsid w:val="0064674B"/>
    <w:rsid w:val="00646E38"/>
    <w:rsid w:val="00647018"/>
    <w:rsid w:val="0065084C"/>
    <w:rsid w:val="00650B58"/>
    <w:rsid w:val="006517B8"/>
    <w:rsid w:val="006521B5"/>
    <w:rsid w:val="006522B3"/>
    <w:rsid w:val="006525B0"/>
    <w:rsid w:val="006528A8"/>
    <w:rsid w:val="0065347B"/>
    <w:rsid w:val="00653803"/>
    <w:rsid w:val="00653CBF"/>
    <w:rsid w:val="00654077"/>
    <w:rsid w:val="006540E2"/>
    <w:rsid w:val="006541A3"/>
    <w:rsid w:val="0065454E"/>
    <w:rsid w:val="006546F2"/>
    <w:rsid w:val="006549BF"/>
    <w:rsid w:val="00654A07"/>
    <w:rsid w:val="006550EC"/>
    <w:rsid w:val="006551F1"/>
    <w:rsid w:val="00655458"/>
    <w:rsid w:val="00655850"/>
    <w:rsid w:val="006567B8"/>
    <w:rsid w:val="00657828"/>
    <w:rsid w:val="00657949"/>
    <w:rsid w:val="006604AD"/>
    <w:rsid w:val="006608A7"/>
    <w:rsid w:val="006620D7"/>
    <w:rsid w:val="00662509"/>
    <w:rsid w:val="006626DB"/>
    <w:rsid w:val="00662D09"/>
    <w:rsid w:val="00663212"/>
    <w:rsid w:val="0066342C"/>
    <w:rsid w:val="0066456A"/>
    <w:rsid w:val="0066463C"/>
    <w:rsid w:val="00664902"/>
    <w:rsid w:val="00664D9C"/>
    <w:rsid w:val="006667C4"/>
    <w:rsid w:val="0066741F"/>
    <w:rsid w:val="00667A36"/>
    <w:rsid w:val="006704C8"/>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8F8"/>
    <w:rsid w:val="00674B3B"/>
    <w:rsid w:val="00675A2D"/>
    <w:rsid w:val="00676AE3"/>
    <w:rsid w:val="00676F13"/>
    <w:rsid w:val="00677CAE"/>
    <w:rsid w:val="0068046C"/>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EC6"/>
    <w:rsid w:val="00684112"/>
    <w:rsid w:val="0068475D"/>
    <w:rsid w:val="00684815"/>
    <w:rsid w:val="006849BA"/>
    <w:rsid w:val="006857B8"/>
    <w:rsid w:val="00685B6E"/>
    <w:rsid w:val="006867D9"/>
    <w:rsid w:val="00687203"/>
    <w:rsid w:val="0068791B"/>
    <w:rsid w:val="00690265"/>
    <w:rsid w:val="006912F0"/>
    <w:rsid w:val="006915AB"/>
    <w:rsid w:val="006916AD"/>
    <w:rsid w:val="006919F0"/>
    <w:rsid w:val="006939B5"/>
    <w:rsid w:val="00693C92"/>
    <w:rsid w:val="00693C96"/>
    <w:rsid w:val="00693EB6"/>
    <w:rsid w:val="006940F2"/>
    <w:rsid w:val="00694CF9"/>
    <w:rsid w:val="006956E0"/>
    <w:rsid w:val="0069639A"/>
    <w:rsid w:val="006963C3"/>
    <w:rsid w:val="006966F5"/>
    <w:rsid w:val="006976C2"/>
    <w:rsid w:val="00697990"/>
    <w:rsid w:val="006A0036"/>
    <w:rsid w:val="006A0129"/>
    <w:rsid w:val="006A085E"/>
    <w:rsid w:val="006A09C8"/>
    <w:rsid w:val="006A0FB9"/>
    <w:rsid w:val="006A1582"/>
    <w:rsid w:val="006A217F"/>
    <w:rsid w:val="006A2473"/>
    <w:rsid w:val="006A3766"/>
    <w:rsid w:val="006A39B7"/>
    <w:rsid w:val="006A3E0E"/>
    <w:rsid w:val="006A3E42"/>
    <w:rsid w:val="006A4C8B"/>
    <w:rsid w:val="006A53C0"/>
    <w:rsid w:val="006A56FA"/>
    <w:rsid w:val="006A5D49"/>
    <w:rsid w:val="006A6115"/>
    <w:rsid w:val="006A7428"/>
    <w:rsid w:val="006A795B"/>
    <w:rsid w:val="006A7FAC"/>
    <w:rsid w:val="006B069A"/>
    <w:rsid w:val="006B0A78"/>
    <w:rsid w:val="006B1057"/>
    <w:rsid w:val="006B16C3"/>
    <w:rsid w:val="006B1A51"/>
    <w:rsid w:val="006B231E"/>
    <w:rsid w:val="006B29D0"/>
    <w:rsid w:val="006B2AE3"/>
    <w:rsid w:val="006B2B2E"/>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D0D"/>
    <w:rsid w:val="006B6E31"/>
    <w:rsid w:val="006B7A40"/>
    <w:rsid w:val="006B7D35"/>
    <w:rsid w:val="006C09C5"/>
    <w:rsid w:val="006C0C47"/>
    <w:rsid w:val="006C129A"/>
    <w:rsid w:val="006C1599"/>
    <w:rsid w:val="006C18A4"/>
    <w:rsid w:val="006C19DF"/>
    <w:rsid w:val="006C22F7"/>
    <w:rsid w:val="006C2397"/>
    <w:rsid w:val="006C2AEB"/>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D0334"/>
    <w:rsid w:val="006D0970"/>
    <w:rsid w:val="006D22DA"/>
    <w:rsid w:val="006D24D4"/>
    <w:rsid w:val="006D2C0A"/>
    <w:rsid w:val="006D3263"/>
    <w:rsid w:val="006D3A4B"/>
    <w:rsid w:val="006D3CBD"/>
    <w:rsid w:val="006D4101"/>
    <w:rsid w:val="006D4FB8"/>
    <w:rsid w:val="006D5164"/>
    <w:rsid w:val="006D529A"/>
    <w:rsid w:val="006D586F"/>
    <w:rsid w:val="006D5B88"/>
    <w:rsid w:val="006D5D05"/>
    <w:rsid w:val="006D64FB"/>
    <w:rsid w:val="006D6550"/>
    <w:rsid w:val="006D6F52"/>
    <w:rsid w:val="006D6F99"/>
    <w:rsid w:val="006D6FB5"/>
    <w:rsid w:val="006D73D5"/>
    <w:rsid w:val="006D7550"/>
    <w:rsid w:val="006D77AD"/>
    <w:rsid w:val="006E04CA"/>
    <w:rsid w:val="006E04ED"/>
    <w:rsid w:val="006E0BCD"/>
    <w:rsid w:val="006E1936"/>
    <w:rsid w:val="006E1A38"/>
    <w:rsid w:val="006E1C2F"/>
    <w:rsid w:val="006E1DAD"/>
    <w:rsid w:val="006E1EE8"/>
    <w:rsid w:val="006E25AC"/>
    <w:rsid w:val="006E371A"/>
    <w:rsid w:val="006E3E36"/>
    <w:rsid w:val="006E4A56"/>
    <w:rsid w:val="006E4AAB"/>
    <w:rsid w:val="006E4DC4"/>
    <w:rsid w:val="006E5264"/>
    <w:rsid w:val="006E5CD5"/>
    <w:rsid w:val="006E69E8"/>
    <w:rsid w:val="006E73E2"/>
    <w:rsid w:val="006F010C"/>
    <w:rsid w:val="006F02E2"/>
    <w:rsid w:val="006F04A9"/>
    <w:rsid w:val="006F0A33"/>
    <w:rsid w:val="006F0B1F"/>
    <w:rsid w:val="006F1014"/>
    <w:rsid w:val="006F1461"/>
    <w:rsid w:val="006F14F6"/>
    <w:rsid w:val="006F18B2"/>
    <w:rsid w:val="006F193C"/>
    <w:rsid w:val="006F1C18"/>
    <w:rsid w:val="006F1DA4"/>
    <w:rsid w:val="006F1E85"/>
    <w:rsid w:val="006F1F74"/>
    <w:rsid w:val="006F27EA"/>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7003D4"/>
    <w:rsid w:val="00700C58"/>
    <w:rsid w:val="00700E32"/>
    <w:rsid w:val="00701810"/>
    <w:rsid w:val="00701DD0"/>
    <w:rsid w:val="00702782"/>
    <w:rsid w:val="00702A21"/>
    <w:rsid w:val="00702AD8"/>
    <w:rsid w:val="00702E42"/>
    <w:rsid w:val="00703044"/>
    <w:rsid w:val="00703056"/>
    <w:rsid w:val="00703ADC"/>
    <w:rsid w:val="00703D72"/>
    <w:rsid w:val="00703F4A"/>
    <w:rsid w:val="00704046"/>
    <w:rsid w:val="007043C3"/>
    <w:rsid w:val="00704417"/>
    <w:rsid w:val="007046F4"/>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C0B"/>
    <w:rsid w:val="0071401F"/>
    <w:rsid w:val="007140D1"/>
    <w:rsid w:val="007149B7"/>
    <w:rsid w:val="00714AAE"/>
    <w:rsid w:val="00714EB5"/>
    <w:rsid w:val="00715594"/>
    <w:rsid w:val="0071564B"/>
    <w:rsid w:val="0071573E"/>
    <w:rsid w:val="00715742"/>
    <w:rsid w:val="00715A18"/>
    <w:rsid w:val="00716855"/>
    <w:rsid w:val="00716A74"/>
    <w:rsid w:val="00716F65"/>
    <w:rsid w:val="00717049"/>
    <w:rsid w:val="007170F3"/>
    <w:rsid w:val="00717C46"/>
    <w:rsid w:val="00720224"/>
    <w:rsid w:val="007211F8"/>
    <w:rsid w:val="00721784"/>
    <w:rsid w:val="007219D2"/>
    <w:rsid w:val="00722080"/>
    <w:rsid w:val="007228BE"/>
    <w:rsid w:val="00722FCA"/>
    <w:rsid w:val="0072327B"/>
    <w:rsid w:val="00723F9F"/>
    <w:rsid w:val="00724E35"/>
    <w:rsid w:val="007254F8"/>
    <w:rsid w:val="007256EA"/>
    <w:rsid w:val="00725B3B"/>
    <w:rsid w:val="00725CD6"/>
    <w:rsid w:val="007260C1"/>
    <w:rsid w:val="00726940"/>
    <w:rsid w:val="00727612"/>
    <w:rsid w:val="007308E6"/>
    <w:rsid w:val="007312AF"/>
    <w:rsid w:val="007313D5"/>
    <w:rsid w:val="0073185B"/>
    <w:rsid w:val="007318F1"/>
    <w:rsid w:val="00731FFD"/>
    <w:rsid w:val="00732946"/>
    <w:rsid w:val="007334C9"/>
    <w:rsid w:val="00733609"/>
    <w:rsid w:val="0073399F"/>
    <w:rsid w:val="00733E3A"/>
    <w:rsid w:val="007349EB"/>
    <w:rsid w:val="00734EEB"/>
    <w:rsid w:val="00735284"/>
    <w:rsid w:val="00735728"/>
    <w:rsid w:val="00735A98"/>
    <w:rsid w:val="007360F9"/>
    <w:rsid w:val="00736511"/>
    <w:rsid w:val="00736F19"/>
    <w:rsid w:val="00737445"/>
    <w:rsid w:val="00740288"/>
    <w:rsid w:val="00740836"/>
    <w:rsid w:val="00740A49"/>
    <w:rsid w:val="0074136B"/>
    <w:rsid w:val="007414AF"/>
    <w:rsid w:val="0074231E"/>
    <w:rsid w:val="007433AC"/>
    <w:rsid w:val="007435AE"/>
    <w:rsid w:val="00744876"/>
    <w:rsid w:val="00744A99"/>
    <w:rsid w:val="00744ABB"/>
    <w:rsid w:val="0074557C"/>
    <w:rsid w:val="00745D22"/>
    <w:rsid w:val="00745F77"/>
    <w:rsid w:val="00746F51"/>
    <w:rsid w:val="00747027"/>
    <w:rsid w:val="007470CD"/>
    <w:rsid w:val="00747118"/>
    <w:rsid w:val="007471E5"/>
    <w:rsid w:val="007473F5"/>
    <w:rsid w:val="00747F53"/>
    <w:rsid w:val="00750809"/>
    <w:rsid w:val="00750ACA"/>
    <w:rsid w:val="00750F4D"/>
    <w:rsid w:val="0075157D"/>
    <w:rsid w:val="0075288F"/>
    <w:rsid w:val="00752EEE"/>
    <w:rsid w:val="00753046"/>
    <w:rsid w:val="007534CA"/>
    <w:rsid w:val="0075352A"/>
    <w:rsid w:val="0075374C"/>
    <w:rsid w:val="00754197"/>
    <w:rsid w:val="00754BF8"/>
    <w:rsid w:val="00754CF1"/>
    <w:rsid w:val="00754E78"/>
    <w:rsid w:val="0075510D"/>
    <w:rsid w:val="00756792"/>
    <w:rsid w:val="00757356"/>
    <w:rsid w:val="00757DE3"/>
    <w:rsid w:val="007604C4"/>
    <w:rsid w:val="007605AD"/>
    <w:rsid w:val="00760784"/>
    <w:rsid w:val="00760968"/>
    <w:rsid w:val="007611E0"/>
    <w:rsid w:val="00761240"/>
    <w:rsid w:val="007616F8"/>
    <w:rsid w:val="007617E4"/>
    <w:rsid w:val="00761E33"/>
    <w:rsid w:val="007622C6"/>
    <w:rsid w:val="0076297E"/>
    <w:rsid w:val="00762C6D"/>
    <w:rsid w:val="00762E0D"/>
    <w:rsid w:val="007634C1"/>
    <w:rsid w:val="00763E23"/>
    <w:rsid w:val="007641B0"/>
    <w:rsid w:val="007641D2"/>
    <w:rsid w:val="00764275"/>
    <w:rsid w:val="00764A10"/>
    <w:rsid w:val="00765276"/>
    <w:rsid w:val="0076540A"/>
    <w:rsid w:val="0076575B"/>
    <w:rsid w:val="007659A2"/>
    <w:rsid w:val="0076694E"/>
    <w:rsid w:val="00770661"/>
    <w:rsid w:val="00770B08"/>
    <w:rsid w:val="00770C6B"/>
    <w:rsid w:val="00771126"/>
    <w:rsid w:val="007720AC"/>
    <w:rsid w:val="007739D4"/>
    <w:rsid w:val="007744A3"/>
    <w:rsid w:val="0077456C"/>
    <w:rsid w:val="00774A21"/>
    <w:rsid w:val="00774E07"/>
    <w:rsid w:val="00775400"/>
    <w:rsid w:val="0077597F"/>
    <w:rsid w:val="00775BB6"/>
    <w:rsid w:val="00775C27"/>
    <w:rsid w:val="00776050"/>
    <w:rsid w:val="0077610A"/>
    <w:rsid w:val="007765C3"/>
    <w:rsid w:val="00777415"/>
    <w:rsid w:val="007774C5"/>
    <w:rsid w:val="00777522"/>
    <w:rsid w:val="0077781A"/>
    <w:rsid w:val="00777D31"/>
    <w:rsid w:val="00780F07"/>
    <w:rsid w:val="00781557"/>
    <w:rsid w:val="00781807"/>
    <w:rsid w:val="00782DAC"/>
    <w:rsid w:val="0078318B"/>
    <w:rsid w:val="00783772"/>
    <w:rsid w:val="00783D8E"/>
    <w:rsid w:val="00784066"/>
    <w:rsid w:val="00784E22"/>
    <w:rsid w:val="00785292"/>
    <w:rsid w:val="007855FB"/>
    <w:rsid w:val="0078563A"/>
    <w:rsid w:val="007856BD"/>
    <w:rsid w:val="00785875"/>
    <w:rsid w:val="00785FD5"/>
    <w:rsid w:val="007864EE"/>
    <w:rsid w:val="007868BD"/>
    <w:rsid w:val="00786953"/>
    <w:rsid w:val="00786C9A"/>
    <w:rsid w:val="00787F5E"/>
    <w:rsid w:val="00790512"/>
    <w:rsid w:val="00790AE8"/>
    <w:rsid w:val="00790B35"/>
    <w:rsid w:val="00791757"/>
    <w:rsid w:val="00793128"/>
    <w:rsid w:val="007932EF"/>
    <w:rsid w:val="007934F0"/>
    <w:rsid w:val="00793ACD"/>
    <w:rsid w:val="00793E36"/>
    <w:rsid w:val="00793F48"/>
    <w:rsid w:val="00794371"/>
    <w:rsid w:val="007947B9"/>
    <w:rsid w:val="00795240"/>
    <w:rsid w:val="0079535A"/>
    <w:rsid w:val="00795C0B"/>
    <w:rsid w:val="0079614B"/>
    <w:rsid w:val="00796231"/>
    <w:rsid w:val="00796B34"/>
    <w:rsid w:val="00797129"/>
    <w:rsid w:val="007A04EE"/>
    <w:rsid w:val="007A0701"/>
    <w:rsid w:val="007A11D7"/>
    <w:rsid w:val="007A17C9"/>
    <w:rsid w:val="007A1B07"/>
    <w:rsid w:val="007A31CC"/>
    <w:rsid w:val="007A3C76"/>
    <w:rsid w:val="007A45ED"/>
    <w:rsid w:val="007A4A33"/>
    <w:rsid w:val="007A4CAC"/>
    <w:rsid w:val="007A511B"/>
    <w:rsid w:val="007A5766"/>
    <w:rsid w:val="007A5E72"/>
    <w:rsid w:val="007A6AE1"/>
    <w:rsid w:val="007A7033"/>
    <w:rsid w:val="007A7828"/>
    <w:rsid w:val="007A789D"/>
    <w:rsid w:val="007A7F72"/>
    <w:rsid w:val="007A7FEB"/>
    <w:rsid w:val="007B05F6"/>
    <w:rsid w:val="007B072D"/>
    <w:rsid w:val="007B1E14"/>
    <w:rsid w:val="007B2533"/>
    <w:rsid w:val="007B2BEA"/>
    <w:rsid w:val="007B3025"/>
    <w:rsid w:val="007B3029"/>
    <w:rsid w:val="007B32E7"/>
    <w:rsid w:val="007B368E"/>
    <w:rsid w:val="007B3C21"/>
    <w:rsid w:val="007B53D5"/>
    <w:rsid w:val="007B5777"/>
    <w:rsid w:val="007B7E96"/>
    <w:rsid w:val="007C0961"/>
    <w:rsid w:val="007C0C63"/>
    <w:rsid w:val="007C0E41"/>
    <w:rsid w:val="007C1193"/>
    <w:rsid w:val="007C119D"/>
    <w:rsid w:val="007C1835"/>
    <w:rsid w:val="007C1893"/>
    <w:rsid w:val="007C1F21"/>
    <w:rsid w:val="007C28A8"/>
    <w:rsid w:val="007C29B9"/>
    <w:rsid w:val="007C2EDA"/>
    <w:rsid w:val="007C306E"/>
    <w:rsid w:val="007C4615"/>
    <w:rsid w:val="007C4C4B"/>
    <w:rsid w:val="007C54AE"/>
    <w:rsid w:val="007C55A2"/>
    <w:rsid w:val="007C5A10"/>
    <w:rsid w:val="007C5F32"/>
    <w:rsid w:val="007C6970"/>
    <w:rsid w:val="007C6D39"/>
    <w:rsid w:val="007C6F79"/>
    <w:rsid w:val="007C761C"/>
    <w:rsid w:val="007C7681"/>
    <w:rsid w:val="007C7B45"/>
    <w:rsid w:val="007D0087"/>
    <w:rsid w:val="007D04B6"/>
    <w:rsid w:val="007D0BFF"/>
    <w:rsid w:val="007D0C0A"/>
    <w:rsid w:val="007D0EE0"/>
    <w:rsid w:val="007D1035"/>
    <w:rsid w:val="007D13C7"/>
    <w:rsid w:val="007D14AF"/>
    <w:rsid w:val="007D15CC"/>
    <w:rsid w:val="007D15EF"/>
    <w:rsid w:val="007D1798"/>
    <w:rsid w:val="007D1CAB"/>
    <w:rsid w:val="007D22AE"/>
    <w:rsid w:val="007D2633"/>
    <w:rsid w:val="007D26BF"/>
    <w:rsid w:val="007D30FC"/>
    <w:rsid w:val="007D3504"/>
    <w:rsid w:val="007D3832"/>
    <w:rsid w:val="007D3DFE"/>
    <w:rsid w:val="007D472B"/>
    <w:rsid w:val="007D5348"/>
    <w:rsid w:val="007D56EB"/>
    <w:rsid w:val="007D5B2F"/>
    <w:rsid w:val="007D5E9A"/>
    <w:rsid w:val="007D65DF"/>
    <w:rsid w:val="007D7832"/>
    <w:rsid w:val="007D7C58"/>
    <w:rsid w:val="007D7E59"/>
    <w:rsid w:val="007E0681"/>
    <w:rsid w:val="007E0B1C"/>
    <w:rsid w:val="007E0CE1"/>
    <w:rsid w:val="007E13CF"/>
    <w:rsid w:val="007E14EE"/>
    <w:rsid w:val="007E1583"/>
    <w:rsid w:val="007E182C"/>
    <w:rsid w:val="007E221F"/>
    <w:rsid w:val="007E28DF"/>
    <w:rsid w:val="007E2EDD"/>
    <w:rsid w:val="007E322D"/>
    <w:rsid w:val="007E3B8D"/>
    <w:rsid w:val="007E430C"/>
    <w:rsid w:val="007E4914"/>
    <w:rsid w:val="007E4CD2"/>
    <w:rsid w:val="007E4F0F"/>
    <w:rsid w:val="007E5CFA"/>
    <w:rsid w:val="007E689B"/>
    <w:rsid w:val="007E6A05"/>
    <w:rsid w:val="007E7227"/>
    <w:rsid w:val="007E7DD7"/>
    <w:rsid w:val="007F0E1C"/>
    <w:rsid w:val="007F17A1"/>
    <w:rsid w:val="007F2212"/>
    <w:rsid w:val="007F35D2"/>
    <w:rsid w:val="007F36B9"/>
    <w:rsid w:val="007F3E63"/>
    <w:rsid w:val="007F4041"/>
    <w:rsid w:val="007F4194"/>
    <w:rsid w:val="007F4E71"/>
    <w:rsid w:val="007F5285"/>
    <w:rsid w:val="007F5A9D"/>
    <w:rsid w:val="007F5B89"/>
    <w:rsid w:val="007F5BFA"/>
    <w:rsid w:val="007F5FBF"/>
    <w:rsid w:val="007F6243"/>
    <w:rsid w:val="007F629C"/>
    <w:rsid w:val="007F71E7"/>
    <w:rsid w:val="0080273A"/>
    <w:rsid w:val="00802A05"/>
    <w:rsid w:val="00802E04"/>
    <w:rsid w:val="00803091"/>
    <w:rsid w:val="008030FE"/>
    <w:rsid w:val="008034C2"/>
    <w:rsid w:val="00803CDD"/>
    <w:rsid w:val="008040DB"/>
    <w:rsid w:val="00804D95"/>
    <w:rsid w:val="00805B5F"/>
    <w:rsid w:val="00805CA8"/>
    <w:rsid w:val="00805CF9"/>
    <w:rsid w:val="008071D4"/>
    <w:rsid w:val="008071DB"/>
    <w:rsid w:val="0080772D"/>
    <w:rsid w:val="00807974"/>
    <w:rsid w:val="00807A3D"/>
    <w:rsid w:val="008100A6"/>
    <w:rsid w:val="00810167"/>
    <w:rsid w:val="00810A54"/>
    <w:rsid w:val="00810BAE"/>
    <w:rsid w:val="00811ED4"/>
    <w:rsid w:val="0081293C"/>
    <w:rsid w:val="00812BED"/>
    <w:rsid w:val="00812D3B"/>
    <w:rsid w:val="008132F6"/>
    <w:rsid w:val="00813730"/>
    <w:rsid w:val="0081374A"/>
    <w:rsid w:val="008142F4"/>
    <w:rsid w:val="0081471E"/>
    <w:rsid w:val="00815380"/>
    <w:rsid w:val="008153C0"/>
    <w:rsid w:val="008155B3"/>
    <w:rsid w:val="00815A7C"/>
    <w:rsid w:val="00815E7E"/>
    <w:rsid w:val="00816410"/>
    <w:rsid w:val="00816563"/>
    <w:rsid w:val="00816AF7"/>
    <w:rsid w:val="008172A7"/>
    <w:rsid w:val="00817581"/>
    <w:rsid w:val="00817616"/>
    <w:rsid w:val="008177A1"/>
    <w:rsid w:val="00817833"/>
    <w:rsid w:val="00817F4D"/>
    <w:rsid w:val="00821294"/>
    <w:rsid w:val="008212B1"/>
    <w:rsid w:val="0082180D"/>
    <w:rsid w:val="00821CFD"/>
    <w:rsid w:val="00821DD2"/>
    <w:rsid w:val="00822862"/>
    <w:rsid w:val="00822E99"/>
    <w:rsid w:val="00823CCD"/>
    <w:rsid w:val="00824198"/>
    <w:rsid w:val="00824272"/>
    <w:rsid w:val="00824B26"/>
    <w:rsid w:val="008251A3"/>
    <w:rsid w:val="008258D9"/>
    <w:rsid w:val="00825B0A"/>
    <w:rsid w:val="00826124"/>
    <w:rsid w:val="00826683"/>
    <w:rsid w:val="008273A0"/>
    <w:rsid w:val="008276AA"/>
    <w:rsid w:val="00827B46"/>
    <w:rsid w:val="00827B86"/>
    <w:rsid w:val="00827FC6"/>
    <w:rsid w:val="008300D8"/>
    <w:rsid w:val="0083017A"/>
    <w:rsid w:val="00830319"/>
    <w:rsid w:val="00830A14"/>
    <w:rsid w:val="00831509"/>
    <w:rsid w:val="00831F39"/>
    <w:rsid w:val="00832E9A"/>
    <w:rsid w:val="00833051"/>
    <w:rsid w:val="00833233"/>
    <w:rsid w:val="008332E5"/>
    <w:rsid w:val="00833A08"/>
    <w:rsid w:val="00833CDD"/>
    <w:rsid w:val="00833FE9"/>
    <w:rsid w:val="0083426B"/>
    <w:rsid w:val="0083434B"/>
    <w:rsid w:val="00834936"/>
    <w:rsid w:val="00834E84"/>
    <w:rsid w:val="008353B2"/>
    <w:rsid w:val="00835987"/>
    <w:rsid w:val="00835AEC"/>
    <w:rsid w:val="00835CD7"/>
    <w:rsid w:val="008362E2"/>
    <w:rsid w:val="00837309"/>
    <w:rsid w:val="00837846"/>
    <w:rsid w:val="00837B89"/>
    <w:rsid w:val="00837C54"/>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36A0"/>
    <w:rsid w:val="00853887"/>
    <w:rsid w:val="0085432B"/>
    <w:rsid w:val="00854AD0"/>
    <w:rsid w:val="00854D7B"/>
    <w:rsid w:val="00855071"/>
    <w:rsid w:val="008555EE"/>
    <w:rsid w:val="00855DE7"/>
    <w:rsid w:val="00856DD6"/>
    <w:rsid w:val="00856EDB"/>
    <w:rsid w:val="0085731E"/>
    <w:rsid w:val="00857CED"/>
    <w:rsid w:val="00857FE8"/>
    <w:rsid w:val="00861C70"/>
    <w:rsid w:val="00861CD8"/>
    <w:rsid w:val="008623FC"/>
    <w:rsid w:val="00862423"/>
    <w:rsid w:val="008630FE"/>
    <w:rsid w:val="008639B8"/>
    <w:rsid w:val="00863E42"/>
    <w:rsid w:val="0086404E"/>
    <w:rsid w:val="0086498B"/>
    <w:rsid w:val="008649F6"/>
    <w:rsid w:val="00865D69"/>
    <w:rsid w:val="00866276"/>
    <w:rsid w:val="00866C7F"/>
    <w:rsid w:val="008702F0"/>
    <w:rsid w:val="008709A9"/>
    <w:rsid w:val="008718FA"/>
    <w:rsid w:val="00871EC6"/>
    <w:rsid w:val="008720B2"/>
    <w:rsid w:val="008722C7"/>
    <w:rsid w:val="00872C3E"/>
    <w:rsid w:val="00872DF3"/>
    <w:rsid w:val="008734E8"/>
    <w:rsid w:val="00873A1D"/>
    <w:rsid w:val="00874125"/>
    <w:rsid w:val="00874555"/>
    <w:rsid w:val="00874846"/>
    <w:rsid w:val="008749D8"/>
    <w:rsid w:val="008752B2"/>
    <w:rsid w:val="00875638"/>
    <w:rsid w:val="00875F7C"/>
    <w:rsid w:val="00876613"/>
    <w:rsid w:val="0087666B"/>
    <w:rsid w:val="00876EF2"/>
    <w:rsid w:val="00877011"/>
    <w:rsid w:val="00877196"/>
    <w:rsid w:val="008772D6"/>
    <w:rsid w:val="008772E5"/>
    <w:rsid w:val="008807A3"/>
    <w:rsid w:val="00880DA4"/>
    <w:rsid w:val="008811A1"/>
    <w:rsid w:val="008811F8"/>
    <w:rsid w:val="0088154B"/>
    <w:rsid w:val="00881CD1"/>
    <w:rsid w:val="00881E64"/>
    <w:rsid w:val="008826CF"/>
    <w:rsid w:val="00882904"/>
    <w:rsid w:val="00882D7D"/>
    <w:rsid w:val="00882DDC"/>
    <w:rsid w:val="008830C7"/>
    <w:rsid w:val="008832BB"/>
    <w:rsid w:val="00883D1A"/>
    <w:rsid w:val="00884D8C"/>
    <w:rsid w:val="0088557C"/>
    <w:rsid w:val="00885929"/>
    <w:rsid w:val="008867BF"/>
    <w:rsid w:val="00887066"/>
    <w:rsid w:val="00887DFE"/>
    <w:rsid w:val="00887F2D"/>
    <w:rsid w:val="008908F3"/>
    <w:rsid w:val="008914E3"/>
    <w:rsid w:val="00891B0C"/>
    <w:rsid w:val="00891C8C"/>
    <w:rsid w:val="00891D19"/>
    <w:rsid w:val="00891F15"/>
    <w:rsid w:val="00892421"/>
    <w:rsid w:val="0089245B"/>
    <w:rsid w:val="00892978"/>
    <w:rsid w:val="00893ABC"/>
    <w:rsid w:val="00893AF3"/>
    <w:rsid w:val="00893FE4"/>
    <w:rsid w:val="008944AD"/>
    <w:rsid w:val="008944C8"/>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E80"/>
    <w:rsid w:val="008B0F3A"/>
    <w:rsid w:val="008B1E81"/>
    <w:rsid w:val="008B22E6"/>
    <w:rsid w:val="008B2E61"/>
    <w:rsid w:val="008B2F18"/>
    <w:rsid w:val="008B329C"/>
    <w:rsid w:val="008B36B3"/>
    <w:rsid w:val="008B3F5F"/>
    <w:rsid w:val="008B4105"/>
    <w:rsid w:val="008B4757"/>
    <w:rsid w:val="008B48A2"/>
    <w:rsid w:val="008B5655"/>
    <w:rsid w:val="008B5C8A"/>
    <w:rsid w:val="008B7003"/>
    <w:rsid w:val="008B71C3"/>
    <w:rsid w:val="008B7262"/>
    <w:rsid w:val="008B734F"/>
    <w:rsid w:val="008B7C1B"/>
    <w:rsid w:val="008B7C59"/>
    <w:rsid w:val="008B7E6D"/>
    <w:rsid w:val="008C022B"/>
    <w:rsid w:val="008C025D"/>
    <w:rsid w:val="008C0903"/>
    <w:rsid w:val="008C0D58"/>
    <w:rsid w:val="008C191B"/>
    <w:rsid w:val="008C1CE1"/>
    <w:rsid w:val="008C203D"/>
    <w:rsid w:val="008C22B2"/>
    <w:rsid w:val="008C24E7"/>
    <w:rsid w:val="008C37C3"/>
    <w:rsid w:val="008C3ADD"/>
    <w:rsid w:val="008C3D7F"/>
    <w:rsid w:val="008C3E5A"/>
    <w:rsid w:val="008C40CC"/>
    <w:rsid w:val="008C40DB"/>
    <w:rsid w:val="008C4BF6"/>
    <w:rsid w:val="008C52A9"/>
    <w:rsid w:val="008C54A0"/>
    <w:rsid w:val="008C56D3"/>
    <w:rsid w:val="008C5DF4"/>
    <w:rsid w:val="008C5E48"/>
    <w:rsid w:val="008C636B"/>
    <w:rsid w:val="008C6D07"/>
    <w:rsid w:val="008C721A"/>
    <w:rsid w:val="008C739C"/>
    <w:rsid w:val="008C7480"/>
    <w:rsid w:val="008C7583"/>
    <w:rsid w:val="008C7B01"/>
    <w:rsid w:val="008C7FCB"/>
    <w:rsid w:val="008D0B0D"/>
    <w:rsid w:val="008D0C91"/>
    <w:rsid w:val="008D11D8"/>
    <w:rsid w:val="008D1471"/>
    <w:rsid w:val="008D17FF"/>
    <w:rsid w:val="008D1A05"/>
    <w:rsid w:val="008D20E1"/>
    <w:rsid w:val="008D2420"/>
    <w:rsid w:val="008D2DFD"/>
    <w:rsid w:val="008D32ED"/>
    <w:rsid w:val="008D3472"/>
    <w:rsid w:val="008D3940"/>
    <w:rsid w:val="008D3E15"/>
    <w:rsid w:val="008D3F80"/>
    <w:rsid w:val="008D4197"/>
    <w:rsid w:val="008D4BD0"/>
    <w:rsid w:val="008D4F14"/>
    <w:rsid w:val="008D5756"/>
    <w:rsid w:val="008D638D"/>
    <w:rsid w:val="008D6A6C"/>
    <w:rsid w:val="008D73E8"/>
    <w:rsid w:val="008D7790"/>
    <w:rsid w:val="008E1942"/>
    <w:rsid w:val="008E1A99"/>
    <w:rsid w:val="008E2114"/>
    <w:rsid w:val="008E2620"/>
    <w:rsid w:val="008E3691"/>
    <w:rsid w:val="008E36EE"/>
    <w:rsid w:val="008E3990"/>
    <w:rsid w:val="008E49B4"/>
    <w:rsid w:val="008E49DE"/>
    <w:rsid w:val="008E57E9"/>
    <w:rsid w:val="008E60EE"/>
    <w:rsid w:val="008E6413"/>
    <w:rsid w:val="008E6CCE"/>
    <w:rsid w:val="008E735B"/>
    <w:rsid w:val="008E738C"/>
    <w:rsid w:val="008F01CF"/>
    <w:rsid w:val="008F0C37"/>
    <w:rsid w:val="008F0D71"/>
    <w:rsid w:val="008F0E02"/>
    <w:rsid w:val="008F1838"/>
    <w:rsid w:val="008F1C12"/>
    <w:rsid w:val="008F1E77"/>
    <w:rsid w:val="008F1ED4"/>
    <w:rsid w:val="008F22CC"/>
    <w:rsid w:val="008F2301"/>
    <w:rsid w:val="008F2594"/>
    <w:rsid w:val="008F2C60"/>
    <w:rsid w:val="008F2D4F"/>
    <w:rsid w:val="008F3CBD"/>
    <w:rsid w:val="008F3E0C"/>
    <w:rsid w:val="008F3EC0"/>
    <w:rsid w:val="008F3F40"/>
    <w:rsid w:val="008F5341"/>
    <w:rsid w:val="008F5E3D"/>
    <w:rsid w:val="008F5F1E"/>
    <w:rsid w:val="008F64E5"/>
    <w:rsid w:val="008F6865"/>
    <w:rsid w:val="008F7999"/>
    <w:rsid w:val="0090054D"/>
    <w:rsid w:val="009006F1"/>
    <w:rsid w:val="009012F0"/>
    <w:rsid w:val="00901335"/>
    <w:rsid w:val="00901553"/>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C2D"/>
    <w:rsid w:val="00910563"/>
    <w:rsid w:val="009105DD"/>
    <w:rsid w:val="00910A2B"/>
    <w:rsid w:val="0091128E"/>
    <w:rsid w:val="00912584"/>
    <w:rsid w:val="009129A3"/>
    <w:rsid w:val="00913182"/>
    <w:rsid w:val="00913620"/>
    <w:rsid w:val="0091382F"/>
    <w:rsid w:val="009138E9"/>
    <w:rsid w:val="0091450B"/>
    <w:rsid w:val="00914CD7"/>
    <w:rsid w:val="00914DBE"/>
    <w:rsid w:val="0091504E"/>
    <w:rsid w:val="00915217"/>
    <w:rsid w:val="009156CC"/>
    <w:rsid w:val="00916185"/>
    <w:rsid w:val="0091619D"/>
    <w:rsid w:val="009161B4"/>
    <w:rsid w:val="00916470"/>
    <w:rsid w:val="009172F5"/>
    <w:rsid w:val="00917351"/>
    <w:rsid w:val="0091755F"/>
    <w:rsid w:val="00917998"/>
    <w:rsid w:val="00920019"/>
    <w:rsid w:val="009210B5"/>
    <w:rsid w:val="0092119B"/>
    <w:rsid w:val="00921767"/>
    <w:rsid w:val="00921F2A"/>
    <w:rsid w:val="00922E8C"/>
    <w:rsid w:val="00923400"/>
    <w:rsid w:val="0092361E"/>
    <w:rsid w:val="00923872"/>
    <w:rsid w:val="0092450D"/>
    <w:rsid w:val="00925909"/>
    <w:rsid w:val="00926600"/>
    <w:rsid w:val="00926C9F"/>
    <w:rsid w:val="00926E12"/>
    <w:rsid w:val="009274A9"/>
    <w:rsid w:val="00930236"/>
    <w:rsid w:val="009303F4"/>
    <w:rsid w:val="00931F19"/>
    <w:rsid w:val="00932E13"/>
    <w:rsid w:val="0093333A"/>
    <w:rsid w:val="009333B9"/>
    <w:rsid w:val="0093392D"/>
    <w:rsid w:val="00933C98"/>
    <w:rsid w:val="009344A4"/>
    <w:rsid w:val="00935399"/>
    <w:rsid w:val="00935A62"/>
    <w:rsid w:val="00935BA1"/>
    <w:rsid w:val="00935CE9"/>
    <w:rsid w:val="00936459"/>
    <w:rsid w:val="009369AE"/>
    <w:rsid w:val="00936DEA"/>
    <w:rsid w:val="0093765A"/>
    <w:rsid w:val="0093766B"/>
    <w:rsid w:val="00940908"/>
    <w:rsid w:val="00940C7B"/>
    <w:rsid w:val="00941624"/>
    <w:rsid w:val="009417B1"/>
    <w:rsid w:val="00941B11"/>
    <w:rsid w:val="00942034"/>
    <w:rsid w:val="00942786"/>
    <w:rsid w:val="0094315A"/>
    <w:rsid w:val="0094371A"/>
    <w:rsid w:val="009443CC"/>
    <w:rsid w:val="009453CF"/>
    <w:rsid w:val="00945BB1"/>
    <w:rsid w:val="00946289"/>
    <w:rsid w:val="00946864"/>
    <w:rsid w:val="009468AC"/>
    <w:rsid w:val="00946A11"/>
    <w:rsid w:val="009471B2"/>
    <w:rsid w:val="00947715"/>
    <w:rsid w:val="00947ABB"/>
    <w:rsid w:val="0095071A"/>
    <w:rsid w:val="00951100"/>
    <w:rsid w:val="0095134E"/>
    <w:rsid w:val="00951464"/>
    <w:rsid w:val="0095195E"/>
    <w:rsid w:val="00951B66"/>
    <w:rsid w:val="00951CA6"/>
    <w:rsid w:val="00951ED2"/>
    <w:rsid w:val="00953C69"/>
    <w:rsid w:val="00954024"/>
    <w:rsid w:val="0095414C"/>
    <w:rsid w:val="009541A5"/>
    <w:rsid w:val="0095435B"/>
    <w:rsid w:val="00954406"/>
    <w:rsid w:val="00954859"/>
    <w:rsid w:val="0095526F"/>
    <w:rsid w:val="009554A6"/>
    <w:rsid w:val="009554BC"/>
    <w:rsid w:val="0095569D"/>
    <w:rsid w:val="00956BC1"/>
    <w:rsid w:val="00956D1C"/>
    <w:rsid w:val="009576E7"/>
    <w:rsid w:val="00957B8B"/>
    <w:rsid w:val="00957F19"/>
    <w:rsid w:val="00960F89"/>
    <w:rsid w:val="0096154C"/>
    <w:rsid w:val="00961AD7"/>
    <w:rsid w:val="0096217D"/>
    <w:rsid w:val="0096226C"/>
    <w:rsid w:val="00962EE0"/>
    <w:rsid w:val="00962F2F"/>
    <w:rsid w:val="00963044"/>
    <w:rsid w:val="0096310E"/>
    <w:rsid w:val="00963D71"/>
    <w:rsid w:val="00963ED6"/>
    <w:rsid w:val="00964315"/>
    <w:rsid w:val="009650E7"/>
    <w:rsid w:val="009658EB"/>
    <w:rsid w:val="00966C86"/>
    <w:rsid w:val="00967ADE"/>
    <w:rsid w:val="0097038A"/>
    <w:rsid w:val="00971648"/>
    <w:rsid w:val="009716AB"/>
    <w:rsid w:val="00971833"/>
    <w:rsid w:val="00971DEF"/>
    <w:rsid w:val="00971E11"/>
    <w:rsid w:val="00972336"/>
    <w:rsid w:val="00972DD4"/>
    <w:rsid w:val="0097385C"/>
    <w:rsid w:val="00973DE9"/>
    <w:rsid w:val="009744F8"/>
    <w:rsid w:val="00974EEE"/>
    <w:rsid w:val="009759F2"/>
    <w:rsid w:val="00975E73"/>
    <w:rsid w:val="00975E86"/>
    <w:rsid w:val="009764D2"/>
    <w:rsid w:val="00976CAB"/>
    <w:rsid w:val="00976F31"/>
    <w:rsid w:val="00977037"/>
    <w:rsid w:val="009777A7"/>
    <w:rsid w:val="009810C8"/>
    <w:rsid w:val="0098178A"/>
    <w:rsid w:val="00981905"/>
    <w:rsid w:val="00981E89"/>
    <w:rsid w:val="00982137"/>
    <w:rsid w:val="0098302B"/>
    <w:rsid w:val="009858D4"/>
    <w:rsid w:val="00985A08"/>
    <w:rsid w:val="00985FF8"/>
    <w:rsid w:val="0098757B"/>
    <w:rsid w:val="0098782C"/>
    <w:rsid w:val="00987882"/>
    <w:rsid w:val="00987B90"/>
    <w:rsid w:val="00987D47"/>
    <w:rsid w:val="00990DC3"/>
    <w:rsid w:val="00990E3C"/>
    <w:rsid w:val="0099116C"/>
    <w:rsid w:val="0099152F"/>
    <w:rsid w:val="009918C4"/>
    <w:rsid w:val="00992144"/>
    <w:rsid w:val="00992455"/>
    <w:rsid w:val="009932A7"/>
    <w:rsid w:val="009934EB"/>
    <w:rsid w:val="0099363F"/>
    <w:rsid w:val="00993D6F"/>
    <w:rsid w:val="00994731"/>
    <w:rsid w:val="00994B65"/>
    <w:rsid w:val="00994CBC"/>
    <w:rsid w:val="00995683"/>
    <w:rsid w:val="009965B0"/>
    <w:rsid w:val="009967DC"/>
    <w:rsid w:val="00996D78"/>
    <w:rsid w:val="00997DE6"/>
    <w:rsid w:val="00997FA3"/>
    <w:rsid w:val="009A0170"/>
    <w:rsid w:val="009A0172"/>
    <w:rsid w:val="009A0242"/>
    <w:rsid w:val="009A031B"/>
    <w:rsid w:val="009A05BE"/>
    <w:rsid w:val="009A1409"/>
    <w:rsid w:val="009A1661"/>
    <w:rsid w:val="009A1C42"/>
    <w:rsid w:val="009A1EBA"/>
    <w:rsid w:val="009A2569"/>
    <w:rsid w:val="009A2C03"/>
    <w:rsid w:val="009A38D3"/>
    <w:rsid w:val="009A481A"/>
    <w:rsid w:val="009A49E0"/>
    <w:rsid w:val="009A60B5"/>
    <w:rsid w:val="009A70F9"/>
    <w:rsid w:val="009A7AFB"/>
    <w:rsid w:val="009A7B44"/>
    <w:rsid w:val="009A7D11"/>
    <w:rsid w:val="009B0276"/>
    <w:rsid w:val="009B03F6"/>
    <w:rsid w:val="009B0C2C"/>
    <w:rsid w:val="009B0C59"/>
    <w:rsid w:val="009B1150"/>
    <w:rsid w:val="009B1BCD"/>
    <w:rsid w:val="009B295A"/>
    <w:rsid w:val="009B3804"/>
    <w:rsid w:val="009B5BF0"/>
    <w:rsid w:val="009B642F"/>
    <w:rsid w:val="009B6540"/>
    <w:rsid w:val="009B659D"/>
    <w:rsid w:val="009B712E"/>
    <w:rsid w:val="009B7144"/>
    <w:rsid w:val="009B71FB"/>
    <w:rsid w:val="009B79BA"/>
    <w:rsid w:val="009B7C83"/>
    <w:rsid w:val="009B7DA4"/>
    <w:rsid w:val="009B7FD5"/>
    <w:rsid w:val="009C0937"/>
    <w:rsid w:val="009C0958"/>
    <w:rsid w:val="009C1228"/>
    <w:rsid w:val="009C1E31"/>
    <w:rsid w:val="009C25F6"/>
    <w:rsid w:val="009C275F"/>
    <w:rsid w:val="009C287A"/>
    <w:rsid w:val="009C28B6"/>
    <w:rsid w:val="009C2C90"/>
    <w:rsid w:val="009C2EAE"/>
    <w:rsid w:val="009C36AD"/>
    <w:rsid w:val="009C4A01"/>
    <w:rsid w:val="009C4EF9"/>
    <w:rsid w:val="009C5228"/>
    <w:rsid w:val="009C55BE"/>
    <w:rsid w:val="009C5671"/>
    <w:rsid w:val="009C6A66"/>
    <w:rsid w:val="009C6C14"/>
    <w:rsid w:val="009C7324"/>
    <w:rsid w:val="009C7554"/>
    <w:rsid w:val="009C7DFB"/>
    <w:rsid w:val="009D0417"/>
    <w:rsid w:val="009D08C9"/>
    <w:rsid w:val="009D0C5B"/>
    <w:rsid w:val="009D0C9B"/>
    <w:rsid w:val="009D1050"/>
    <w:rsid w:val="009D12F2"/>
    <w:rsid w:val="009D1644"/>
    <w:rsid w:val="009D19E0"/>
    <w:rsid w:val="009D1EEF"/>
    <w:rsid w:val="009D20E4"/>
    <w:rsid w:val="009D2464"/>
    <w:rsid w:val="009D2B3C"/>
    <w:rsid w:val="009D3EF3"/>
    <w:rsid w:val="009D447F"/>
    <w:rsid w:val="009D47D0"/>
    <w:rsid w:val="009D4A76"/>
    <w:rsid w:val="009D5A9B"/>
    <w:rsid w:val="009D5BEA"/>
    <w:rsid w:val="009D610A"/>
    <w:rsid w:val="009D665A"/>
    <w:rsid w:val="009D7046"/>
    <w:rsid w:val="009D73F9"/>
    <w:rsid w:val="009E00A6"/>
    <w:rsid w:val="009E01EB"/>
    <w:rsid w:val="009E106C"/>
    <w:rsid w:val="009E1412"/>
    <w:rsid w:val="009E2794"/>
    <w:rsid w:val="009E2FFF"/>
    <w:rsid w:val="009E4533"/>
    <w:rsid w:val="009E490B"/>
    <w:rsid w:val="009E4CD5"/>
    <w:rsid w:val="009E51E7"/>
    <w:rsid w:val="009E5456"/>
    <w:rsid w:val="009E55C7"/>
    <w:rsid w:val="009E59B0"/>
    <w:rsid w:val="009E59E9"/>
    <w:rsid w:val="009E6CC7"/>
    <w:rsid w:val="009E6F08"/>
    <w:rsid w:val="009E7DA2"/>
    <w:rsid w:val="009F10DE"/>
    <w:rsid w:val="009F138D"/>
    <w:rsid w:val="009F1602"/>
    <w:rsid w:val="009F179B"/>
    <w:rsid w:val="009F1EA6"/>
    <w:rsid w:val="009F24C6"/>
    <w:rsid w:val="009F2830"/>
    <w:rsid w:val="009F302A"/>
    <w:rsid w:val="009F3402"/>
    <w:rsid w:val="009F489F"/>
    <w:rsid w:val="009F493B"/>
    <w:rsid w:val="009F49A9"/>
    <w:rsid w:val="009F4E64"/>
    <w:rsid w:val="009F51FE"/>
    <w:rsid w:val="009F5296"/>
    <w:rsid w:val="009F5748"/>
    <w:rsid w:val="009F59F4"/>
    <w:rsid w:val="009F5D31"/>
    <w:rsid w:val="009F60FD"/>
    <w:rsid w:val="009F63A7"/>
    <w:rsid w:val="009F66B7"/>
    <w:rsid w:val="009F678B"/>
    <w:rsid w:val="009F67C0"/>
    <w:rsid w:val="009F6978"/>
    <w:rsid w:val="009F7321"/>
    <w:rsid w:val="009F7E2A"/>
    <w:rsid w:val="00A001E1"/>
    <w:rsid w:val="00A00202"/>
    <w:rsid w:val="00A0087E"/>
    <w:rsid w:val="00A00A39"/>
    <w:rsid w:val="00A00AA6"/>
    <w:rsid w:val="00A01259"/>
    <w:rsid w:val="00A0131F"/>
    <w:rsid w:val="00A02353"/>
    <w:rsid w:val="00A0384C"/>
    <w:rsid w:val="00A05247"/>
    <w:rsid w:val="00A05268"/>
    <w:rsid w:val="00A0641F"/>
    <w:rsid w:val="00A06C29"/>
    <w:rsid w:val="00A0713A"/>
    <w:rsid w:val="00A07241"/>
    <w:rsid w:val="00A074E0"/>
    <w:rsid w:val="00A07C78"/>
    <w:rsid w:val="00A1003C"/>
    <w:rsid w:val="00A10934"/>
    <w:rsid w:val="00A118C9"/>
    <w:rsid w:val="00A11C6F"/>
    <w:rsid w:val="00A12200"/>
    <w:rsid w:val="00A123BB"/>
    <w:rsid w:val="00A12C5C"/>
    <w:rsid w:val="00A13629"/>
    <w:rsid w:val="00A13878"/>
    <w:rsid w:val="00A1388F"/>
    <w:rsid w:val="00A141E6"/>
    <w:rsid w:val="00A1454D"/>
    <w:rsid w:val="00A14677"/>
    <w:rsid w:val="00A15321"/>
    <w:rsid w:val="00A15F9C"/>
    <w:rsid w:val="00A16149"/>
    <w:rsid w:val="00A16D6F"/>
    <w:rsid w:val="00A1736C"/>
    <w:rsid w:val="00A17476"/>
    <w:rsid w:val="00A175A3"/>
    <w:rsid w:val="00A175BA"/>
    <w:rsid w:val="00A17A40"/>
    <w:rsid w:val="00A17EAB"/>
    <w:rsid w:val="00A201ED"/>
    <w:rsid w:val="00A20A80"/>
    <w:rsid w:val="00A20F48"/>
    <w:rsid w:val="00A2126F"/>
    <w:rsid w:val="00A219B0"/>
    <w:rsid w:val="00A21ECD"/>
    <w:rsid w:val="00A2234C"/>
    <w:rsid w:val="00A226C2"/>
    <w:rsid w:val="00A22E00"/>
    <w:rsid w:val="00A23DB8"/>
    <w:rsid w:val="00A24607"/>
    <w:rsid w:val="00A246FF"/>
    <w:rsid w:val="00A24AF8"/>
    <w:rsid w:val="00A25709"/>
    <w:rsid w:val="00A25770"/>
    <w:rsid w:val="00A25C71"/>
    <w:rsid w:val="00A26B2A"/>
    <w:rsid w:val="00A27126"/>
    <w:rsid w:val="00A27F7D"/>
    <w:rsid w:val="00A30308"/>
    <w:rsid w:val="00A30B7E"/>
    <w:rsid w:val="00A31620"/>
    <w:rsid w:val="00A31BDE"/>
    <w:rsid w:val="00A32BEE"/>
    <w:rsid w:val="00A32C9C"/>
    <w:rsid w:val="00A33B87"/>
    <w:rsid w:val="00A34B0A"/>
    <w:rsid w:val="00A34CA6"/>
    <w:rsid w:val="00A34E8F"/>
    <w:rsid w:val="00A364D4"/>
    <w:rsid w:val="00A36D0C"/>
    <w:rsid w:val="00A37444"/>
    <w:rsid w:val="00A37775"/>
    <w:rsid w:val="00A37A28"/>
    <w:rsid w:val="00A4057A"/>
    <w:rsid w:val="00A4088D"/>
    <w:rsid w:val="00A408C0"/>
    <w:rsid w:val="00A40BDC"/>
    <w:rsid w:val="00A40E98"/>
    <w:rsid w:val="00A40FB8"/>
    <w:rsid w:val="00A41599"/>
    <w:rsid w:val="00A4169B"/>
    <w:rsid w:val="00A4273A"/>
    <w:rsid w:val="00A42DC8"/>
    <w:rsid w:val="00A43056"/>
    <w:rsid w:val="00A431E6"/>
    <w:rsid w:val="00A432E3"/>
    <w:rsid w:val="00A43304"/>
    <w:rsid w:val="00A43AFB"/>
    <w:rsid w:val="00A444C4"/>
    <w:rsid w:val="00A44AC9"/>
    <w:rsid w:val="00A44AD1"/>
    <w:rsid w:val="00A452A2"/>
    <w:rsid w:val="00A45685"/>
    <w:rsid w:val="00A456DF"/>
    <w:rsid w:val="00A459CB"/>
    <w:rsid w:val="00A459CE"/>
    <w:rsid w:val="00A4607B"/>
    <w:rsid w:val="00A46087"/>
    <w:rsid w:val="00A4610E"/>
    <w:rsid w:val="00A46412"/>
    <w:rsid w:val="00A465DF"/>
    <w:rsid w:val="00A465FC"/>
    <w:rsid w:val="00A46931"/>
    <w:rsid w:val="00A469DA"/>
    <w:rsid w:val="00A500D0"/>
    <w:rsid w:val="00A50124"/>
    <w:rsid w:val="00A50ADE"/>
    <w:rsid w:val="00A50DDD"/>
    <w:rsid w:val="00A511A2"/>
    <w:rsid w:val="00A51464"/>
    <w:rsid w:val="00A51492"/>
    <w:rsid w:val="00A5160C"/>
    <w:rsid w:val="00A5197A"/>
    <w:rsid w:val="00A51BA5"/>
    <w:rsid w:val="00A51BE7"/>
    <w:rsid w:val="00A52228"/>
    <w:rsid w:val="00A53098"/>
    <w:rsid w:val="00A539EA"/>
    <w:rsid w:val="00A53D7D"/>
    <w:rsid w:val="00A541E6"/>
    <w:rsid w:val="00A543FA"/>
    <w:rsid w:val="00A5453D"/>
    <w:rsid w:val="00A545C5"/>
    <w:rsid w:val="00A54856"/>
    <w:rsid w:val="00A54B96"/>
    <w:rsid w:val="00A54D8E"/>
    <w:rsid w:val="00A5533A"/>
    <w:rsid w:val="00A554C8"/>
    <w:rsid w:val="00A5585C"/>
    <w:rsid w:val="00A55FCB"/>
    <w:rsid w:val="00A56470"/>
    <w:rsid w:val="00A57033"/>
    <w:rsid w:val="00A571A9"/>
    <w:rsid w:val="00A577DD"/>
    <w:rsid w:val="00A6045C"/>
    <w:rsid w:val="00A60586"/>
    <w:rsid w:val="00A60991"/>
    <w:rsid w:val="00A609A4"/>
    <w:rsid w:val="00A60AA3"/>
    <w:rsid w:val="00A618E8"/>
    <w:rsid w:val="00A619B5"/>
    <w:rsid w:val="00A61A8F"/>
    <w:rsid w:val="00A61E51"/>
    <w:rsid w:val="00A62521"/>
    <w:rsid w:val="00A62D2F"/>
    <w:rsid w:val="00A63154"/>
    <w:rsid w:val="00A634E0"/>
    <w:rsid w:val="00A638B3"/>
    <w:rsid w:val="00A63BCE"/>
    <w:rsid w:val="00A64110"/>
    <w:rsid w:val="00A647B9"/>
    <w:rsid w:val="00A65258"/>
    <w:rsid w:val="00A65383"/>
    <w:rsid w:val="00A656F3"/>
    <w:rsid w:val="00A667C2"/>
    <w:rsid w:val="00A66800"/>
    <w:rsid w:val="00A6693F"/>
    <w:rsid w:val="00A66DCD"/>
    <w:rsid w:val="00A66E8C"/>
    <w:rsid w:val="00A66FB3"/>
    <w:rsid w:val="00A6707C"/>
    <w:rsid w:val="00A67149"/>
    <w:rsid w:val="00A675FD"/>
    <w:rsid w:val="00A67ED9"/>
    <w:rsid w:val="00A704F3"/>
    <w:rsid w:val="00A70767"/>
    <w:rsid w:val="00A7093B"/>
    <w:rsid w:val="00A71309"/>
    <w:rsid w:val="00A722B0"/>
    <w:rsid w:val="00A72AF3"/>
    <w:rsid w:val="00A72C50"/>
    <w:rsid w:val="00A73319"/>
    <w:rsid w:val="00A7386D"/>
    <w:rsid w:val="00A741AF"/>
    <w:rsid w:val="00A74504"/>
    <w:rsid w:val="00A74F83"/>
    <w:rsid w:val="00A75482"/>
    <w:rsid w:val="00A75CFB"/>
    <w:rsid w:val="00A75F06"/>
    <w:rsid w:val="00A779DD"/>
    <w:rsid w:val="00A77BD7"/>
    <w:rsid w:val="00A808CD"/>
    <w:rsid w:val="00A815A5"/>
    <w:rsid w:val="00A815AA"/>
    <w:rsid w:val="00A817F7"/>
    <w:rsid w:val="00A81B16"/>
    <w:rsid w:val="00A82EAC"/>
    <w:rsid w:val="00A82FC4"/>
    <w:rsid w:val="00A835FB"/>
    <w:rsid w:val="00A836BD"/>
    <w:rsid w:val="00A83AA5"/>
    <w:rsid w:val="00A84BA9"/>
    <w:rsid w:val="00A85079"/>
    <w:rsid w:val="00A854AB"/>
    <w:rsid w:val="00A857B7"/>
    <w:rsid w:val="00A8595D"/>
    <w:rsid w:val="00A85C73"/>
    <w:rsid w:val="00A864D8"/>
    <w:rsid w:val="00A867D1"/>
    <w:rsid w:val="00A86BD6"/>
    <w:rsid w:val="00A86C8B"/>
    <w:rsid w:val="00A86DEA"/>
    <w:rsid w:val="00A871E6"/>
    <w:rsid w:val="00A87381"/>
    <w:rsid w:val="00A873AC"/>
    <w:rsid w:val="00A8757E"/>
    <w:rsid w:val="00A877C6"/>
    <w:rsid w:val="00A87D3C"/>
    <w:rsid w:val="00A90554"/>
    <w:rsid w:val="00A909C7"/>
    <w:rsid w:val="00A90A59"/>
    <w:rsid w:val="00A928D6"/>
    <w:rsid w:val="00A931F2"/>
    <w:rsid w:val="00A93754"/>
    <w:rsid w:val="00A9398E"/>
    <w:rsid w:val="00A947FA"/>
    <w:rsid w:val="00A94ACA"/>
    <w:rsid w:val="00A960EC"/>
    <w:rsid w:val="00A96BE0"/>
    <w:rsid w:val="00A97FAD"/>
    <w:rsid w:val="00AA0D69"/>
    <w:rsid w:val="00AA0F1A"/>
    <w:rsid w:val="00AA1615"/>
    <w:rsid w:val="00AA2016"/>
    <w:rsid w:val="00AA3F52"/>
    <w:rsid w:val="00AA4230"/>
    <w:rsid w:val="00AA4855"/>
    <w:rsid w:val="00AA4886"/>
    <w:rsid w:val="00AA56C1"/>
    <w:rsid w:val="00AA6419"/>
    <w:rsid w:val="00AA686D"/>
    <w:rsid w:val="00AA71F6"/>
    <w:rsid w:val="00AA7CCE"/>
    <w:rsid w:val="00AB007A"/>
    <w:rsid w:val="00AB0D5D"/>
    <w:rsid w:val="00AB0F3A"/>
    <w:rsid w:val="00AB1E8D"/>
    <w:rsid w:val="00AB3498"/>
    <w:rsid w:val="00AB38B7"/>
    <w:rsid w:val="00AB3AA8"/>
    <w:rsid w:val="00AB3F84"/>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F1"/>
    <w:rsid w:val="00AC17B3"/>
    <w:rsid w:val="00AC186D"/>
    <w:rsid w:val="00AC1F94"/>
    <w:rsid w:val="00AC3860"/>
    <w:rsid w:val="00AC3D24"/>
    <w:rsid w:val="00AC3DD7"/>
    <w:rsid w:val="00AC4225"/>
    <w:rsid w:val="00AC4749"/>
    <w:rsid w:val="00AC4C44"/>
    <w:rsid w:val="00AC4EC8"/>
    <w:rsid w:val="00AC54E7"/>
    <w:rsid w:val="00AC579D"/>
    <w:rsid w:val="00AC59B1"/>
    <w:rsid w:val="00AC5A1D"/>
    <w:rsid w:val="00AC5F00"/>
    <w:rsid w:val="00AC67E9"/>
    <w:rsid w:val="00AC71F4"/>
    <w:rsid w:val="00AC794D"/>
    <w:rsid w:val="00AC7964"/>
    <w:rsid w:val="00AC7BA3"/>
    <w:rsid w:val="00AD2EAB"/>
    <w:rsid w:val="00AD309F"/>
    <w:rsid w:val="00AD3A33"/>
    <w:rsid w:val="00AD4295"/>
    <w:rsid w:val="00AD4298"/>
    <w:rsid w:val="00AD493E"/>
    <w:rsid w:val="00AD4B1D"/>
    <w:rsid w:val="00AD512F"/>
    <w:rsid w:val="00AD5ED1"/>
    <w:rsid w:val="00AD6957"/>
    <w:rsid w:val="00AD6A7A"/>
    <w:rsid w:val="00AD7766"/>
    <w:rsid w:val="00AD7BE1"/>
    <w:rsid w:val="00AD7CD0"/>
    <w:rsid w:val="00AE01C0"/>
    <w:rsid w:val="00AE06BD"/>
    <w:rsid w:val="00AE06FB"/>
    <w:rsid w:val="00AE120B"/>
    <w:rsid w:val="00AE153C"/>
    <w:rsid w:val="00AE1658"/>
    <w:rsid w:val="00AE216A"/>
    <w:rsid w:val="00AE2482"/>
    <w:rsid w:val="00AE2A77"/>
    <w:rsid w:val="00AE2E7C"/>
    <w:rsid w:val="00AE45D9"/>
    <w:rsid w:val="00AE4620"/>
    <w:rsid w:val="00AE531E"/>
    <w:rsid w:val="00AE5603"/>
    <w:rsid w:val="00AE5BFD"/>
    <w:rsid w:val="00AE6765"/>
    <w:rsid w:val="00AE69AA"/>
    <w:rsid w:val="00AE6B39"/>
    <w:rsid w:val="00AE75EA"/>
    <w:rsid w:val="00AE7997"/>
    <w:rsid w:val="00AE7E6D"/>
    <w:rsid w:val="00AF0305"/>
    <w:rsid w:val="00AF03D7"/>
    <w:rsid w:val="00AF043A"/>
    <w:rsid w:val="00AF05D5"/>
    <w:rsid w:val="00AF0851"/>
    <w:rsid w:val="00AF1031"/>
    <w:rsid w:val="00AF11F1"/>
    <w:rsid w:val="00AF1AEF"/>
    <w:rsid w:val="00AF21E1"/>
    <w:rsid w:val="00AF2942"/>
    <w:rsid w:val="00AF2D17"/>
    <w:rsid w:val="00AF3040"/>
    <w:rsid w:val="00AF3113"/>
    <w:rsid w:val="00AF31C7"/>
    <w:rsid w:val="00AF3560"/>
    <w:rsid w:val="00AF3D76"/>
    <w:rsid w:val="00AF3E46"/>
    <w:rsid w:val="00AF5408"/>
    <w:rsid w:val="00AF5496"/>
    <w:rsid w:val="00AF5FBC"/>
    <w:rsid w:val="00AF607E"/>
    <w:rsid w:val="00AF71D5"/>
    <w:rsid w:val="00AF77D4"/>
    <w:rsid w:val="00AF7B6E"/>
    <w:rsid w:val="00B005ED"/>
    <w:rsid w:val="00B014AF"/>
    <w:rsid w:val="00B0188F"/>
    <w:rsid w:val="00B01D7A"/>
    <w:rsid w:val="00B021E2"/>
    <w:rsid w:val="00B023B6"/>
    <w:rsid w:val="00B03183"/>
    <w:rsid w:val="00B033BD"/>
    <w:rsid w:val="00B0398E"/>
    <w:rsid w:val="00B03991"/>
    <w:rsid w:val="00B03F79"/>
    <w:rsid w:val="00B04315"/>
    <w:rsid w:val="00B048C9"/>
    <w:rsid w:val="00B04EB8"/>
    <w:rsid w:val="00B04F91"/>
    <w:rsid w:val="00B05076"/>
    <w:rsid w:val="00B0507A"/>
    <w:rsid w:val="00B0677E"/>
    <w:rsid w:val="00B06D71"/>
    <w:rsid w:val="00B06EBC"/>
    <w:rsid w:val="00B07353"/>
    <w:rsid w:val="00B10C23"/>
    <w:rsid w:val="00B1180B"/>
    <w:rsid w:val="00B11917"/>
    <w:rsid w:val="00B11DCC"/>
    <w:rsid w:val="00B11FA0"/>
    <w:rsid w:val="00B1256C"/>
    <w:rsid w:val="00B133F2"/>
    <w:rsid w:val="00B13436"/>
    <w:rsid w:val="00B139B2"/>
    <w:rsid w:val="00B14BC3"/>
    <w:rsid w:val="00B15908"/>
    <w:rsid w:val="00B1605D"/>
    <w:rsid w:val="00B16145"/>
    <w:rsid w:val="00B1624C"/>
    <w:rsid w:val="00B166D6"/>
    <w:rsid w:val="00B16BF4"/>
    <w:rsid w:val="00B17330"/>
    <w:rsid w:val="00B17BC7"/>
    <w:rsid w:val="00B17C70"/>
    <w:rsid w:val="00B20148"/>
    <w:rsid w:val="00B20589"/>
    <w:rsid w:val="00B20971"/>
    <w:rsid w:val="00B2180B"/>
    <w:rsid w:val="00B21981"/>
    <w:rsid w:val="00B21A57"/>
    <w:rsid w:val="00B2216D"/>
    <w:rsid w:val="00B224EC"/>
    <w:rsid w:val="00B22DB2"/>
    <w:rsid w:val="00B23112"/>
    <w:rsid w:val="00B23179"/>
    <w:rsid w:val="00B23928"/>
    <w:rsid w:val="00B23C57"/>
    <w:rsid w:val="00B24935"/>
    <w:rsid w:val="00B25467"/>
    <w:rsid w:val="00B25611"/>
    <w:rsid w:val="00B25A02"/>
    <w:rsid w:val="00B25AE8"/>
    <w:rsid w:val="00B25EFD"/>
    <w:rsid w:val="00B26BBB"/>
    <w:rsid w:val="00B26D23"/>
    <w:rsid w:val="00B26E7F"/>
    <w:rsid w:val="00B2708D"/>
    <w:rsid w:val="00B27469"/>
    <w:rsid w:val="00B279AE"/>
    <w:rsid w:val="00B27AE5"/>
    <w:rsid w:val="00B30A89"/>
    <w:rsid w:val="00B31183"/>
    <w:rsid w:val="00B31202"/>
    <w:rsid w:val="00B317FF"/>
    <w:rsid w:val="00B31EB4"/>
    <w:rsid w:val="00B327C8"/>
    <w:rsid w:val="00B32B1E"/>
    <w:rsid w:val="00B32C5C"/>
    <w:rsid w:val="00B3300B"/>
    <w:rsid w:val="00B331D9"/>
    <w:rsid w:val="00B33679"/>
    <w:rsid w:val="00B33858"/>
    <w:rsid w:val="00B33CCC"/>
    <w:rsid w:val="00B345EA"/>
    <w:rsid w:val="00B34CF4"/>
    <w:rsid w:val="00B34E24"/>
    <w:rsid w:val="00B35503"/>
    <w:rsid w:val="00B37629"/>
    <w:rsid w:val="00B3767D"/>
    <w:rsid w:val="00B37969"/>
    <w:rsid w:val="00B40245"/>
    <w:rsid w:val="00B405FB"/>
    <w:rsid w:val="00B40A7C"/>
    <w:rsid w:val="00B40C7E"/>
    <w:rsid w:val="00B4151A"/>
    <w:rsid w:val="00B41E0C"/>
    <w:rsid w:val="00B4228E"/>
    <w:rsid w:val="00B42365"/>
    <w:rsid w:val="00B42619"/>
    <w:rsid w:val="00B42EF5"/>
    <w:rsid w:val="00B433D8"/>
    <w:rsid w:val="00B43C11"/>
    <w:rsid w:val="00B443C4"/>
    <w:rsid w:val="00B4497F"/>
    <w:rsid w:val="00B44A1E"/>
    <w:rsid w:val="00B44CE8"/>
    <w:rsid w:val="00B45898"/>
    <w:rsid w:val="00B459FC"/>
    <w:rsid w:val="00B4614D"/>
    <w:rsid w:val="00B46160"/>
    <w:rsid w:val="00B4627D"/>
    <w:rsid w:val="00B464FF"/>
    <w:rsid w:val="00B46CCD"/>
    <w:rsid w:val="00B47BCD"/>
    <w:rsid w:val="00B50280"/>
    <w:rsid w:val="00B503C7"/>
    <w:rsid w:val="00B503CD"/>
    <w:rsid w:val="00B5069B"/>
    <w:rsid w:val="00B50852"/>
    <w:rsid w:val="00B50956"/>
    <w:rsid w:val="00B50C7F"/>
    <w:rsid w:val="00B51432"/>
    <w:rsid w:val="00B518E3"/>
    <w:rsid w:val="00B5206B"/>
    <w:rsid w:val="00B52FCB"/>
    <w:rsid w:val="00B5308C"/>
    <w:rsid w:val="00B53BAE"/>
    <w:rsid w:val="00B54248"/>
    <w:rsid w:val="00B54349"/>
    <w:rsid w:val="00B54955"/>
    <w:rsid w:val="00B551B9"/>
    <w:rsid w:val="00B55952"/>
    <w:rsid w:val="00B55972"/>
    <w:rsid w:val="00B55979"/>
    <w:rsid w:val="00B569C4"/>
    <w:rsid w:val="00B573B3"/>
    <w:rsid w:val="00B577DF"/>
    <w:rsid w:val="00B578F2"/>
    <w:rsid w:val="00B57AA8"/>
    <w:rsid w:val="00B609FF"/>
    <w:rsid w:val="00B60B15"/>
    <w:rsid w:val="00B61249"/>
    <w:rsid w:val="00B621BB"/>
    <w:rsid w:val="00B6270B"/>
    <w:rsid w:val="00B6287A"/>
    <w:rsid w:val="00B629DF"/>
    <w:rsid w:val="00B63313"/>
    <w:rsid w:val="00B63992"/>
    <w:rsid w:val="00B63E0F"/>
    <w:rsid w:val="00B64201"/>
    <w:rsid w:val="00B6483E"/>
    <w:rsid w:val="00B6484D"/>
    <w:rsid w:val="00B6485A"/>
    <w:rsid w:val="00B65E19"/>
    <w:rsid w:val="00B660AC"/>
    <w:rsid w:val="00B66172"/>
    <w:rsid w:val="00B6680A"/>
    <w:rsid w:val="00B66B6F"/>
    <w:rsid w:val="00B7048A"/>
    <w:rsid w:val="00B704BA"/>
    <w:rsid w:val="00B70D9F"/>
    <w:rsid w:val="00B712DF"/>
    <w:rsid w:val="00B717E1"/>
    <w:rsid w:val="00B719A8"/>
    <w:rsid w:val="00B7242F"/>
    <w:rsid w:val="00B73998"/>
    <w:rsid w:val="00B73A41"/>
    <w:rsid w:val="00B73EA7"/>
    <w:rsid w:val="00B7406D"/>
    <w:rsid w:val="00B7470A"/>
    <w:rsid w:val="00B74822"/>
    <w:rsid w:val="00B74B8E"/>
    <w:rsid w:val="00B7522E"/>
    <w:rsid w:val="00B75337"/>
    <w:rsid w:val="00B75B8B"/>
    <w:rsid w:val="00B75C4D"/>
    <w:rsid w:val="00B76473"/>
    <w:rsid w:val="00B77461"/>
    <w:rsid w:val="00B8027E"/>
    <w:rsid w:val="00B805C8"/>
    <w:rsid w:val="00B807BB"/>
    <w:rsid w:val="00B80D05"/>
    <w:rsid w:val="00B812BA"/>
    <w:rsid w:val="00B826E0"/>
    <w:rsid w:val="00B8280F"/>
    <w:rsid w:val="00B82D09"/>
    <w:rsid w:val="00B8317B"/>
    <w:rsid w:val="00B839F7"/>
    <w:rsid w:val="00B84271"/>
    <w:rsid w:val="00B85130"/>
    <w:rsid w:val="00B85986"/>
    <w:rsid w:val="00B861E6"/>
    <w:rsid w:val="00B86A51"/>
    <w:rsid w:val="00B87009"/>
    <w:rsid w:val="00B872AD"/>
    <w:rsid w:val="00B8788A"/>
    <w:rsid w:val="00B900B5"/>
    <w:rsid w:val="00B9062F"/>
    <w:rsid w:val="00B908D7"/>
    <w:rsid w:val="00B90995"/>
    <w:rsid w:val="00B90A14"/>
    <w:rsid w:val="00B90DA0"/>
    <w:rsid w:val="00B9126A"/>
    <w:rsid w:val="00B9134D"/>
    <w:rsid w:val="00B918A4"/>
    <w:rsid w:val="00B92785"/>
    <w:rsid w:val="00B930B7"/>
    <w:rsid w:val="00B93137"/>
    <w:rsid w:val="00B93BDF"/>
    <w:rsid w:val="00B93D04"/>
    <w:rsid w:val="00B9426B"/>
    <w:rsid w:val="00B94F37"/>
    <w:rsid w:val="00B95476"/>
    <w:rsid w:val="00B9552F"/>
    <w:rsid w:val="00B96867"/>
    <w:rsid w:val="00B96B82"/>
    <w:rsid w:val="00B97038"/>
    <w:rsid w:val="00B97384"/>
    <w:rsid w:val="00B97BDE"/>
    <w:rsid w:val="00B97E5E"/>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3274"/>
    <w:rsid w:val="00BB37DC"/>
    <w:rsid w:val="00BB3D30"/>
    <w:rsid w:val="00BB486A"/>
    <w:rsid w:val="00BB510C"/>
    <w:rsid w:val="00BB6E65"/>
    <w:rsid w:val="00BB788E"/>
    <w:rsid w:val="00BB7AC6"/>
    <w:rsid w:val="00BB7DF7"/>
    <w:rsid w:val="00BB7F02"/>
    <w:rsid w:val="00BB7F2D"/>
    <w:rsid w:val="00BC0D1C"/>
    <w:rsid w:val="00BC0E23"/>
    <w:rsid w:val="00BC0F95"/>
    <w:rsid w:val="00BC1E29"/>
    <w:rsid w:val="00BC1E49"/>
    <w:rsid w:val="00BC25B4"/>
    <w:rsid w:val="00BC26C1"/>
    <w:rsid w:val="00BC27CC"/>
    <w:rsid w:val="00BC2EF2"/>
    <w:rsid w:val="00BC36A6"/>
    <w:rsid w:val="00BC4076"/>
    <w:rsid w:val="00BC433E"/>
    <w:rsid w:val="00BC4779"/>
    <w:rsid w:val="00BC48B7"/>
    <w:rsid w:val="00BC53F5"/>
    <w:rsid w:val="00BC55D0"/>
    <w:rsid w:val="00BC5819"/>
    <w:rsid w:val="00BC59F0"/>
    <w:rsid w:val="00BC6198"/>
    <w:rsid w:val="00BC6785"/>
    <w:rsid w:val="00BC6F54"/>
    <w:rsid w:val="00BC70CF"/>
    <w:rsid w:val="00BC7758"/>
    <w:rsid w:val="00BC78A7"/>
    <w:rsid w:val="00BD0532"/>
    <w:rsid w:val="00BD0685"/>
    <w:rsid w:val="00BD078A"/>
    <w:rsid w:val="00BD1214"/>
    <w:rsid w:val="00BD1583"/>
    <w:rsid w:val="00BD16BE"/>
    <w:rsid w:val="00BD1DEA"/>
    <w:rsid w:val="00BD208C"/>
    <w:rsid w:val="00BD2162"/>
    <w:rsid w:val="00BD2B16"/>
    <w:rsid w:val="00BD3EB0"/>
    <w:rsid w:val="00BD489F"/>
    <w:rsid w:val="00BD5204"/>
    <w:rsid w:val="00BD533C"/>
    <w:rsid w:val="00BD5623"/>
    <w:rsid w:val="00BD5C04"/>
    <w:rsid w:val="00BD5FB7"/>
    <w:rsid w:val="00BD637F"/>
    <w:rsid w:val="00BD6B30"/>
    <w:rsid w:val="00BD6CB0"/>
    <w:rsid w:val="00BD71C1"/>
    <w:rsid w:val="00BD7B01"/>
    <w:rsid w:val="00BE07CE"/>
    <w:rsid w:val="00BE0CE9"/>
    <w:rsid w:val="00BE0D41"/>
    <w:rsid w:val="00BE1099"/>
    <w:rsid w:val="00BE153D"/>
    <w:rsid w:val="00BE1FE5"/>
    <w:rsid w:val="00BE2709"/>
    <w:rsid w:val="00BE2890"/>
    <w:rsid w:val="00BE37B9"/>
    <w:rsid w:val="00BE38D8"/>
    <w:rsid w:val="00BE4235"/>
    <w:rsid w:val="00BE4E65"/>
    <w:rsid w:val="00BE52A6"/>
    <w:rsid w:val="00BE5DBE"/>
    <w:rsid w:val="00BE6DEB"/>
    <w:rsid w:val="00BE70C1"/>
    <w:rsid w:val="00BE73C9"/>
    <w:rsid w:val="00BE7B9F"/>
    <w:rsid w:val="00BF0394"/>
    <w:rsid w:val="00BF1BDE"/>
    <w:rsid w:val="00BF1BF7"/>
    <w:rsid w:val="00BF2B7A"/>
    <w:rsid w:val="00BF2BAF"/>
    <w:rsid w:val="00BF2FAE"/>
    <w:rsid w:val="00BF31FB"/>
    <w:rsid w:val="00BF3577"/>
    <w:rsid w:val="00BF396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E76"/>
    <w:rsid w:val="00C020B0"/>
    <w:rsid w:val="00C02617"/>
    <w:rsid w:val="00C02814"/>
    <w:rsid w:val="00C02D67"/>
    <w:rsid w:val="00C02FE6"/>
    <w:rsid w:val="00C031E7"/>
    <w:rsid w:val="00C03590"/>
    <w:rsid w:val="00C035F9"/>
    <w:rsid w:val="00C03778"/>
    <w:rsid w:val="00C03863"/>
    <w:rsid w:val="00C03D71"/>
    <w:rsid w:val="00C03E86"/>
    <w:rsid w:val="00C04A57"/>
    <w:rsid w:val="00C04AB5"/>
    <w:rsid w:val="00C04E43"/>
    <w:rsid w:val="00C04F86"/>
    <w:rsid w:val="00C0630F"/>
    <w:rsid w:val="00C0644E"/>
    <w:rsid w:val="00C06507"/>
    <w:rsid w:val="00C0656F"/>
    <w:rsid w:val="00C06734"/>
    <w:rsid w:val="00C069C2"/>
    <w:rsid w:val="00C06EE8"/>
    <w:rsid w:val="00C07C66"/>
    <w:rsid w:val="00C07CEE"/>
    <w:rsid w:val="00C07FDA"/>
    <w:rsid w:val="00C10858"/>
    <w:rsid w:val="00C1158E"/>
    <w:rsid w:val="00C11B50"/>
    <w:rsid w:val="00C11FA7"/>
    <w:rsid w:val="00C12028"/>
    <w:rsid w:val="00C12D26"/>
    <w:rsid w:val="00C12F0C"/>
    <w:rsid w:val="00C13701"/>
    <w:rsid w:val="00C13E95"/>
    <w:rsid w:val="00C140E7"/>
    <w:rsid w:val="00C14417"/>
    <w:rsid w:val="00C14824"/>
    <w:rsid w:val="00C14AF6"/>
    <w:rsid w:val="00C157E0"/>
    <w:rsid w:val="00C1597D"/>
    <w:rsid w:val="00C16BEE"/>
    <w:rsid w:val="00C16C2B"/>
    <w:rsid w:val="00C178B7"/>
    <w:rsid w:val="00C17909"/>
    <w:rsid w:val="00C17EE0"/>
    <w:rsid w:val="00C203AF"/>
    <w:rsid w:val="00C21109"/>
    <w:rsid w:val="00C21198"/>
    <w:rsid w:val="00C213DF"/>
    <w:rsid w:val="00C21603"/>
    <w:rsid w:val="00C219F8"/>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65C"/>
    <w:rsid w:val="00C30AF1"/>
    <w:rsid w:val="00C313A0"/>
    <w:rsid w:val="00C31CFE"/>
    <w:rsid w:val="00C327B0"/>
    <w:rsid w:val="00C32E42"/>
    <w:rsid w:val="00C33225"/>
    <w:rsid w:val="00C334C2"/>
    <w:rsid w:val="00C33D16"/>
    <w:rsid w:val="00C33EE7"/>
    <w:rsid w:val="00C3409C"/>
    <w:rsid w:val="00C3409D"/>
    <w:rsid w:val="00C3466D"/>
    <w:rsid w:val="00C35E32"/>
    <w:rsid w:val="00C3682E"/>
    <w:rsid w:val="00C36AE1"/>
    <w:rsid w:val="00C37318"/>
    <w:rsid w:val="00C37712"/>
    <w:rsid w:val="00C37AD7"/>
    <w:rsid w:val="00C37B01"/>
    <w:rsid w:val="00C407CC"/>
    <w:rsid w:val="00C407F2"/>
    <w:rsid w:val="00C41A98"/>
    <w:rsid w:val="00C41BB6"/>
    <w:rsid w:val="00C41F88"/>
    <w:rsid w:val="00C42D7E"/>
    <w:rsid w:val="00C434B4"/>
    <w:rsid w:val="00C434EE"/>
    <w:rsid w:val="00C43763"/>
    <w:rsid w:val="00C43BE4"/>
    <w:rsid w:val="00C44279"/>
    <w:rsid w:val="00C450D6"/>
    <w:rsid w:val="00C45391"/>
    <w:rsid w:val="00C45596"/>
    <w:rsid w:val="00C45D4F"/>
    <w:rsid w:val="00C46BD1"/>
    <w:rsid w:val="00C473BF"/>
    <w:rsid w:val="00C47737"/>
    <w:rsid w:val="00C47B48"/>
    <w:rsid w:val="00C51901"/>
    <w:rsid w:val="00C51DF2"/>
    <w:rsid w:val="00C5298F"/>
    <w:rsid w:val="00C52E2B"/>
    <w:rsid w:val="00C5351F"/>
    <w:rsid w:val="00C53F5B"/>
    <w:rsid w:val="00C543A2"/>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7A0"/>
    <w:rsid w:val="00C62BD5"/>
    <w:rsid w:val="00C62BF2"/>
    <w:rsid w:val="00C63051"/>
    <w:rsid w:val="00C63E27"/>
    <w:rsid w:val="00C6419D"/>
    <w:rsid w:val="00C6424E"/>
    <w:rsid w:val="00C6448E"/>
    <w:rsid w:val="00C649D6"/>
    <w:rsid w:val="00C65192"/>
    <w:rsid w:val="00C6551F"/>
    <w:rsid w:val="00C655A0"/>
    <w:rsid w:val="00C65613"/>
    <w:rsid w:val="00C657D2"/>
    <w:rsid w:val="00C6622E"/>
    <w:rsid w:val="00C667AD"/>
    <w:rsid w:val="00C66989"/>
    <w:rsid w:val="00C66A8A"/>
    <w:rsid w:val="00C67758"/>
    <w:rsid w:val="00C67FC3"/>
    <w:rsid w:val="00C7038E"/>
    <w:rsid w:val="00C70933"/>
    <w:rsid w:val="00C7294F"/>
    <w:rsid w:val="00C73084"/>
    <w:rsid w:val="00C734B2"/>
    <w:rsid w:val="00C739ED"/>
    <w:rsid w:val="00C73B74"/>
    <w:rsid w:val="00C74221"/>
    <w:rsid w:val="00C74B8B"/>
    <w:rsid w:val="00C750AF"/>
    <w:rsid w:val="00C75D15"/>
    <w:rsid w:val="00C7669F"/>
    <w:rsid w:val="00C76C8B"/>
    <w:rsid w:val="00C77024"/>
    <w:rsid w:val="00C770BB"/>
    <w:rsid w:val="00C775FF"/>
    <w:rsid w:val="00C77A18"/>
    <w:rsid w:val="00C80118"/>
    <w:rsid w:val="00C8078B"/>
    <w:rsid w:val="00C81775"/>
    <w:rsid w:val="00C81C59"/>
    <w:rsid w:val="00C821BA"/>
    <w:rsid w:val="00C824FC"/>
    <w:rsid w:val="00C8260C"/>
    <w:rsid w:val="00C8293A"/>
    <w:rsid w:val="00C82C50"/>
    <w:rsid w:val="00C8313B"/>
    <w:rsid w:val="00C83987"/>
    <w:rsid w:val="00C84070"/>
    <w:rsid w:val="00C84341"/>
    <w:rsid w:val="00C845E9"/>
    <w:rsid w:val="00C84765"/>
    <w:rsid w:val="00C84DF5"/>
    <w:rsid w:val="00C8555F"/>
    <w:rsid w:val="00C8586D"/>
    <w:rsid w:val="00C85DBB"/>
    <w:rsid w:val="00C8610C"/>
    <w:rsid w:val="00C8638C"/>
    <w:rsid w:val="00C865CE"/>
    <w:rsid w:val="00C87367"/>
    <w:rsid w:val="00C87C1C"/>
    <w:rsid w:val="00C87E72"/>
    <w:rsid w:val="00C87EC2"/>
    <w:rsid w:val="00C9026F"/>
    <w:rsid w:val="00C90F96"/>
    <w:rsid w:val="00C91317"/>
    <w:rsid w:val="00C91482"/>
    <w:rsid w:val="00C9160C"/>
    <w:rsid w:val="00C9188A"/>
    <w:rsid w:val="00C91901"/>
    <w:rsid w:val="00C91AD6"/>
    <w:rsid w:val="00C91E58"/>
    <w:rsid w:val="00C92611"/>
    <w:rsid w:val="00C92921"/>
    <w:rsid w:val="00C92F16"/>
    <w:rsid w:val="00C944F1"/>
    <w:rsid w:val="00C94516"/>
    <w:rsid w:val="00C9584C"/>
    <w:rsid w:val="00C95D59"/>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CC3"/>
    <w:rsid w:val="00CA3E84"/>
    <w:rsid w:val="00CA3FC0"/>
    <w:rsid w:val="00CA403A"/>
    <w:rsid w:val="00CA4179"/>
    <w:rsid w:val="00CA55C4"/>
    <w:rsid w:val="00CA561C"/>
    <w:rsid w:val="00CA59B8"/>
    <w:rsid w:val="00CA62EC"/>
    <w:rsid w:val="00CA69B3"/>
    <w:rsid w:val="00CA6D9D"/>
    <w:rsid w:val="00CA7197"/>
    <w:rsid w:val="00CA7279"/>
    <w:rsid w:val="00CA7297"/>
    <w:rsid w:val="00CA73EF"/>
    <w:rsid w:val="00CA7F95"/>
    <w:rsid w:val="00CB055D"/>
    <w:rsid w:val="00CB082E"/>
    <w:rsid w:val="00CB125D"/>
    <w:rsid w:val="00CB15AE"/>
    <w:rsid w:val="00CB1D48"/>
    <w:rsid w:val="00CB2155"/>
    <w:rsid w:val="00CB21B7"/>
    <w:rsid w:val="00CB2311"/>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F34"/>
    <w:rsid w:val="00CC69AB"/>
    <w:rsid w:val="00CC6DDE"/>
    <w:rsid w:val="00CC7477"/>
    <w:rsid w:val="00CC74D7"/>
    <w:rsid w:val="00CC7594"/>
    <w:rsid w:val="00CC7B26"/>
    <w:rsid w:val="00CD013B"/>
    <w:rsid w:val="00CD05A1"/>
    <w:rsid w:val="00CD0763"/>
    <w:rsid w:val="00CD0E46"/>
    <w:rsid w:val="00CD0EFA"/>
    <w:rsid w:val="00CD1260"/>
    <w:rsid w:val="00CD1595"/>
    <w:rsid w:val="00CD1681"/>
    <w:rsid w:val="00CD1C2C"/>
    <w:rsid w:val="00CD1F95"/>
    <w:rsid w:val="00CD25BE"/>
    <w:rsid w:val="00CD264A"/>
    <w:rsid w:val="00CD2B87"/>
    <w:rsid w:val="00CD2F6F"/>
    <w:rsid w:val="00CD302E"/>
    <w:rsid w:val="00CD398F"/>
    <w:rsid w:val="00CD474C"/>
    <w:rsid w:val="00CD4805"/>
    <w:rsid w:val="00CD56F5"/>
    <w:rsid w:val="00CD71F4"/>
    <w:rsid w:val="00CD7BB5"/>
    <w:rsid w:val="00CE052C"/>
    <w:rsid w:val="00CE057B"/>
    <w:rsid w:val="00CE084F"/>
    <w:rsid w:val="00CE0B92"/>
    <w:rsid w:val="00CE0C2A"/>
    <w:rsid w:val="00CE1945"/>
    <w:rsid w:val="00CE21B7"/>
    <w:rsid w:val="00CE249E"/>
    <w:rsid w:val="00CE289F"/>
    <w:rsid w:val="00CE335A"/>
    <w:rsid w:val="00CE3587"/>
    <w:rsid w:val="00CE43EF"/>
    <w:rsid w:val="00CE4720"/>
    <w:rsid w:val="00CE4BB9"/>
    <w:rsid w:val="00CE6B8F"/>
    <w:rsid w:val="00CE78DB"/>
    <w:rsid w:val="00CE7D77"/>
    <w:rsid w:val="00CF09E3"/>
    <w:rsid w:val="00CF0A4D"/>
    <w:rsid w:val="00CF0B67"/>
    <w:rsid w:val="00CF0C69"/>
    <w:rsid w:val="00CF104B"/>
    <w:rsid w:val="00CF131E"/>
    <w:rsid w:val="00CF26CC"/>
    <w:rsid w:val="00CF2C0D"/>
    <w:rsid w:val="00CF312D"/>
    <w:rsid w:val="00CF33DD"/>
    <w:rsid w:val="00CF350B"/>
    <w:rsid w:val="00CF3B3E"/>
    <w:rsid w:val="00CF4645"/>
    <w:rsid w:val="00CF4725"/>
    <w:rsid w:val="00CF4852"/>
    <w:rsid w:val="00CF573D"/>
    <w:rsid w:val="00CF603A"/>
    <w:rsid w:val="00CF67B6"/>
    <w:rsid w:val="00CF6874"/>
    <w:rsid w:val="00CF6A35"/>
    <w:rsid w:val="00CF6D56"/>
    <w:rsid w:val="00CF76B0"/>
    <w:rsid w:val="00CF78C3"/>
    <w:rsid w:val="00CF7CE5"/>
    <w:rsid w:val="00CF7EE2"/>
    <w:rsid w:val="00D00005"/>
    <w:rsid w:val="00D000C7"/>
    <w:rsid w:val="00D00248"/>
    <w:rsid w:val="00D0136E"/>
    <w:rsid w:val="00D017C5"/>
    <w:rsid w:val="00D01D6C"/>
    <w:rsid w:val="00D02636"/>
    <w:rsid w:val="00D02825"/>
    <w:rsid w:val="00D02DE3"/>
    <w:rsid w:val="00D03321"/>
    <w:rsid w:val="00D03544"/>
    <w:rsid w:val="00D03D21"/>
    <w:rsid w:val="00D041DF"/>
    <w:rsid w:val="00D04221"/>
    <w:rsid w:val="00D04B99"/>
    <w:rsid w:val="00D04E56"/>
    <w:rsid w:val="00D05581"/>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814"/>
    <w:rsid w:val="00D16BC1"/>
    <w:rsid w:val="00D16CD5"/>
    <w:rsid w:val="00D174A4"/>
    <w:rsid w:val="00D1753D"/>
    <w:rsid w:val="00D20081"/>
    <w:rsid w:val="00D200DF"/>
    <w:rsid w:val="00D20476"/>
    <w:rsid w:val="00D20BAA"/>
    <w:rsid w:val="00D2107D"/>
    <w:rsid w:val="00D216BD"/>
    <w:rsid w:val="00D21790"/>
    <w:rsid w:val="00D2239A"/>
    <w:rsid w:val="00D22BC1"/>
    <w:rsid w:val="00D22C25"/>
    <w:rsid w:val="00D22D7D"/>
    <w:rsid w:val="00D22FC9"/>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AB2"/>
    <w:rsid w:val="00D3153E"/>
    <w:rsid w:val="00D32011"/>
    <w:rsid w:val="00D3207D"/>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180"/>
    <w:rsid w:val="00D447DB"/>
    <w:rsid w:val="00D44A8F"/>
    <w:rsid w:val="00D450C5"/>
    <w:rsid w:val="00D45C65"/>
    <w:rsid w:val="00D46214"/>
    <w:rsid w:val="00D46232"/>
    <w:rsid w:val="00D4673C"/>
    <w:rsid w:val="00D47FE6"/>
    <w:rsid w:val="00D51079"/>
    <w:rsid w:val="00D512BA"/>
    <w:rsid w:val="00D513BF"/>
    <w:rsid w:val="00D51C99"/>
    <w:rsid w:val="00D5266A"/>
    <w:rsid w:val="00D52E6F"/>
    <w:rsid w:val="00D53DD4"/>
    <w:rsid w:val="00D53E61"/>
    <w:rsid w:val="00D540D8"/>
    <w:rsid w:val="00D55EEF"/>
    <w:rsid w:val="00D565E3"/>
    <w:rsid w:val="00D56F9A"/>
    <w:rsid w:val="00D570C7"/>
    <w:rsid w:val="00D571A7"/>
    <w:rsid w:val="00D575AA"/>
    <w:rsid w:val="00D57C5A"/>
    <w:rsid w:val="00D60365"/>
    <w:rsid w:val="00D60F7C"/>
    <w:rsid w:val="00D61ADA"/>
    <w:rsid w:val="00D61C97"/>
    <w:rsid w:val="00D620CA"/>
    <w:rsid w:val="00D621BE"/>
    <w:rsid w:val="00D624C9"/>
    <w:rsid w:val="00D6267E"/>
    <w:rsid w:val="00D63A61"/>
    <w:rsid w:val="00D63E8F"/>
    <w:rsid w:val="00D63F01"/>
    <w:rsid w:val="00D64813"/>
    <w:rsid w:val="00D650C0"/>
    <w:rsid w:val="00D66004"/>
    <w:rsid w:val="00D660F3"/>
    <w:rsid w:val="00D6633E"/>
    <w:rsid w:val="00D678E2"/>
    <w:rsid w:val="00D72339"/>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76D0"/>
    <w:rsid w:val="00D7774A"/>
    <w:rsid w:val="00D7774C"/>
    <w:rsid w:val="00D777FB"/>
    <w:rsid w:val="00D7787F"/>
    <w:rsid w:val="00D77A7C"/>
    <w:rsid w:val="00D77E43"/>
    <w:rsid w:val="00D807A9"/>
    <w:rsid w:val="00D80C10"/>
    <w:rsid w:val="00D80EDD"/>
    <w:rsid w:val="00D81095"/>
    <w:rsid w:val="00D81370"/>
    <w:rsid w:val="00D8166B"/>
    <w:rsid w:val="00D81840"/>
    <w:rsid w:val="00D81C98"/>
    <w:rsid w:val="00D821A2"/>
    <w:rsid w:val="00D824A4"/>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2DB"/>
    <w:rsid w:val="00D873FE"/>
    <w:rsid w:val="00D8759F"/>
    <w:rsid w:val="00D8781C"/>
    <w:rsid w:val="00D90C52"/>
    <w:rsid w:val="00D91A95"/>
    <w:rsid w:val="00D91BE9"/>
    <w:rsid w:val="00D91E81"/>
    <w:rsid w:val="00D921F1"/>
    <w:rsid w:val="00D92DC5"/>
    <w:rsid w:val="00D92E65"/>
    <w:rsid w:val="00D92F09"/>
    <w:rsid w:val="00D93B5A"/>
    <w:rsid w:val="00D93D51"/>
    <w:rsid w:val="00D93DD6"/>
    <w:rsid w:val="00D94ECD"/>
    <w:rsid w:val="00D9541A"/>
    <w:rsid w:val="00D955B3"/>
    <w:rsid w:val="00D95F39"/>
    <w:rsid w:val="00D96006"/>
    <w:rsid w:val="00D969EF"/>
    <w:rsid w:val="00D96D23"/>
    <w:rsid w:val="00D96E38"/>
    <w:rsid w:val="00DA0CD7"/>
    <w:rsid w:val="00DA0DD1"/>
    <w:rsid w:val="00DA16A1"/>
    <w:rsid w:val="00DA179B"/>
    <w:rsid w:val="00DA3085"/>
    <w:rsid w:val="00DA353D"/>
    <w:rsid w:val="00DA37A1"/>
    <w:rsid w:val="00DA393A"/>
    <w:rsid w:val="00DA46EA"/>
    <w:rsid w:val="00DA4945"/>
    <w:rsid w:val="00DA4E7C"/>
    <w:rsid w:val="00DA5E7B"/>
    <w:rsid w:val="00DA75EF"/>
    <w:rsid w:val="00DA7859"/>
    <w:rsid w:val="00DA79D9"/>
    <w:rsid w:val="00DB03FD"/>
    <w:rsid w:val="00DB08E9"/>
    <w:rsid w:val="00DB0E82"/>
    <w:rsid w:val="00DB13E0"/>
    <w:rsid w:val="00DB1612"/>
    <w:rsid w:val="00DB1CFE"/>
    <w:rsid w:val="00DB2116"/>
    <w:rsid w:val="00DB256B"/>
    <w:rsid w:val="00DB2C2E"/>
    <w:rsid w:val="00DB31DA"/>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331D"/>
    <w:rsid w:val="00DC3B81"/>
    <w:rsid w:val="00DC3BBF"/>
    <w:rsid w:val="00DC3EDE"/>
    <w:rsid w:val="00DC4659"/>
    <w:rsid w:val="00DC4B3B"/>
    <w:rsid w:val="00DC4C0D"/>
    <w:rsid w:val="00DC509B"/>
    <w:rsid w:val="00DC56B0"/>
    <w:rsid w:val="00DC58AA"/>
    <w:rsid w:val="00DC6C92"/>
    <w:rsid w:val="00DC6D13"/>
    <w:rsid w:val="00DC6EC2"/>
    <w:rsid w:val="00DC6FB6"/>
    <w:rsid w:val="00DC7167"/>
    <w:rsid w:val="00DD0126"/>
    <w:rsid w:val="00DD1A53"/>
    <w:rsid w:val="00DD1BD0"/>
    <w:rsid w:val="00DD1DFC"/>
    <w:rsid w:val="00DD220E"/>
    <w:rsid w:val="00DD2383"/>
    <w:rsid w:val="00DD252A"/>
    <w:rsid w:val="00DD267E"/>
    <w:rsid w:val="00DD312B"/>
    <w:rsid w:val="00DD3215"/>
    <w:rsid w:val="00DD4456"/>
    <w:rsid w:val="00DD4A23"/>
    <w:rsid w:val="00DD4E25"/>
    <w:rsid w:val="00DD5F2E"/>
    <w:rsid w:val="00DD60E1"/>
    <w:rsid w:val="00DD7C39"/>
    <w:rsid w:val="00DD7CA9"/>
    <w:rsid w:val="00DE0B1F"/>
    <w:rsid w:val="00DE0D31"/>
    <w:rsid w:val="00DE1A76"/>
    <w:rsid w:val="00DE1B28"/>
    <w:rsid w:val="00DE1CC5"/>
    <w:rsid w:val="00DE1FB5"/>
    <w:rsid w:val="00DE203A"/>
    <w:rsid w:val="00DE2482"/>
    <w:rsid w:val="00DE280E"/>
    <w:rsid w:val="00DE2BFE"/>
    <w:rsid w:val="00DE2E89"/>
    <w:rsid w:val="00DE3C1D"/>
    <w:rsid w:val="00DE3D77"/>
    <w:rsid w:val="00DE3DC0"/>
    <w:rsid w:val="00DE4EF8"/>
    <w:rsid w:val="00DE4F69"/>
    <w:rsid w:val="00DE5018"/>
    <w:rsid w:val="00DE512C"/>
    <w:rsid w:val="00DE51F6"/>
    <w:rsid w:val="00DE578E"/>
    <w:rsid w:val="00DE596A"/>
    <w:rsid w:val="00DE5DFE"/>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C7"/>
    <w:rsid w:val="00DF16FA"/>
    <w:rsid w:val="00DF1C03"/>
    <w:rsid w:val="00DF222A"/>
    <w:rsid w:val="00DF22BD"/>
    <w:rsid w:val="00DF2381"/>
    <w:rsid w:val="00DF242C"/>
    <w:rsid w:val="00DF24E5"/>
    <w:rsid w:val="00DF251B"/>
    <w:rsid w:val="00DF2C89"/>
    <w:rsid w:val="00DF2E21"/>
    <w:rsid w:val="00DF2F00"/>
    <w:rsid w:val="00DF374A"/>
    <w:rsid w:val="00DF3ACE"/>
    <w:rsid w:val="00DF48E3"/>
    <w:rsid w:val="00DF4D27"/>
    <w:rsid w:val="00DF558E"/>
    <w:rsid w:val="00DF6AEA"/>
    <w:rsid w:val="00DF6B61"/>
    <w:rsid w:val="00DF7133"/>
    <w:rsid w:val="00DF7417"/>
    <w:rsid w:val="00DF743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4892"/>
    <w:rsid w:val="00E05128"/>
    <w:rsid w:val="00E05994"/>
    <w:rsid w:val="00E063B3"/>
    <w:rsid w:val="00E071EF"/>
    <w:rsid w:val="00E10CB1"/>
    <w:rsid w:val="00E10CCA"/>
    <w:rsid w:val="00E112BD"/>
    <w:rsid w:val="00E1159D"/>
    <w:rsid w:val="00E11946"/>
    <w:rsid w:val="00E12239"/>
    <w:rsid w:val="00E12534"/>
    <w:rsid w:val="00E12566"/>
    <w:rsid w:val="00E145F6"/>
    <w:rsid w:val="00E155F6"/>
    <w:rsid w:val="00E15720"/>
    <w:rsid w:val="00E158F1"/>
    <w:rsid w:val="00E16496"/>
    <w:rsid w:val="00E165EA"/>
    <w:rsid w:val="00E16BC3"/>
    <w:rsid w:val="00E16C3E"/>
    <w:rsid w:val="00E16CA0"/>
    <w:rsid w:val="00E208E6"/>
    <w:rsid w:val="00E20DA9"/>
    <w:rsid w:val="00E214CA"/>
    <w:rsid w:val="00E215A9"/>
    <w:rsid w:val="00E2361A"/>
    <w:rsid w:val="00E238F0"/>
    <w:rsid w:val="00E240BF"/>
    <w:rsid w:val="00E24750"/>
    <w:rsid w:val="00E24D3B"/>
    <w:rsid w:val="00E24F81"/>
    <w:rsid w:val="00E24FEC"/>
    <w:rsid w:val="00E2534F"/>
    <w:rsid w:val="00E25852"/>
    <w:rsid w:val="00E25FFC"/>
    <w:rsid w:val="00E2610A"/>
    <w:rsid w:val="00E26CDC"/>
    <w:rsid w:val="00E26F8B"/>
    <w:rsid w:val="00E27BA7"/>
    <w:rsid w:val="00E30B1B"/>
    <w:rsid w:val="00E314A9"/>
    <w:rsid w:val="00E31AF1"/>
    <w:rsid w:val="00E32257"/>
    <w:rsid w:val="00E3287A"/>
    <w:rsid w:val="00E332E3"/>
    <w:rsid w:val="00E3346A"/>
    <w:rsid w:val="00E337EB"/>
    <w:rsid w:val="00E3384E"/>
    <w:rsid w:val="00E338F3"/>
    <w:rsid w:val="00E33E92"/>
    <w:rsid w:val="00E3463B"/>
    <w:rsid w:val="00E34654"/>
    <w:rsid w:val="00E346A7"/>
    <w:rsid w:val="00E34C9B"/>
    <w:rsid w:val="00E351A5"/>
    <w:rsid w:val="00E358DD"/>
    <w:rsid w:val="00E35D92"/>
    <w:rsid w:val="00E3688E"/>
    <w:rsid w:val="00E3700B"/>
    <w:rsid w:val="00E3724C"/>
    <w:rsid w:val="00E3726B"/>
    <w:rsid w:val="00E374D3"/>
    <w:rsid w:val="00E37B45"/>
    <w:rsid w:val="00E37B95"/>
    <w:rsid w:val="00E402B1"/>
    <w:rsid w:val="00E40B55"/>
    <w:rsid w:val="00E41654"/>
    <w:rsid w:val="00E41A4C"/>
    <w:rsid w:val="00E41F0E"/>
    <w:rsid w:val="00E42025"/>
    <w:rsid w:val="00E422F6"/>
    <w:rsid w:val="00E4238E"/>
    <w:rsid w:val="00E4292B"/>
    <w:rsid w:val="00E42A68"/>
    <w:rsid w:val="00E42B4A"/>
    <w:rsid w:val="00E441CE"/>
    <w:rsid w:val="00E444A0"/>
    <w:rsid w:val="00E44C1D"/>
    <w:rsid w:val="00E44C82"/>
    <w:rsid w:val="00E44D5B"/>
    <w:rsid w:val="00E45442"/>
    <w:rsid w:val="00E45B69"/>
    <w:rsid w:val="00E460E9"/>
    <w:rsid w:val="00E46412"/>
    <w:rsid w:val="00E46CA0"/>
    <w:rsid w:val="00E46EE3"/>
    <w:rsid w:val="00E46F90"/>
    <w:rsid w:val="00E50778"/>
    <w:rsid w:val="00E5103D"/>
    <w:rsid w:val="00E5347E"/>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B1D"/>
    <w:rsid w:val="00E61B37"/>
    <w:rsid w:val="00E622DC"/>
    <w:rsid w:val="00E62ECB"/>
    <w:rsid w:val="00E63595"/>
    <w:rsid w:val="00E63A05"/>
    <w:rsid w:val="00E63A62"/>
    <w:rsid w:val="00E63AB7"/>
    <w:rsid w:val="00E646F2"/>
    <w:rsid w:val="00E651DD"/>
    <w:rsid w:val="00E651DE"/>
    <w:rsid w:val="00E659F8"/>
    <w:rsid w:val="00E6610F"/>
    <w:rsid w:val="00E6630E"/>
    <w:rsid w:val="00E663D1"/>
    <w:rsid w:val="00E669C6"/>
    <w:rsid w:val="00E675D1"/>
    <w:rsid w:val="00E67A09"/>
    <w:rsid w:val="00E70225"/>
    <w:rsid w:val="00E70937"/>
    <w:rsid w:val="00E71380"/>
    <w:rsid w:val="00E71740"/>
    <w:rsid w:val="00E718E6"/>
    <w:rsid w:val="00E7194C"/>
    <w:rsid w:val="00E73106"/>
    <w:rsid w:val="00E736BB"/>
    <w:rsid w:val="00E736EE"/>
    <w:rsid w:val="00E73B14"/>
    <w:rsid w:val="00E73ED0"/>
    <w:rsid w:val="00E741C9"/>
    <w:rsid w:val="00E746AD"/>
    <w:rsid w:val="00E748A2"/>
    <w:rsid w:val="00E749E5"/>
    <w:rsid w:val="00E75734"/>
    <w:rsid w:val="00E759CB"/>
    <w:rsid w:val="00E75D82"/>
    <w:rsid w:val="00E7601C"/>
    <w:rsid w:val="00E7631B"/>
    <w:rsid w:val="00E76397"/>
    <w:rsid w:val="00E763DB"/>
    <w:rsid w:val="00E769FA"/>
    <w:rsid w:val="00E76F1D"/>
    <w:rsid w:val="00E77B94"/>
    <w:rsid w:val="00E80609"/>
    <w:rsid w:val="00E809F5"/>
    <w:rsid w:val="00E812E2"/>
    <w:rsid w:val="00E819D3"/>
    <w:rsid w:val="00E81D83"/>
    <w:rsid w:val="00E822BB"/>
    <w:rsid w:val="00E8250E"/>
    <w:rsid w:val="00E826D9"/>
    <w:rsid w:val="00E82F69"/>
    <w:rsid w:val="00E82FD4"/>
    <w:rsid w:val="00E8385F"/>
    <w:rsid w:val="00E839A2"/>
    <w:rsid w:val="00E8452E"/>
    <w:rsid w:val="00E845AA"/>
    <w:rsid w:val="00E84B05"/>
    <w:rsid w:val="00E84C9A"/>
    <w:rsid w:val="00E84ECE"/>
    <w:rsid w:val="00E84FE0"/>
    <w:rsid w:val="00E855F0"/>
    <w:rsid w:val="00E85627"/>
    <w:rsid w:val="00E857B4"/>
    <w:rsid w:val="00E85890"/>
    <w:rsid w:val="00E858F4"/>
    <w:rsid w:val="00E859E3"/>
    <w:rsid w:val="00E85AFE"/>
    <w:rsid w:val="00E85C8F"/>
    <w:rsid w:val="00E85D1C"/>
    <w:rsid w:val="00E86898"/>
    <w:rsid w:val="00E868A7"/>
    <w:rsid w:val="00E871BD"/>
    <w:rsid w:val="00E87475"/>
    <w:rsid w:val="00E87C69"/>
    <w:rsid w:val="00E90326"/>
    <w:rsid w:val="00E904C9"/>
    <w:rsid w:val="00E90623"/>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510"/>
    <w:rsid w:val="00E97524"/>
    <w:rsid w:val="00EA08BC"/>
    <w:rsid w:val="00EA0AEB"/>
    <w:rsid w:val="00EA0DFB"/>
    <w:rsid w:val="00EA1522"/>
    <w:rsid w:val="00EA1971"/>
    <w:rsid w:val="00EA2A30"/>
    <w:rsid w:val="00EA2D7B"/>
    <w:rsid w:val="00EA38E9"/>
    <w:rsid w:val="00EA3AAB"/>
    <w:rsid w:val="00EA3AAC"/>
    <w:rsid w:val="00EA432E"/>
    <w:rsid w:val="00EA45A5"/>
    <w:rsid w:val="00EA5085"/>
    <w:rsid w:val="00EA5285"/>
    <w:rsid w:val="00EA544F"/>
    <w:rsid w:val="00EA554B"/>
    <w:rsid w:val="00EA5CD5"/>
    <w:rsid w:val="00EA60DB"/>
    <w:rsid w:val="00EA632E"/>
    <w:rsid w:val="00EA6EE6"/>
    <w:rsid w:val="00EA76B6"/>
    <w:rsid w:val="00EA778B"/>
    <w:rsid w:val="00EA7A72"/>
    <w:rsid w:val="00EA7D78"/>
    <w:rsid w:val="00EB0320"/>
    <w:rsid w:val="00EB06FC"/>
    <w:rsid w:val="00EB09E0"/>
    <w:rsid w:val="00EB0F42"/>
    <w:rsid w:val="00EB102F"/>
    <w:rsid w:val="00EB13B9"/>
    <w:rsid w:val="00EB1F85"/>
    <w:rsid w:val="00EB2398"/>
    <w:rsid w:val="00EB2648"/>
    <w:rsid w:val="00EB2C75"/>
    <w:rsid w:val="00EB2FBA"/>
    <w:rsid w:val="00EB310B"/>
    <w:rsid w:val="00EB3503"/>
    <w:rsid w:val="00EB4443"/>
    <w:rsid w:val="00EB59D7"/>
    <w:rsid w:val="00EB59F4"/>
    <w:rsid w:val="00EB5E1C"/>
    <w:rsid w:val="00EB6423"/>
    <w:rsid w:val="00EB66A4"/>
    <w:rsid w:val="00EB7836"/>
    <w:rsid w:val="00EB7D18"/>
    <w:rsid w:val="00EB7E79"/>
    <w:rsid w:val="00EC0FBC"/>
    <w:rsid w:val="00EC1618"/>
    <w:rsid w:val="00EC17B9"/>
    <w:rsid w:val="00EC1EA4"/>
    <w:rsid w:val="00EC22D2"/>
    <w:rsid w:val="00EC2577"/>
    <w:rsid w:val="00EC2645"/>
    <w:rsid w:val="00EC27B5"/>
    <w:rsid w:val="00EC27C8"/>
    <w:rsid w:val="00EC2B1B"/>
    <w:rsid w:val="00EC2FB2"/>
    <w:rsid w:val="00EC34D6"/>
    <w:rsid w:val="00EC3A95"/>
    <w:rsid w:val="00EC418E"/>
    <w:rsid w:val="00EC41BE"/>
    <w:rsid w:val="00EC4442"/>
    <w:rsid w:val="00EC44F4"/>
    <w:rsid w:val="00EC4AB4"/>
    <w:rsid w:val="00EC51CA"/>
    <w:rsid w:val="00EC5850"/>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D4F"/>
    <w:rsid w:val="00ED3FD5"/>
    <w:rsid w:val="00ED41C5"/>
    <w:rsid w:val="00ED458E"/>
    <w:rsid w:val="00ED4AF6"/>
    <w:rsid w:val="00ED5456"/>
    <w:rsid w:val="00ED5792"/>
    <w:rsid w:val="00ED5826"/>
    <w:rsid w:val="00ED5B24"/>
    <w:rsid w:val="00ED5C1C"/>
    <w:rsid w:val="00ED5F81"/>
    <w:rsid w:val="00ED69D8"/>
    <w:rsid w:val="00ED6AD6"/>
    <w:rsid w:val="00ED6B21"/>
    <w:rsid w:val="00ED7256"/>
    <w:rsid w:val="00ED774C"/>
    <w:rsid w:val="00ED7847"/>
    <w:rsid w:val="00ED7CAD"/>
    <w:rsid w:val="00ED7E62"/>
    <w:rsid w:val="00ED7F1F"/>
    <w:rsid w:val="00ED7FEC"/>
    <w:rsid w:val="00EE0086"/>
    <w:rsid w:val="00EE1442"/>
    <w:rsid w:val="00EE18A7"/>
    <w:rsid w:val="00EE198E"/>
    <w:rsid w:val="00EE1EA0"/>
    <w:rsid w:val="00EE25E1"/>
    <w:rsid w:val="00EE2AA1"/>
    <w:rsid w:val="00EE3CCB"/>
    <w:rsid w:val="00EE3CD3"/>
    <w:rsid w:val="00EE41F0"/>
    <w:rsid w:val="00EE41FC"/>
    <w:rsid w:val="00EE43A9"/>
    <w:rsid w:val="00EE43FE"/>
    <w:rsid w:val="00EE4728"/>
    <w:rsid w:val="00EE482F"/>
    <w:rsid w:val="00EE54D4"/>
    <w:rsid w:val="00EE6713"/>
    <w:rsid w:val="00EE6915"/>
    <w:rsid w:val="00EE70EA"/>
    <w:rsid w:val="00EE7EBA"/>
    <w:rsid w:val="00EF0E7E"/>
    <w:rsid w:val="00EF1339"/>
    <w:rsid w:val="00EF2002"/>
    <w:rsid w:val="00EF21A3"/>
    <w:rsid w:val="00EF21F2"/>
    <w:rsid w:val="00EF261E"/>
    <w:rsid w:val="00EF2DC4"/>
    <w:rsid w:val="00EF2F33"/>
    <w:rsid w:val="00EF4599"/>
    <w:rsid w:val="00EF484C"/>
    <w:rsid w:val="00EF53BD"/>
    <w:rsid w:val="00EF6884"/>
    <w:rsid w:val="00EF6EC5"/>
    <w:rsid w:val="00EF75D8"/>
    <w:rsid w:val="00EF7A71"/>
    <w:rsid w:val="00EF7D39"/>
    <w:rsid w:val="00F00858"/>
    <w:rsid w:val="00F00B6D"/>
    <w:rsid w:val="00F00D76"/>
    <w:rsid w:val="00F00E84"/>
    <w:rsid w:val="00F0209B"/>
    <w:rsid w:val="00F03072"/>
    <w:rsid w:val="00F03225"/>
    <w:rsid w:val="00F035C0"/>
    <w:rsid w:val="00F039EB"/>
    <w:rsid w:val="00F03DE1"/>
    <w:rsid w:val="00F0417D"/>
    <w:rsid w:val="00F05269"/>
    <w:rsid w:val="00F06EC8"/>
    <w:rsid w:val="00F0710A"/>
    <w:rsid w:val="00F07B21"/>
    <w:rsid w:val="00F07CB7"/>
    <w:rsid w:val="00F07DF3"/>
    <w:rsid w:val="00F10DD7"/>
    <w:rsid w:val="00F11113"/>
    <w:rsid w:val="00F1127E"/>
    <w:rsid w:val="00F11338"/>
    <w:rsid w:val="00F11405"/>
    <w:rsid w:val="00F11C1F"/>
    <w:rsid w:val="00F11E78"/>
    <w:rsid w:val="00F11F3F"/>
    <w:rsid w:val="00F13B9C"/>
    <w:rsid w:val="00F13EE3"/>
    <w:rsid w:val="00F14BBC"/>
    <w:rsid w:val="00F14FA5"/>
    <w:rsid w:val="00F151B0"/>
    <w:rsid w:val="00F152C1"/>
    <w:rsid w:val="00F1595D"/>
    <w:rsid w:val="00F15B79"/>
    <w:rsid w:val="00F160F0"/>
    <w:rsid w:val="00F163C4"/>
    <w:rsid w:val="00F1684F"/>
    <w:rsid w:val="00F16A7F"/>
    <w:rsid w:val="00F170D0"/>
    <w:rsid w:val="00F17153"/>
    <w:rsid w:val="00F17EF8"/>
    <w:rsid w:val="00F201D7"/>
    <w:rsid w:val="00F203C9"/>
    <w:rsid w:val="00F20717"/>
    <w:rsid w:val="00F20D98"/>
    <w:rsid w:val="00F20ED7"/>
    <w:rsid w:val="00F21222"/>
    <w:rsid w:val="00F222D5"/>
    <w:rsid w:val="00F2255C"/>
    <w:rsid w:val="00F23523"/>
    <w:rsid w:val="00F23A50"/>
    <w:rsid w:val="00F242AD"/>
    <w:rsid w:val="00F24344"/>
    <w:rsid w:val="00F2436A"/>
    <w:rsid w:val="00F249E4"/>
    <w:rsid w:val="00F2644A"/>
    <w:rsid w:val="00F26980"/>
    <w:rsid w:val="00F26E5C"/>
    <w:rsid w:val="00F271A0"/>
    <w:rsid w:val="00F2776E"/>
    <w:rsid w:val="00F27B49"/>
    <w:rsid w:val="00F27E54"/>
    <w:rsid w:val="00F27E5C"/>
    <w:rsid w:val="00F3045D"/>
    <w:rsid w:val="00F306E6"/>
    <w:rsid w:val="00F30946"/>
    <w:rsid w:val="00F30CD4"/>
    <w:rsid w:val="00F31659"/>
    <w:rsid w:val="00F317AA"/>
    <w:rsid w:val="00F31C65"/>
    <w:rsid w:val="00F31E1A"/>
    <w:rsid w:val="00F321DE"/>
    <w:rsid w:val="00F329AA"/>
    <w:rsid w:val="00F32EA1"/>
    <w:rsid w:val="00F334E5"/>
    <w:rsid w:val="00F3356C"/>
    <w:rsid w:val="00F33A77"/>
    <w:rsid w:val="00F3421D"/>
    <w:rsid w:val="00F34F27"/>
    <w:rsid w:val="00F35058"/>
    <w:rsid w:val="00F35BA8"/>
    <w:rsid w:val="00F35FD2"/>
    <w:rsid w:val="00F360DF"/>
    <w:rsid w:val="00F36499"/>
    <w:rsid w:val="00F3691D"/>
    <w:rsid w:val="00F36BF8"/>
    <w:rsid w:val="00F36E00"/>
    <w:rsid w:val="00F36F46"/>
    <w:rsid w:val="00F373D3"/>
    <w:rsid w:val="00F379D8"/>
    <w:rsid w:val="00F37C52"/>
    <w:rsid w:val="00F37C8F"/>
    <w:rsid w:val="00F37E25"/>
    <w:rsid w:val="00F405AA"/>
    <w:rsid w:val="00F41B95"/>
    <w:rsid w:val="00F41EBA"/>
    <w:rsid w:val="00F42515"/>
    <w:rsid w:val="00F42CBF"/>
    <w:rsid w:val="00F43B39"/>
    <w:rsid w:val="00F43D95"/>
    <w:rsid w:val="00F43F8F"/>
    <w:rsid w:val="00F44170"/>
    <w:rsid w:val="00F44550"/>
    <w:rsid w:val="00F44A08"/>
    <w:rsid w:val="00F44B55"/>
    <w:rsid w:val="00F44D00"/>
    <w:rsid w:val="00F451BE"/>
    <w:rsid w:val="00F45706"/>
    <w:rsid w:val="00F457C1"/>
    <w:rsid w:val="00F45A48"/>
    <w:rsid w:val="00F45A7E"/>
    <w:rsid w:val="00F45CB3"/>
    <w:rsid w:val="00F45F81"/>
    <w:rsid w:val="00F46733"/>
    <w:rsid w:val="00F47F7F"/>
    <w:rsid w:val="00F50036"/>
    <w:rsid w:val="00F50D51"/>
    <w:rsid w:val="00F50FA9"/>
    <w:rsid w:val="00F5101E"/>
    <w:rsid w:val="00F5146E"/>
    <w:rsid w:val="00F51765"/>
    <w:rsid w:val="00F51BDB"/>
    <w:rsid w:val="00F52392"/>
    <w:rsid w:val="00F52C6A"/>
    <w:rsid w:val="00F53E0B"/>
    <w:rsid w:val="00F54272"/>
    <w:rsid w:val="00F543AE"/>
    <w:rsid w:val="00F54BC6"/>
    <w:rsid w:val="00F55112"/>
    <w:rsid w:val="00F5574B"/>
    <w:rsid w:val="00F55A41"/>
    <w:rsid w:val="00F55CAA"/>
    <w:rsid w:val="00F55CD0"/>
    <w:rsid w:val="00F561DE"/>
    <w:rsid w:val="00F56AB2"/>
    <w:rsid w:val="00F56ECD"/>
    <w:rsid w:val="00F5728B"/>
    <w:rsid w:val="00F57414"/>
    <w:rsid w:val="00F57958"/>
    <w:rsid w:val="00F60003"/>
    <w:rsid w:val="00F60123"/>
    <w:rsid w:val="00F60E46"/>
    <w:rsid w:val="00F60FA1"/>
    <w:rsid w:val="00F612A2"/>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B53"/>
    <w:rsid w:val="00F6615C"/>
    <w:rsid w:val="00F66923"/>
    <w:rsid w:val="00F66D09"/>
    <w:rsid w:val="00F67435"/>
    <w:rsid w:val="00F710F7"/>
    <w:rsid w:val="00F7161A"/>
    <w:rsid w:val="00F7200D"/>
    <w:rsid w:val="00F724A4"/>
    <w:rsid w:val="00F72995"/>
    <w:rsid w:val="00F731B6"/>
    <w:rsid w:val="00F73543"/>
    <w:rsid w:val="00F73CD5"/>
    <w:rsid w:val="00F73EA3"/>
    <w:rsid w:val="00F73FA1"/>
    <w:rsid w:val="00F7436E"/>
    <w:rsid w:val="00F74480"/>
    <w:rsid w:val="00F74A0D"/>
    <w:rsid w:val="00F74D13"/>
    <w:rsid w:val="00F74D93"/>
    <w:rsid w:val="00F7593F"/>
    <w:rsid w:val="00F7612F"/>
    <w:rsid w:val="00F76D56"/>
    <w:rsid w:val="00F773E8"/>
    <w:rsid w:val="00F8005D"/>
    <w:rsid w:val="00F801FC"/>
    <w:rsid w:val="00F802AF"/>
    <w:rsid w:val="00F813E4"/>
    <w:rsid w:val="00F816D9"/>
    <w:rsid w:val="00F82089"/>
    <w:rsid w:val="00F822F7"/>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6A1"/>
    <w:rsid w:val="00F87DB6"/>
    <w:rsid w:val="00F90220"/>
    <w:rsid w:val="00F9086C"/>
    <w:rsid w:val="00F90B45"/>
    <w:rsid w:val="00F9125F"/>
    <w:rsid w:val="00F91B3A"/>
    <w:rsid w:val="00F91E75"/>
    <w:rsid w:val="00F92895"/>
    <w:rsid w:val="00F92BFF"/>
    <w:rsid w:val="00F92CEB"/>
    <w:rsid w:val="00F93959"/>
    <w:rsid w:val="00F94352"/>
    <w:rsid w:val="00F949EC"/>
    <w:rsid w:val="00F94F7C"/>
    <w:rsid w:val="00F95F85"/>
    <w:rsid w:val="00F96375"/>
    <w:rsid w:val="00F9688C"/>
    <w:rsid w:val="00F96EBF"/>
    <w:rsid w:val="00F97A85"/>
    <w:rsid w:val="00FA0135"/>
    <w:rsid w:val="00FA05E1"/>
    <w:rsid w:val="00FA08A6"/>
    <w:rsid w:val="00FA0AF0"/>
    <w:rsid w:val="00FA0DDF"/>
    <w:rsid w:val="00FA1FC3"/>
    <w:rsid w:val="00FA2060"/>
    <w:rsid w:val="00FA2115"/>
    <w:rsid w:val="00FA25E9"/>
    <w:rsid w:val="00FA2E2D"/>
    <w:rsid w:val="00FA3F8C"/>
    <w:rsid w:val="00FA42AA"/>
    <w:rsid w:val="00FA45E1"/>
    <w:rsid w:val="00FA4733"/>
    <w:rsid w:val="00FA4C81"/>
    <w:rsid w:val="00FA4D1C"/>
    <w:rsid w:val="00FA5868"/>
    <w:rsid w:val="00FA6621"/>
    <w:rsid w:val="00FA6841"/>
    <w:rsid w:val="00FA6CB5"/>
    <w:rsid w:val="00FA7077"/>
    <w:rsid w:val="00FA79EB"/>
    <w:rsid w:val="00FA7F99"/>
    <w:rsid w:val="00FB01E7"/>
    <w:rsid w:val="00FB0732"/>
    <w:rsid w:val="00FB075E"/>
    <w:rsid w:val="00FB078F"/>
    <w:rsid w:val="00FB0A89"/>
    <w:rsid w:val="00FB1842"/>
    <w:rsid w:val="00FB191B"/>
    <w:rsid w:val="00FB1F0C"/>
    <w:rsid w:val="00FB3EF0"/>
    <w:rsid w:val="00FB45C7"/>
    <w:rsid w:val="00FB498D"/>
    <w:rsid w:val="00FB4B5E"/>
    <w:rsid w:val="00FB4BC1"/>
    <w:rsid w:val="00FB4C0A"/>
    <w:rsid w:val="00FB5073"/>
    <w:rsid w:val="00FB5096"/>
    <w:rsid w:val="00FB6734"/>
    <w:rsid w:val="00FB70E3"/>
    <w:rsid w:val="00FB73AE"/>
    <w:rsid w:val="00FB7BCE"/>
    <w:rsid w:val="00FB7BF4"/>
    <w:rsid w:val="00FC004D"/>
    <w:rsid w:val="00FC0D60"/>
    <w:rsid w:val="00FC0FCF"/>
    <w:rsid w:val="00FC11C0"/>
    <w:rsid w:val="00FC15C0"/>
    <w:rsid w:val="00FC18C5"/>
    <w:rsid w:val="00FC21B1"/>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315"/>
    <w:rsid w:val="00FD1AA1"/>
    <w:rsid w:val="00FD2342"/>
    <w:rsid w:val="00FD32B4"/>
    <w:rsid w:val="00FD3AF3"/>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B23"/>
    <w:rsid w:val="00FE1B3B"/>
    <w:rsid w:val="00FE22EE"/>
    <w:rsid w:val="00FE28E8"/>
    <w:rsid w:val="00FE2EE0"/>
    <w:rsid w:val="00FE33C2"/>
    <w:rsid w:val="00FE3AB8"/>
    <w:rsid w:val="00FE42F8"/>
    <w:rsid w:val="00FE44FB"/>
    <w:rsid w:val="00FE46C1"/>
    <w:rsid w:val="00FE499D"/>
    <w:rsid w:val="00FE555A"/>
    <w:rsid w:val="00FE5908"/>
    <w:rsid w:val="00FE59D8"/>
    <w:rsid w:val="00FE5A81"/>
    <w:rsid w:val="00FE6145"/>
    <w:rsid w:val="00FE6EF4"/>
    <w:rsid w:val="00FE7052"/>
    <w:rsid w:val="00FE7CAA"/>
    <w:rsid w:val="00FF05DD"/>
    <w:rsid w:val="00FF074E"/>
    <w:rsid w:val="00FF0B9E"/>
    <w:rsid w:val="00FF0BD2"/>
    <w:rsid w:val="00FF167E"/>
    <w:rsid w:val="00FF180A"/>
    <w:rsid w:val="00FF2387"/>
    <w:rsid w:val="00FF299C"/>
    <w:rsid w:val="00FF4111"/>
    <w:rsid w:val="00FF441A"/>
    <w:rsid w:val="00FF4454"/>
    <w:rsid w:val="00FF4949"/>
    <w:rsid w:val="00FF4AF5"/>
    <w:rsid w:val="00FF586C"/>
    <w:rsid w:val="00FF5ADD"/>
    <w:rsid w:val="00FF6C9E"/>
    <w:rsid w:val="00FF7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78B"/>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s>
      <w:spacing w:after="0"/>
      <w:ind w:left="264" w:hanging="26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918B8-39FE-46FE-91F3-DE7EA0811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27</Pages>
  <Words>20674</Words>
  <Characters>117842</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164</cp:revision>
  <dcterms:created xsi:type="dcterms:W3CDTF">2024-11-14T01:55:00Z</dcterms:created>
  <dcterms:modified xsi:type="dcterms:W3CDTF">2024-11-21T04:18:00Z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zotero-version="7.0.2"&gt;&lt;session id="bTTvhtTC"/&gt;&lt;style id="http://www.zotero.org/styles/nature" hasBibliography="1" bibliographyStyleHasBeenSet="1"/&gt;&lt;prefs&gt;&lt;pref name="fieldType" value="Field"/&gt;&lt;/prefs&gt;&lt;/data&gt;</vt:lpwstr>
  </property>
</Properties>
</file>