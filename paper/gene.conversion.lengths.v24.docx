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 xml:space="preserve">from UK Biobank sequence </w:t>
      </w:r>
      <w:commentRangeStart w:id="0"/>
      <w:r w:rsidR="00596752">
        <w:t>data</w:t>
      </w:r>
      <w:commentRangeEnd w:id="0"/>
      <w:r w:rsidR="00CC5BDD">
        <w:rPr>
          <w:rStyle w:val="CommentReference"/>
          <w:rFonts w:asciiTheme="minorHAnsi" w:eastAsiaTheme="minorEastAsia" w:hAnsiTheme="minorHAnsi" w:cstheme="minorBidi"/>
          <w:spacing w:val="0"/>
          <w:kern w:val="2"/>
        </w:rPr>
        <w:commentReference w:id="0"/>
      </w:r>
    </w:p>
    <w:p w14:paraId="0202B6EE" w14:textId="77777777" w:rsidR="00FD49F9" w:rsidRDefault="00FD49F9" w:rsidP="004D69D1">
      <w:pPr>
        <w:suppressLineNumbers/>
      </w:pPr>
    </w:p>
    <w:p w14:paraId="3D30877A" w14:textId="0D4B772D"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60777BAC" w:rsidR="00FD49F9" w:rsidRPr="00C8078B" w:rsidRDefault="00FD49F9" w:rsidP="004D69D1">
      <w:pPr>
        <w:suppressLineNumbers/>
        <w:rPr>
          <w:sz w:val="24"/>
        </w:rPr>
      </w:pPr>
      <w:r w:rsidRPr="00C8078B">
        <w:rPr>
          <w:sz w:val="24"/>
          <w:vertAlign w:val="superscript"/>
        </w:rPr>
        <w:t>1</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w:t>
      </w:r>
      <w:r w:rsidR="00DA3A54">
        <w:rPr>
          <w:sz w:val="24"/>
        </w:rPr>
        <w:t>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0B5A8603" w14:textId="5C34A3AD" w:rsidR="006F5293" w:rsidRPr="000B4D4A" w:rsidRDefault="0050110D" w:rsidP="000B4D4A">
      <w:pPr>
        <w:suppressLineNumbers/>
        <w:rPr>
          <w:rStyle w:val="Heading3Char"/>
          <w:rFonts w:eastAsiaTheme="minorEastAsia" w:cstheme="minorBidi"/>
          <w:color w:val="auto"/>
          <w:sz w:val="24"/>
          <w:szCs w:val="24"/>
        </w:rPr>
      </w:pPr>
      <w:r>
        <w:rPr>
          <w:sz w:val="24"/>
        </w:rPr>
        <w:t>Address for correspondence</w:t>
      </w:r>
      <w:r w:rsidR="00082B02" w:rsidRPr="00C8078B">
        <w:rPr>
          <w:sz w:val="24"/>
        </w:rPr>
        <w:t xml:space="preserve">: </w:t>
      </w:r>
      <w:r w:rsidR="00EA3AAC" w:rsidRPr="00C8078B">
        <w:rPr>
          <w:sz w:val="24"/>
        </w:rPr>
        <w:t>masakin@uw.edu (NM)</w:t>
      </w:r>
      <w:r>
        <w:rPr>
          <w:sz w:val="24"/>
        </w:rPr>
        <w:t xml:space="preserve">, </w:t>
      </w:r>
      <w:r w:rsidRPr="002633E3">
        <w:rPr>
          <w:sz w:val="24"/>
        </w:rPr>
        <w:t>sguy@uw.edu</w:t>
      </w:r>
      <w:r>
        <w:rPr>
          <w:sz w:val="24"/>
        </w:rPr>
        <w:t xml:space="preserve"> (SRB)</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1A227278" w14:textId="44C6DB1C" w:rsidR="00F56CDD" w:rsidRDefault="00F83BD2" w:rsidP="004E396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rsidR="00650F2C">
        <w:t>. Gene conversions are</w:t>
      </w:r>
      <w:r>
        <w:t xml:space="preserve"> </w:t>
      </w:r>
      <w:r w:rsidR="005819B8">
        <w:t xml:space="preserve">thought to </w:t>
      </w:r>
      <w:r w:rsidR="009F302A">
        <w:t>occur within a</w:t>
      </w:r>
      <w:r w:rsidR="005819B8">
        <w:t xml:space="preserve"> relatively</w:t>
      </w:r>
      <w:r w:rsidR="009F302A">
        <w:t xml:space="preserve"> short tract of DNA</w:t>
      </w:r>
      <w:r w:rsidR="00650F2C">
        <w:t xml:space="preserve">, </w:t>
      </w:r>
      <w:r w:rsidR="00B03F79" w:rsidRPr="00B03F79">
        <w:t xml:space="preserve">estimated to be </w:t>
      </w:r>
      <w:r w:rsidR="009F302A">
        <w:t>in</w:t>
      </w:r>
      <w:r w:rsidR="00C81C59" w:rsidRPr="00B03F79">
        <w:t xml:space="preserve"> </w:t>
      </w:r>
      <w:r w:rsidR="00B03F79" w:rsidRPr="00B03F79">
        <w:t>the order of 100-1</w:t>
      </w:r>
      <w:r w:rsidR="005C428B">
        <w:t>,</w:t>
      </w:r>
      <w:r w:rsidR="00B03F79" w:rsidRPr="00B03F79">
        <w:t xml:space="preserve">000 </w:t>
      </w:r>
      <w:r w:rsidR="00DC6EC2">
        <w:t>bp</w:t>
      </w:r>
      <w:r w:rsidR="00B03F79" w:rsidRPr="00B03F79">
        <w:t xml:space="preserve"> in humans. However, </w:t>
      </w:r>
      <w:r w:rsidR="00063D00">
        <w:t xml:space="preserve">the number of observable gene conversion tracts per study has </w:t>
      </w:r>
      <w:r w:rsidR="007633C5">
        <w:t xml:space="preserve">so far </w:t>
      </w:r>
      <w:r w:rsidR="00063D00">
        <w:t xml:space="preserve">been limited </w:t>
      </w:r>
      <w:proofErr w:type="gramStart"/>
      <w:r w:rsidR="00063D00">
        <w:t>by the use of</w:t>
      </w:r>
      <w:proofErr w:type="gramEnd"/>
      <w:r w:rsidR="00063D00">
        <w:t xml:space="preserve"> pedigree or sperm-typing data to detect past gene conversion events. In this study, we </w:t>
      </w:r>
      <w:r w:rsidR="00B03F79" w:rsidRPr="00B03F79">
        <w:t xml:space="preserve">propose a </w:t>
      </w:r>
      <w:r w:rsidR="00D8759F">
        <w:t>statistical</w:t>
      </w:r>
      <w:r w:rsidR="00B03F79" w:rsidRPr="00B03F79">
        <w:t xml:space="preserve"> </w:t>
      </w:r>
      <w:r w:rsidR="00650F2C">
        <w:t>method</w:t>
      </w:r>
      <w:r w:rsidR="00B03F79" w:rsidRPr="00B03F79">
        <w:t xml:space="preserve"> to estimate the mean length of gene conversion tracts</w:t>
      </w:r>
      <w:r w:rsidR="00063D00">
        <w:t xml:space="preserve"> in humans</w:t>
      </w:r>
      <w:r w:rsidR="00650F2C">
        <w:t xml:space="preserve">. </w:t>
      </w:r>
      <w:r w:rsidR="004E3960">
        <w:t xml:space="preserve">Our method </w:t>
      </w:r>
      <w:r w:rsidR="0018794F">
        <w:t xml:space="preserve">can </w:t>
      </w:r>
      <w:r w:rsidR="007633C5">
        <w:t>handle</w:t>
      </w:r>
      <w:r w:rsidR="0018794F">
        <w:t xml:space="preserve"> </w:t>
      </w:r>
      <w:proofErr w:type="gramStart"/>
      <w:r w:rsidR="0018794F">
        <w:t>a</w:t>
      </w:r>
      <w:r w:rsidR="004E3960">
        <w:t xml:space="preserve"> large number of</w:t>
      </w:r>
      <w:proofErr w:type="gramEnd"/>
      <w:r w:rsidR="004E3960">
        <w:t xml:space="preserve"> gene conversion tracts,</w:t>
      </w:r>
      <w:r w:rsidR="0018794F">
        <w:t xml:space="preserve"> leading to more precise estimates of the mean tract length</w:t>
      </w:r>
      <w:r w:rsidR="004E3960">
        <w:t xml:space="preserve">. We applied our method to gene conversion </w:t>
      </w:r>
      <w:r w:rsidR="004E3960" w:rsidRPr="004E3960">
        <w:t>tracts</w:t>
      </w:r>
      <w:r w:rsidR="00B03F79" w:rsidRPr="004E3960">
        <w:t xml:space="preserve"> detected </w:t>
      </w:r>
      <w:r w:rsidR="004E3960" w:rsidRPr="004E3960">
        <w:t xml:space="preserve">in whole autosome sequence data from the UK Biobank </w:t>
      </w:r>
      <w:r w:rsidR="00B03F79" w:rsidRPr="004E3960">
        <w:t>using clusters of identity-by-descent segments.</w:t>
      </w:r>
      <w:r w:rsidR="00432405">
        <w:t xml:space="preserve"> </w:t>
      </w:r>
      <w:r w:rsidR="006427E3">
        <w:t>From this dataset, w</w:t>
      </w:r>
      <w:r w:rsidR="00EE41F0">
        <w:t>e</w:t>
      </w:r>
      <w:r w:rsidR="0054595F">
        <w:t xml:space="preserve"> estimate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F56CDD">
        <w:t>1</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6C2204FC"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w:t>
      </w:r>
      <w:r w:rsidR="005C428B">
        <w:t>,</w:t>
      </w:r>
      <w:r w:rsidR="00033A6F">
        <w:rPr>
          <w:rFonts w:hint="eastAsia"/>
        </w:rPr>
        <w:t>000 bp</w:t>
      </w:r>
      <w:r w:rsidR="00435DF4">
        <w:t>.</w:t>
      </w:r>
      <w:r w:rsidR="000672DD">
        <w:fldChar w:fldCharType="begin"/>
      </w:r>
      <w:r w:rsidR="00B2375B">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B2375B" w:rsidRPr="00B2375B">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w:t>
      </w:r>
      <w:r w:rsidR="0011298B">
        <w:t>. Gene conversion events</w:t>
      </w:r>
      <w:r w:rsidR="00CC7594">
        <w:t xml:space="preserve"> </w:t>
      </w:r>
      <w:r w:rsidR="00C84DF5">
        <w:rPr>
          <w:rFonts w:hint="eastAsia"/>
        </w:rPr>
        <w:t>may</w:t>
      </w:r>
      <w:r w:rsidR="00CC7594">
        <w:t xml:space="preserve"> also occur </w:t>
      </w:r>
      <w:r w:rsidR="008F4F8E">
        <w:t>via</w:t>
      </w:r>
      <w:r w:rsidR="00CC7594">
        <w:t xml:space="preserve"> the resolution of two Holliday junctions.</w:t>
      </w:r>
      <w:r w:rsidR="00CC7594">
        <w:fldChar w:fldCharType="begin"/>
      </w:r>
      <w:r w:rsidR="00B2375B">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B2375B" w:rsidRPr="00B2375B">
        <w:rPr>
          <w:rFonts w:ascii="Calibri" w:hAnsi="Calibri" w:cs="Calibri"/>
          <w:kern w:val="0"/>
          <w:vertAlign w:val="superscript"/>
        </w:rPr>
        <w:t>2</w:t>
      </w:r>
      <w:r w:rsidR="00CC7594">
        <w:fldChar w:fldCharType="end"/>
      </w:r>
      <w:r w:rsidR="00CC7594">
        <w:t xml:space="preserve"> </w:t>
      </w:r>
    </w:p>
    <w:p w14:paraId="6220A60F" w14:textId="6CD8A78E" w:rsidR="00F41B95" w:rsidRDefault="00060941" w:rsidP="00435DF4">
      <w:r>
        <w:lastRenderedPageBreak/>
        <w:t xml:space="preserve">Gene conversions can be detected </w:t>
      </w:r>
      <w:r w:rsidR="00C96457">
        <w:rPr>
          <w:rFonts w:hint="eastAsia"/>
        </w:rPr>
        <w:t xml:space="preserve">in humans </w:t>
      </w:r>
      <w:r>
        <w:t xml:space="preserve">by </w:t>
      </w:r>
      <w:r w:rsidR="00650A15">
        <w:t>analyzing sequence data from pedigrees or</w:t>
      </w:r>
      <w:r>
        <w:t xml:space="preserve"> sperm </w:t>
      </w:r>
      <w:r w:rsidR="00650A15">
        <w:t xml:space="preserve">samples </w:t>
      </w:r>
      <w:r>
        <w:t xml:space="preserve">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B2375B">
        <w:instrText xml:space="preserve"> ADDIN ZOTERO_ITEM CSL_CITATION {"citationID":"YdIfSch5","properties":{"formattedCitation":"\\super 1,3,4\\nosupersub{}","plainCitation":"1,3,4","noteIndex":0},"citationItems":[{"id":31,"uris":["http://zotero.org/users/14121098/items/8EY9L72F"],"itemData":{"id":31,"type":"article-journal","abstract":"Although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B2375B" w:rsidRPr="00B2375B">
        <w:rPr>
          <w:rFonts w:ascii="Calibri" w:cs="Calibri"/>
          <w:kern w:val="0"/>
          <w:vertAlign w:val="superscript"/>
        </w:rPr>
        <w:t>1,3,4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5C428B">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B2375B">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B2375B" w:rsidRPr="00B2375B">
        <w:rPr>
          <w:rFonts w:ascii="Calibri" w:hAnsi="Calibri" w:cs="Calibri"/>
          <w:kern w:val="0"/>
          <w:vertAlign w:val="superscript"/>
        </w:rPr>
        <w:t>1</w:t>
      </w:r>
      <w:r w:rsidR="00B42EF5">
        <w:fldChar w:fldCharType="end"/>
      </w:r>
      <w:r w:rsidR="00932E13">
        <w:rPr>
          <w:rFonts w:hint="eastAsia"/>
        </w:rPr>
        <w:t xml:space="preserve"> </w:t>
      </w:r>
      <w:r w:rsidR="0018794F">
        <w:t xml:space="preserve">It </w:t>
      </w:r>
      <w:r w:rsidR="004A2543">
        <w:t>can be</w:t>
      </w:r>
      <w:r w:rsidR="0018794F">
        <w:t xml:space="preserve"> difficult to distinguish between </w:t>
      </w:r>
      <w:r w:rsidR="0018794F">
        <w:rPr>
          <w:rFonts w:hint="eastAsia"/>
        </w:rPr>
        <w:t>allele conversions and genotype errors</w:t>
      </w:r>
      <w:r w:rsidR="0018794F">
        <w:t xml:space="preserve"> when using two-generation pedigrees or sperm samples. </w:t>
      </w:r>
    </w:p>
    <w:p w14:paraId="0B4074F6" w14:textId="23F72905" w:rsidR="00774E07" w:rsidRDefault="00774E07" w:rsidP="00435DF4">
      <w:r>
        <w:t xml:space="preserve">Williams et al. </w:t>
      </w:r>
      <w:r w:rsidR="002767BD">
        <w:t>further</w:t>
      </w:r>
      <w:r>
        <w:t xml:space="preserve"> identified </w:t>
      </w:r>
      <w:r w:rsidR="002767BD">
        <w:t xml:space="preserve">apparent </w:t>
      </w:r>
      <w:r>
        <w:t>clusters of gene conversion tracts spanning 20-30 k</w:t>
      </w:r>
      <w:r w:rsidR="00333F92">
        <w:t xml:space="preserve">b, which </w:t>
      </w:r>
      <w:r w:rsidR="00C77024">
        <w:t>may</w:t>
      </w:r>
      <w:r w:rsidR="00333F92">
        <w:t xml:space="preserve"> have resulted </w:t>
      </w:r>
      <w:r w:rsidR="00CF3B3E">
        <w:t xml:space="preserve">from </w:t>
      </w:r>
      <w:r w:rsidR="00333F92">
        <w:t>discontinuous gene conversion events</w:t>
      </w:r>
      <w:r w:rsidR="008F1C12">
        <w:t xml:space="preserve"> </w:t>
      </w:r>
      <w:r w:rsidR="002767BD">
        <w:t xml:space="preserve">occurring in close proximity </w:t>
      </w:r>
      <w:r w:rsidR="008F1C12">
        <w:t>during the same meiosis</w:t>
      </w:r>
      <w:r>
        <w:t>.</w:t>
      </w:r>
      <w:r>
        <w:fldChar w:fldCharType="begin"/>
      </w:r>
      <w:r w:rsidR="00B2375B">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B2375B" w:rsidRPr="00B2375B">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650A15">
        <w:t xml:space="preserve"> </w:t>
      </w:r>
      <w:r>
        <w:t xml:space="preserve">were </w:t>
      </w:r>
      <w:r w:rsidR="00DB708C">
        <w:t>also</w:t>
      </w:r>
      <w:r>
        <w:t xml:space="preserve"> found in the </w:t>
      </w:r>
      <w:proofErr w:type="spellStart"/>
      <w:r>
        <w:t>deCODE</w:t>
      </w:r>
      <w:proofErr w:type="spellEnd"/>
      <w:r>
        <w:t xml:space="preserve"> study</w:t>
      </w:r>
      <w:r w:rsidR="008F1C12">
        <w:t>.</w:t>
      </w:r>
      <w:r w:rsidR="00333F92">
        <w:fldChar w:fldCharType="begin"/>
      </w:r>
      <w:r w:rsidR="00B2375B">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B2375B" w:rsidRPr="00B2375B">
        <w:rPr>
          <w:rFonts w:ascii="Calibri" w:hAnsi="Calibri" w:cs="Calibri"/>
          <w:kern w:val="0"/>
          <w:vertAlign w:val="superscript"/>
        </w:rPr>
        <w:t>5</w:t>
      </w:r>
      <w:r w:rsidR="00333F92">
        <w:fldChar w:fldCharType="end"/>
      </w:r>
      <w:r w:rsidR="00CB26C5">
        <w:t xml:space="preserve"> </w:t>
      </w:r>
      <w:r w:rsidR="002767BD">
        <w:t>C</w:t>
      </w:r>
      <w:r w:rsidR="00DB708C">
        <w:t xml:space="preserve">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B2375B">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B2375B" w:rsidRPr="00B2375B">
        <w:rPr>
          <w:rFonts w:ascii="Calibri" w:hAnsi="Calibri" w:cs="Calibri"/>
          <w:kern w:val="0"/>
          <w:vertAlign w:val="superscript"/>
        </w:rPr>
        <w:t>1</w:t>
      </w:r>
      <w:r w:rsidR="000E1BC3">
        <w:fldChar w:fldCharType="end"/>
      </w:r>
      <w:r w:rsidR="004A6C83">
        <w:t xml:space="preserve"> </w:t>
      </w:r>
      <w:r w:rsidR="00A51464">
        <w:t>In this study, we will</w:t>
      </w:r>
      <w:r w:rsidR="002767BD">
        <w:t xml:space="preserve"> instead</w:t>
      </w:r>
      <w:r w:rsidR="00A51464">
        <w:t xml:space="preserve"> focus on </w:t>
      </w:r>
      <w:r w:rsidR="004A6C83">
        <w:t>individual</w:t>
      </w:r>
      <w:r w:rsidR="00A51464">
        <w:t xml:space="preserve"> gene conversion tracts</w:t>
      </w:r>
      <w:r w:rsidR="001601F6">
        <w:t xml:space="preserve"> where the length </w:t>
      </w:r>
      <w:r w:rsidR="00AB3498">
        <w:t xml:space="preserve">spanning </w:t>
      </w:r>
      <w:r w:rsidR="001601F6">
        <w:t>the furthest allele</w:t>
      </w:r>
      <w:r w:rsidR="00B25DF3">
        <w:t xml:space="preserve"> </w:t>
      </w:r>
      <w:r w:rsidR="001601F6">
        <w:t>converted markers</w:t>
      </w:r>
      <w:r w:rsidR="00397A86">
        <w:t xml:space="preserve"> </w:t>
      </w:r>
      <w:r w:rsidR="00373E9B">
        <w:t>does not exceed</w:t>
      </w:r>
      <w:r w:rsidR="001601F6">
        <w:t xml:space="preserve"> </w:t>
      </w:r>
      <w:r w:rsidR="00D611E9">
        <w:t>1.5 kb.</w:t>
      </w:r>
    </w:p>
    <w:p w14:paraId="30EA4A3E" w14:textId="4A1901E5"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2B3B64">
        <w:t>identity-by-descent (</w:t>
      </w:r>
      <w:r w:rsidR="00FC4A35">
        <w:t>IBD</w:t>
      </w:r>
      <w:r w:rsidR="002B3B64">
        <w:t>)</w:t>
      </w:r>
      <w:r w:rsidR="00FC4A35">
        <w:t xml:space="preserve"> clusters.</w:t>
      </w:r>
      <w:r w:rsidR="00F83235">
        <w:fldChar w:fldCharType="begin"/>
      </w:r>
      <w:r w:rsidR="00B2375B">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B2375B" w:rsidRPr="00B2375B">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xml:space="preserve">, </w:t>
      </w:r>
      <w:r w:rsidR="00A22912">
        <w:t>if the individual</w:t>
      </w:r>
      <w:r w:rsidR="00070801">
        <w:t xml:space="preserve"> </w:t>
      </w:r>
      <w:r w:rsidR="000E3EAC">
        <w:t xml:space="preserve">undergoing meiosis </w:t>
      </w:r>
      <w:r w:rsidR="00070801">
        <w:t>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w:t>
      </w:r>
      <w:r w:rsidR="00815A7C">
        <w:rPr>
          <w:rFonts w:hint="eastAsia"/>
        </w:rPr>
        <w:lastRenderedPageBreak/>
        <w:t>data from 125,361 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B2375B">
        <w:instrText xml:space="preserve"> ADDIN ZOTERO_ITEM CSL_CITATION {"citationID":"cRWWXkne","properties":{"formattedCitation":"\\super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B2375B" w:rsidRPr="00B2375B">
        <w:rPr>
          <w:rFonts w:ascii="Calibri" w:cs="Calibri"/>
          <w:kern w:val="0"/>
          <w:vertAlign w:val="superscript"/>
        </w:rPr>
        <w:t>6</w:t>
      </w:r>
      <w:r w:rsidR="000C5294">
        <w:fldChar w:fldCharType="end"/>
      </w:r>
      <w:r w:rsidR="00A22912">
        <w:t xml:space="preserve"> To detect an allele conversion, this method requires at least two haplotypes within an IBD cluster to have the same alternate allele</w:t>
      </w:r>
      <w:r w:rsidR="00A263D2">
        <w:t>. This means that genotype errors will not be falsely identified as allele conversion</w:t>
      </w:r>
      <w:r w:rsidR="0087379D">
        <w:t>s</w:t>
      </w:r>
      <w:r w:rsidR="00A263D2">
        <w:t xml:space="preserve">, unless the same genotype error occurs twice </w:t>
      </w:r>
      <w:r w:rsidR="007C3F59">
        <w:t>i</w:t>
      </w:r>
      <w:r w:rsidR="00A263D2">
        <w:t>n the same IBD cluster.</w:t>
      </w:r>
    </w:p>
    <w:p w14:paraId="774BD79D" w14:textId="35F18CC1"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0042E2">
        <w:fldChar w:fldCharType="begin"/>
      </w:r>
      <w:r w:rsidR="00AE49F1">
        <w:instrText xml:space="preserve"> ADDIN ZOTERO_ITEM CSL_CITATION {"citationID":"JoykjF4c","properties":{"formattedCitation":"\\super 7\\uc0\\u8211{}9\\nosupersub{}","plainCitation":"7–9","dontUpdate":true,"noteIndex":0},"citationItems":[{"id":28,"uris":["http://zotero.org/users/14121098/items/8SQWZVTT"],"itemData":{"id":28,"type":"article-journal","abstract":"DNA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042E2">
        <w:fldChar w:fldCharType="end"/>
      </w:r>
      <w:r w:rsidR="00DC6EC2">
        <w:t xml:space="preserve"> However, these studies </w:t>
      </w:r>
      <w:r w:rsidR="00EC7A70">
        <w:t xml:space="preserve">use pedigree datasets, which </w:t>
      </w:r>
      <w:r w:rsidR="0047532E">
        <w:t xml:space="preserve">only </w:t>
      </w:r>
      <w:r w:rsidR="00EC7A70">
        <w:t xml:space="preserve">contain information about a </w:t>
      </w:r>
      <w:r w:rsidR="00015054">
        <w:t>small number of</w:t>
      </w:r>
      <w:r w:rsidR="00EC7A70">
        <w:t xml:space="preserve"> me</w:t>
      </w:r>
      <w:r w:rsidR="0047532E">
        <w:t>i</w:t>
      </w:r>
      <w:r w:rsidR="00EC7A70">
        <w:t>oses</w:t>
      </w:r>
      <w:r w:rsidR="00AE49F1">
        <w:t>. This</w:t>
      </w:r>
      <w:r w:rsidR="00EC7A70">
        <w:t xml:space="preserve"> </w:t>
      </w:r>
      <w:r w:rsidR="00AE49F1">
        <w:t>limits</w:t>
      </w:r>
      <w:r w:rsidR="00EC7A70">
        <w:t xml:space="preserve"> the number of detectable gene conversion tracts</w:t>
      </w:r>
      <w:r w:rsidR="000E3EAC">
        <w:t>, leading to</w:t>
      </w:r>
      <w:r w:rsidR="0047532E">
        <w:t xml:space="preserve"> more uncertain estimates of the mean gene conversion tract length</w:t>
      </w:r>
      <w:r w:rsidR="00DC6EC2">
        <w:t xml:space="preserve">. </w:t>
      </w:r>
      <w:r w:rsidR="00AE49F1">
        <w:t>A statistical</w:t>
      </w:r>
      <w:r w:rsidR="00066718">
        <w:t xml:space="preserve"> model</w:t>
      </w:r>
      <w:r w:rsidR="00AE49F1">
        <w:t xml:space="preserve"> assuming a mixture of two negative binomial distributions</w:t>
      </w:r>
      <w:r w:rsidR="00066718">
        <w:t xml:space="preserve"> was </w:t>
      </w:r>
      <w:r w:rsidR="00DF513E">
        <w:t>applied to</w:t>
      </w:r>
      <w:r w:rsidR="00066718">
        <w:t xml:space="preserve"> 257 paternal and 247 maternal gene conversion tracts detected from the </w:t>
      </w:r>
      <w:proofErr w:type="spellStart"/>
      <w:r w:rsidR="00066718">
        <w:t>deCODE</w:t>
      </w:r>
      <w:proofErr w:type="spellEnd"/>
      <w:r w:rsidR="00066718">
        <w:t xml:space="preserve"> study</w:t>
      </w:r>
      <w:r w:rsidR="00992038">
        <w:t>.</w:t>
      </w:r>
      <w:r w:rsidR="00066718">
        <w:t xml:space="preserve"> </w:t>
      </w:r>
      <w:r w:rsidR="00992038">
        <w:t>C</w:t>
      </w:r>
      <w:r w:rsidR="00E216F7">
        <w:t>onfidence interval</w:t>
      </w:r>
      <w:r w:rsidR="00645170">
        <w:t>s</w:t>
      </w:r>
      <w:r w:rsidR="00E216F7">
        <w:t xml:space="preserve"> for the </w:t>
      </w:r>
      <w:r w:rsidR="004861F9">
        <w:t xml:space="preserve">mean gene conversion tract length </w:t>
      </w:r>
      <w:r w:rsidR="00645170">
        <w:t>are wide, spanning more than two orders of magnitude for maternal gene conversion tracts</w:t>
      </w:r>
      <w:r w:rsidR="00CF34C7">
        <w:t>.</w:t>
      </w:r>
      <w:r w:rsidR="00935748">
        <w:fldChar w:fldCharType="begin"/>
      </w:r>
      <w:r w:rsidR="00B2375B">
        <w:instrText xml:space="preserve"> ADDIN ZOTERO_ITEM CSL_CITATION {"citationID":"653OmRjJ","properties":{"formattedCitation":"\\super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935748">
        <w:fldChar w:fldCharType="separate"/>
      </w:r>
      <w:r w:rsidR="00B2375B" w:rsidRPr="00B2375B">
        <w:rPr>
          <w:rFonts w:ascii="Calibri" w:cs="Calibri"/>
          <w:kern w:val="0"/>
          <w:vertAlign w:val="superscript"/>
        </w:rPr>
        <w:t>9</w:t>
      </w:r>
      <w:r w:rsidR="00935748">
        <w:fldChar w:fldCharType="end"/>
      </w:r>
    </w:p>
    <w:p w14:paraId="061DC3F0" w14:textId="4081EF9E" w:rsidR="00C069C2" w:rsidRDefault="00707A98" w:rsidP="00910563">
      <w:r>
        <w:rPr>
          <w:rFonts w:hint="eastAsia"/>
        </w:rPr>
        <w:t xml:space="preserve">In </w:t>
      </w:r>
      <w:r w:rsidR="00935748">
        <w:t>our</w:t>
      </w:r>
      <w:r>
        <w:rPr>
          <w:rFonts w:hint="eastAsia"/>
        </w:rPr>
        <w:t xml:space="preserve">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s</w:t>
      </w:r>
      <w:r w:rsidR="00574904">
        <w:t xml:space="preserve"> detected from</w:t>
      </w:r>
      <w:r w:rsidR="00610FB0">
        <w:t xml:space="preserve"> the UK Biobank </w:t>
      </w:r>
      <w:r w:rsidR="00710683">
        <w:t>whole autosome</w:t>
      </w:r>
      <w:r w:rsidR="00610FB0">
        <w:t xml:space="preserve"> data.</w:t>
      </w:r>
      <w:r w:rsidR="00574904">
        <w:t xml:space="preserve"> </w:t>
      </w:r>
      <w:r w:rsidR="00D51079">
        <w:t xml:space="preserve">Our model </w:t>
      </w:r>
      <w:r w:rsidR="00BC7BBB">
        <w:t>is inspired</w:t>
      </w:r>
      <w:r w:rsidR="00D51079">
        <w:t xml:space="preserve"> by</w:t>
      </w:r>
      <w:r w:rsidR="00BC7BBB">
        <w:t xml:space="preserve"> the </w:t>
      </w:r>
      <w:r w:rsidR="00C170F7">
        <w:t xml:space="preserve">model </w:t>
      </w:r>
      <w:r w:rsidR="00BC7BBB">
        <w:t>by</w:t>
      </w:r>
      <w:r w:rsidR="00D51079">
        <w:t xml:space="preserve"> </w:t>
      </w:r>
      <w:proofErr w:type="spellStart"/>
      <w:r w:rsidR="00D51079">
        <w:t>Betran</w:t>
      </w:r>
      <w:proofErr w:type="spellEnd"/>
      <w:r w:rsidR="00D51079">
        <w:t xml:space="preserve"> et al., </w:t>
      </w:r>
      <w:r w:rsidR="006C5EB3">
        <w:t xml:space="preserve">which was </w:t>
      </w:r>
      <w:r w:rsidR="00D51079">
        <w:t xml:space="preserve">fit to tract lengths detected in </w:t>
      </w:r>
      <w:r w:rsidR="00D51079" w:rsidRPr="00D51079">
        <w:rPr>
          <w:i/>
          <w:iCs/>
        </w:rPr>
        <w:t xml:space="preserve">Drosophila </w:t>
      </w:r>
      <w:proofErr w:type="spellStart"/>
      <w:r w:rsidR="00D51079" w:rsidRPr="00D51079">
        <w:rPr>
          <w:i/>
          <w:iCs/>
        </w:rPr>
        <w:t>subobscura</w:t>
      </w:r>
      <w:proofErr w:type="spellEnd"/>
      <w:r w:rsidR="00574904">
        <w:t xml:space="preserve">. </w:t>
      </w:r>
      <w:r w:rsidR="009B5828">
        <w:t>Like</w:t>
      </w:r>
      <w:r w:rsidR="00574904">
        <w:t xml:space="preserve"> </w:t>
      </w:r>
      <w:proofErr w:type="spellStart"/>
      <w:r w:rsidR="00555E8C">
        <w:t>Betran</w:t>
      </w:r>
      <w:proofErr w:type="spellEnd"/>
      <w:r w:rsidR="00555E8C">
        <w:t xml:space="preserve"> et al.</w:t>
      </w:r>
      <w:r w:rsidR="00574904">
        <w:t>, we</w:t>
      </w:r>
      <w:r w:rsidR="00910563">
        <w:t xml:space="preserv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w:t>
      </w:r>
      <w:r w:rsidR="00E05994">
        <w:t>.</w:t>
      </w:r>
      <w:r w:rsidR="00402DAB">
        <w:fldChar w:fldCharType="begin"/>
      </w:r>
      <w:r w:rsidR="00B2375B">
        <w:instrText xml:space="preserve"> ADDIN ZOTERO_ITEM CSL_CITATION {"citationID":"XutWYCzp","properties":{"formattedCitation":"\\super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B2375B" w:rsidRPr="00B2375B">
        <w:rPr>
          <w:rFonts w:ascii="Calibri" w:cs="Calibri"/>
          <w:kern w:val="0"/>
          <w:vertAlign w:val="superscript"/>
        </w:rPr>
        <w:t>7</w:t>
      </w:r>
      <w:r w:rsidR="00402DAB">
        <w:fldChar w:fldCharType="end"/>
      </w:r>
      <w:r w:rsidR="0033027F">
        <w:t xml:space="preserve"> </w:t>
      </w:r>
      <w:r w:rsidR="00C66989">
        <w:t>W</w:t>
      </w:r>
      <w:r w:rsidR="00610FB0">
        <w:t xml:space="preserve">ithin a gene conversion tract, allele conversions only occur at </w:t>
      </w:r>
      <w:r w:rsidR="00A6168B">
        <w:t>positions where the individual is heterozygous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C177F8">
        <w:t>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FE76E9">
        <w:t>the same</w:t>
      </w:r>
      <w:r w:rsidR="009A63B5">
        <w:t xml:space="preserve"> gene</w:t>
      </w:r>
      <w:r w:rsidR="00E63A62">
        <w:t xml:space="preserve"> conversion tract</w:t>
      </w:r>
      <w:r w:rsidR="001F4BC4">
        <w:t>.</w:t>
      </w:r>
      <w:r w:rsidR="006C18A4">
        <w:t xml:space="preserve"> </w:t>
      </w:r>
      <w:proofErr w:type="spellStart"/>
      <w:r w:rsidR="001E5A78">
        <w:t>Betran</w:t>
      </w:r>
      <w:proofErr w:type="spellEnd"/>
      <w:r w:rsidR="001E5A78">
        <w:t xml:space="preserve"> et al.</w:t>
      </w:r>
      <w:r w:rsidR="000951C0">
        <w:t xml:space="preserve"> </w:t>
      </w:r>
      <w:r w:rsidR="00F82E13">
        <w:t xml:space="preserve">use the same allele conversion probability for nearby </w:t>
      </w:r>
      <w:r w:rsidR="001E5A78">
        <w:t>gene conversion tract</w:t>
      </w:r>
      <w:r w:rsidR="009A63B5">
        <w:t>s</w:t>
      </w:r>
      <w:r w:rsidR="001E5A78">
        <w:t>, but</w:t>
      </w:r>
      <w:r w:rsidR="00A65383">
        <w:t xml:space="preserve"> w</w:t>
      </w:r>
      <w:r w:rsidR="001A031F">
        <w:t>e</w:t>
      </w:r>
      <w:r w:rsidR="001F4BC4">
        <w:t xml:space="preserve"> </w:t>
      </w:r>
      <w:r w:rsidR="00876613">
        <w:t>allow this</w:t>
      </w:r>
      <w:r w:rsidR="001A031F">
        <w:t xml:space="preserve"> probability </w:t>
      </w:r>
      <w:r w:rsidR="00876613">
        <w:t xml:space="preserve">to differ </w:t>
      </w:r>
      <w:r w:rsidR="001A031F">
        <w:t>for each</w:t>
      </w:r>
      <w:r w:rsidR="00013B1D">
        <w:t xml:space="preserve"> </w:t>
      </w:r>
      <w:r w:rsidR="00616212">
        <w:t>detected</w:t>
      </w:r>
      <w:r w:rsidR="001A031F">
        <w:t xml:space="preserve"> gene conversion </w:t>
      </w:r>
      <w:r w:rsidR="001A031F">
        <w:lastRenderedPageBreak/>
        <w:t>tract</w:t>
      </w:r>
      <w:r w:rsidR="001F4BC4">
        <w:t xml:space="preserve">. </w:t>
      </w:r>
      <w:proofErr w:type="spellStart"/>
      <w:r w:rsidR="009A63B5">
        <w:t>Betran</w:t>
      </w:r>
      <w:proofErr w:type="spellEnd"/>
      <w:r w:rsidR="009A63B5">
        <w:t xml:space="preserve"> et al. use a</w:t>
      </w:r>
      <w:r w:rsidR="00C069C2">
        <w:t xml:space="preserve"> geometric distribution to model the length distribution of gene conversion tracts</w:t>
      </w:r>
      <w:r w:rsidR="00736506">
        <w:t>.</w:t>
      </w:r>
      <w:r w:rsidR="00736506">
        <w:fldChar w:fldCharType="begin"/>
      </w:r>
      <w:r w:rsidR="00B2375B">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36506">
        <w:fldChar w:fldCharType="separate"/>
      </w:r>
      <w:r w:rsidR="00B2375B" w:rsidRPr="00B2375B">
        <w:rPr>
          <w:rFonts w:ascii="Calibri" w:cs="Calibri"/>
          <w:kern w:val="0"/>
          <w:vertAlign w:val="superscript"/>
        </w:rPr>
        <w:t>7</w:t>
      </w:r>
      <w:r w:rsidR="00736506">
        <w:fldChar w:fldCharType="end"/>
      </w:r>
      <w:r w:rsidR="00736506">
        <w:t xml:space="preserve"> We </w:t>
      </w:r>
      <w:r w:rsidR="00C069C2">
        <w:t>also allow the length distribution to be a sum of two geometric random variables.</w:t>
      </w:r>
      <w:r w:rsidR="00736506">
        <w:t xml:space="preserve"> </w:t>
      </w:r>
    </w:p>
    <w:p w14:paraId="1042E5E0" w14:textId="6287AFD6" w:rsidR="00C3032E" w:rsidRDefault="00FE6F47" w:rsidP="00E277FC">
      <w:bookmarkStart w:id="1" w:name="OLE_LINK1"/>
      <w:r>
        <w:t xml:space="preserve">We </w:t>
      </w:r>
      <w:r w:rsidR="008D3D2F">
        <w:t>validate</w:t>
      </w:r>
      <w:r>
        <w:t xml:space="preserve"> our model by fitting it</w:t>
      </w:r>
      <w:r w:rsidR="00C069C2">
        <w:t xml:space="preserve"> to </w:t>
      </w:r>
      <w:r w:rsidR="00616212">
        <w:t>detected</w:t>
      </w:r>
      <w:r w:rsidR="00C069C2">
        <w:t xml:space="preserve"> gene conversion tract</w:t>
      </w:r>
      <w:r w:rsidR="007E6645">
        <w:t xml:space="preserve">s </w:t>
      </w:r>
      <w:r w:rsidR="00C069C2">
        <w:t>from a coalescent simulation incorporating gene conversions, originally described in Browning and Browning (2024).</w:t>
      </w:r>
      <w:r w:rsidR="00C069C2">
        <w:fldChar w:fldCharType="begin"/>
      </w:r>
      <w:r w:rsidR="00B2375B">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C069C2">
        <w:fldChar w:fldCharType="separate"/>
      </w:r>
      <w:r w:rsidR="00B2375B" w:rsidRPr="00B2375B">
        <w:rPr>
          <w:rFonts w:ascii="Calibri" w:cs="Calibri"/>
          <w:kern w:val="0"/>
          <w:vertAlign w:val="superscript"/>
        </w:rPr>
        <w:t>6</w:t>
      </w:r>
      <w:r w:rsidR="00C069C2">
        <w:fldChar w:fldCharType="end"/>
      </w:r>
      <w:r w:rsidR="00C069C2">
        <w:t xml:space="preserve"> </w:t>
      </w:r>
      <w:r w:rsidR="008D3D2F" w:rsidRPr="008D3D2F">
        <w:t xml:space="preserve">Next, we </w:t>
      </w:r>
      <w:r w:rsidR="00C3032E">
        <w:t>use</w:t>
      </w:r>
      <w:r w:rsidR="008D3D2F" w:rsidRPr="008D3D2F">
        <w:t xml:space="preserve"> our model to </w:t>
      </w:r>
      <w:r w:rsidR="00C3032E" w:rsidRPr="008D3D2F">
        <w:t>estimate the mean lengt</w:t>
      </w:r>
      <w:r w:rsidR="00C3032E">
        <w:t>h</w:t>
      </w:r>
      <w:r w:rsidR="00C3032E" w:rsidRPr="008D3D2F">
        <w:t xml:space="preserve"> </w:t>
      </w:r>
      <w:r w:rsidR="00C3032E">
        <w:t>of</w:t>
      </w:r>
      <w:r w:rsidR="000D4EF8">
        <w:t xml:space="preserve"> gene conversion</w:t>
      </w:r>
      <w:r w:rsidR="008D3D2F" w:rsidRPr="008D3D2F">
        <w:t xml:space="preserve"> tracts </w:t>
      </w:r>
      <w:r w:rsidR="008D3D2F">
        <w:t>detected</w:t>
      </w:r>
      <w:r w:rsidR="008D3D2F" w:rsidRPr="008D3D2F">
        <w:t xml:space="preserve"> </w:t>
      </w:r>
      <w:r w:rsidR="008D3D2F">
        <w:t>from</w:t>
      </w:r>
      <w:r w:rsidR="008D3D2F" w:rsidRPr="008D3D2F">
        <w:t xml:space="preserve"> the UK Biobank whole</w:t>
      </w:r>
      <w:r w:rsidR="008D3D2F">
        <w:t xml:space="preserve"> </w:t>
      </w:r>
      <w:r w:rsidR="008D3D2F" w:rsidRPr="008D3D2F">
        <w:t>autosome data.</w:t>
      </w:r>
      <w:r w:rsidR="008D3D2F">
        <w:t xml:space="preserve"> </w:t>
      </w:r>
      <w:r>
        <w:t xml:space="preserve">Finally, we </w:t>
      </w:r>
      <w:r w:rsidR="00AC7B85">
        <w:t xml:space="preserve">stratify these detected gene conversion tracts by whether they overlap with a recombination </w:t>
      </w:r>
      <w:proofErr w:type="gramStart"/>
      <w:r w:rsidR="00AC7B85">
        <w:t>hotspot, and</w:t>
      </w:r>
      <w:proofErr w:type="gramEnd"/>
      <w:r w:rsidR="00AC7B85">
        <w:t xml:space="preserve"> </w:t>
      </w:r>
      <w:r w:rsidR="009A07C5">
        <w:t xml:space="preserve">use our model to </w:t>
      </w:r>
      <w:r w:rsidR="00AC7B85">
        <w:t xml:space="preserve">estimate the mean length of gene conversion tracts in each </w:t>
      </w:r>
      <w:r w:rsidR="00C22503">
        <w:t>stratum.</w:t>
      </w:r>
      <w:r w:rsidR="00AC7B85">
        <w:t xml:space="preserve"> </w:t>
      </w:r>
    </w:p>
    <w:bookmarkEnd w:id="1"/>
    <w:p w14:paraId="7C58ABBB" w14:textId="5DCC9F58" w:rsidR="00E812E2" w:rsidRDefault="00125EE0" w:rsidP="00E812E2">
      <w:pPr>
        <w:pStyle w:val="Heading1"/>
      </w:pPr>
      <w:r>
        <w:t xml:space="preserve">Subjects </w:t>
      </w:r>
      <w:r w:rsidR="00E812E2">
        <w:t>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39D8C390"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B2375B">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B2375B" w:rsidRPr="00B2375B">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B2375B">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B2375B" w:rsidRPr="00B2375B">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4CED188E" w14:textId="4F435DE5" w:rsidR="0050110D" w:rsidRDefault="00D67B20" w:rsidP="003830E7">
      <w:r>
        <w:t>We used</w:t>
      </w:r>
      <w:r w:rsidR="00B64201">
        <w:t xml:space="preserve"> </w:t>
      </w:r>
      <w:r w:rsidR="00A634E0">
        <w:t xml:space="preserve">gene conversion tracts </w:t>
      </w:r>
      <w:r>
        <w:t xml:space="preserve">previously detected </w:t>
      </w:r>
      <w:r w:rsidR="00A634E0">
        <w:t>in the UK Biobank whole autosome data</w:t>
      </w:r>
      <w:r w:rsidR="009E7868">
        <w:t xml:space="preserve"> using IBD </w:t>
      </w:r>
      <w:r w:rsidR="00DF15AA">
        <w:t>clusters</w:t>
      </w:r>
      <w:r w:rsidR="00A634E0">
        <w:t>.</w:t>
      </w:r>
      <w:r w:rsidR="00005CB3">
        <w:fldChar w:fldCharType="begin"/>
      </w:r>
      <w:r w:rsidR="00B2375B">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B2375B" w:rsidRPr="00B2375B">
        <w:rPr>
          <w:rFonts w:ascii="Calibri" w:hAnsi="Calibri" w:cs="Calibri"/>
          <w:kern w:val="0"/>
          <w:vertAlign w:val="superscript"/>
        </w:rPr>
        <w:t>6</w:t>
      </w:r>
      <w:r w:rsidR="00005CB3">
        <w:fldChar w:fldCharType="end"/>
      </w:r>
      <w:r w:rsidR="00D240F6">
        <w:rPr>
          <w:rFonts w:hint="eastAsia"/>
        </w:rPr>
        <w:t xml:space="preserve"> </w:t>
      </w:r>
      <w:r w:rsidR="003E2F04">
        <w:t>IBD</w:t>
      </w:r>
      <w:r w:rsidR="00D240F6">
        <w:rPr>
          <w:rFonts w:hint="eastAsia"/>
        </w:rPr>
        <w:t xml:space="preserve"> clusters</w:t>
      </w:r>
      <w:r w:rsidR="009E7868">
        <w:t xml:space="preserve"> are</w:t>
      </w:r>
      <w:r w:rsidR="0050110D">
        <w:t xml:space="preserve"> </w:t>
      </w:r>
      <w:r w:rsidR="003E2F04">
        <w:t>set</w:t>
      </w:r>
      <w:r w:rsidR="0050110D">
        <w:t>s</w:t>
      </w:r>
      <w:r w:rsidR="003E2F04">
        <w:t xml:space="preserve"> of haplotypes at a locus that have a recent common ancestor</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780B65">
        <w:t>there will be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which can</w:t>
      </w:r>
      <w:r w:rsidR="00780B65">
        <w:t xml:space="preserve"> then</w:t>
      </w:r>
      <w:r w:rsidR="003E2F04">
        <w:rPr>
          <w:rFonts w:hint="eastAsia"/>
        </w:rPr>
        <w:t xml:space="preserve"> be used to detect </w:t>
      </w:r>
      <w:r w:rsidR="00780B65">
        <w:t>this gene conversion event</w:t>
      </w:r>
      <w:r w:rsidR="003E2F04">
        <w:rPr>
          <w:rFonts w:hint="eastAsia"/>
        </w:rPr>
        <w:t>.</w:t>
      </w:r>
      <w:r w:rsidR="00837700">
        <w:t xml:space="preserve"> The detection method splits the genome</w:t>
      </w:r>
      <w:r w:rsidR="006C50AD">
        <w:rPr>
          <w:rFonts w:hint="eastAsia"/>
        </w:rPr>
        <w:t xml:space="preserve"> into </w:t>
      </w:r>
      <w:r w:rsidR="00A50ADE">
        <w:t>short, interleaved</w:t>
      </w:r>
      <w:r w:rsidR="003F4045">
        <w:t xml:space="preserve"> regions</w:t>
      </w:r>
      <w:r w:rsidR="003F4045">
        <w:rPr>
          <w:rFonts w:hint="eastAsia"/>
        </w:rPr>
        <w:t xml:space="preserve"> </w:t>
      </w:r>
      <w:r w:rsidR="00AA625D">
        <w:t>where</w:t>
      </w:r>
      <w:r w:rsidR="006C50AD">
        <w:rPr>
          <w:rFonts w:hint="eastAsia"/>
        </w:rPr>
        <w:t xml:space="preserve"> IBD clusters are inferred </w:t>
      </w:r>
      <w:r w:rsidR="003F4045">
        <w:t xml:space="preserve">or </w:t>
      </w:r>
      <w:r w:rsidR="00AA625D">
        <w:t>where</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50110D">
        <w:t xml:space="preserve">were each </w:t>
      </w:r>
      <w:r w:rsidR="006C50AD">
        <w:t>9 kb long, for a total of 18 kb</w:t>
      </w:r>
      <w:r w:rsidR="0050110D">
        <w:t xml:space="preserve"> per IBD inference and gene conversion detection</w:t>
      </w:r>
      <w:r w:rsidR="00AA625D">
        <w:t xml:space="preserve"> region</w:t>
      </w:r>
      <w:r w:rsidR="0050110D">
        <w:t xml:space="preserve"> pair</w:t>
      </w:r>
      <w:r w:rsidR="006C50AD">
        <w:t xml:space="preserve">, and this 18 kb pattern </w:t>
      </w:r>
      <w:r w:rsidR="0050110D">
        <w:t xml:space="preserve">was </w:t>
      </w:r>
      <w:r w:rsidR="006C50AD">
        <w:lastRenderedPageBreak/>
        <w:t xml:space="preserve">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50110D">
        <w:t xml:space="preserve">was </w:t>
      </w:r>
      <w:r w:rsidR="005B6B27">
        <w:t xml:space="preserve">offset by 0, 6, and 12 kb, and the analysis repeated </w:t>
      </w:r>
      <w:r w:rsidR="0019295E">
        <w:t>for</w:t>
      </w:r>
      <w:r w:rsidR="00D63A61">
        <w:rPr>
          <w:rFonts w:hint="eastAsia"/>
        </w:rPr>
        <w:t xml:space="preserve"> each </w:t>
      </w:r>
      <w:r w:rsidR="00207FC7">
        <w:t>offset</w:t>
      </w:r>
      <w:r w:rsidR="00C231C6">
        <w:t xml:space="preserve"> to ensure that allele conversions at all positions </w:t>
      </w:r>
      <w:r w:rsidR="0050110D">
        <w:t xml:space="preserve">could </w:t>
      </w:r>
      <w:r w:rsidR="00C231C6">
        <w:t>be detected.</w:t>
      </w:r>
      <w:r w:rsidR="003F4045">
        <w:fldChar w:fldCharType="begin"/>
      </w:r>
      <w:r w:rsidR="00B2375B">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B2375B" w:rsidRPr="00B2375B">
        <w:rPr>
          <w:rFonts w:ascii="Calibri" w:hAnsi="Calibri" w:cs="Calibri"/>
          <w:kern w:val="0"/>
          <w:vertAlign w:val="superscript"/>
        </w:rPr>
        <w:t>6</w:t>
      </w:r>
      <w:r w:rsidR="003F4045">
        <w:fldChar w:fldCharType="end"/>
      </w:r>
    </w:p>
    <w:p w14:paraId="63219F82" w14:textId="2DF711F4" w:rsidR="009764D2" w:rsidRDefault="00544279" w:rsidP="001B1C60">
      <w:r>
        <w:t xml:space="preserve">For each marker within the gene conversion detection region, allele conversions </w:t>
      </w:r>
      <w:r w:rsidR="0050110D">
        <w:t xml:space="preserve">were detected </w:t>
      </w:r>
      <w:r>
        <w:t xml:space="preserve">based on the </w:t>
      </w:r>
      <w:r w:rsidR="006C50AD">
        <w:t xml:space="preserve">IBD clustering </w:t>
      </w:r>
      <w:r>
        <w:t xml:space="preserve">of the </w:t>
      </w:r>
      <w:r w:rsidR="006C50AD">
        <w:t>marker</w:t>
      </w:r>
      <w:r>
        <w:t xml:space="preserve"> </w:t>
      </w:r>
      <w:r w:rsidR="00A50ADE">
        <w:t xml:space="preserve">(within the IBD </w:t>
      </w:r>
      <w:r w:rsidR="00411CB9">
        <w:t>inference</w:t>
      </w:r>
      <w:r w:rsidR="00A50ADE">
        <w:t xml:space="preserve"> region) </w:t>
      </w:r>
      <w:r>
        <w:t xml:space="preserve">that </w:t>
      </w:r>
      <w:r w:rsidR="0050110D">
        <w:t xml:space="preserve">was </w:t>
      </w:r>
      <w:r>
        <w:t>closest in terms of genetic distance</w:t>
      </w:r>
      <w:r w:rsidR="006C50AD">
        <w:t>.</w:t>
      </w:r>
      <w:r w:rsidR="006C50AD">
        <w:rPr>
          <w:rFonts w:hint="eastAsia"/>
        </w:rPr>
        <w:t xml:space="preserve"> </w:t>
      </w:r>
      <w:r w:rsidR="00A60991">
        <w:t xml:space="preserve">To detect an allele conversion at </w:t>
      </w:r>
      <w:r w:rsidR="00C231C6">
        <w:t>a</w:t>
      </w:r>
      <w:r w:rsidR="00A60991">
        <w:t xml:space="preserve"> position, </w:t>
      </w:r>
      <w:r w:rsidR="001B1C60">
        <w:t xml:space="preserve">two haplotypes were required to share one allele, and two other haplotypes were required to share another allele in </w:t>
      </w:r>
      <w:r w:rsidR="00A60991">
        <w:t>the</w:t>
      </w:r>
      <w:r w:rsidR="00C231C6">
        <w:t xml:space="preserve"> </w:t>
      </w:r>
      <w:r w:rsidR="00044F66">
        <w:t xml:space="preserve">corresponding </w:t>
      </w:r>
      <w:r w:rsidR="00A60991">
        <w:t>IBD cluster</w:t>
      </w:r>
      <w:r w:rsidR="001B1C60">
        <w:t xml:space="preserve">. This requirement </w:t>
      </w:r>
      <w:r w:rsidR="00450EB2">
        <w:t>prevents the method from</w:t>
      </w:r>
      <w:r w:rsidR="005B3212">
        <w:t xml:space="preserve"> falsely</w:t>
      </w:r>
      <w:r w:rsidR="00450EB2">
        <w:t xml:space="preserve"> detecting </w:t>
      </w:r>
      <w:r w:rsidR="003F4045">
        <w:t>genotype errors</w:t>
      </w:r>
      <w:r w:rsidR="00450EB2">
        <w:t xml:space="preserve"> as allele conversions</w:t>
      </w:r>
      <w:r w:rsidR="00A60991">
        <w:t>.</w:t>
      </w:r>
      <w:r w:rsidR="00044F66">
        <w:t xml:space="preserve"> </w:t>
      </w:r>
      <w:r w:rsidR="005B3212">
        <w:t>Furthermore, o</w:t>
      </w:r>
      <w:r w:rsidR="00044F66">
        <w:t>nly markers that had a MAF of at least 5% were considered when detecting allele conversions to prevent mutations from being detected as allele conversions.</w:t>
      </w:r>
      <w:r w:rsidR="003F4045">
        <w:fldChar w:fldCharType="begin"/>
      </w:r>
      <w:r w:rsidR="00B2375B">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B2375B" w:rsidRPr="00B2375B">
        <w:rPr>
          <w:rFonts w:ascii="Calibri" w:hAnsi="Calibri" w:cs="Calibri"/>
          <w:kern w:val="0"/>
          <w:vertAlign w:val="superscript"/>
        </w:rPr>
        <w:t>6</w:t>
      </w:r>
      <w:r w:rsidR="003F4045">
        <w:fldChar w:fldCharType="end"/>
      </w:r>
    </w:p>
    <w:p w14:paraId="4DB1923E" w14:textId="1A8C792E" w:rsidR="009764D2" w:rsidRDefault="009764D2" w:rsidP="003830E7">
      <w:r>
        <w:t xml:space="preserve">After allele conversions </w:t>
      </w:r>
      <w:r w:rsidR="000B1E67">
        <w:t>were</w:t>
      </w:r>
      <w:r>
        <w:t xml:space="preserve"> detected</w:t>
      </w:r>
      <w:r w:rsidR="00142C6C">
        <w:t xml:space="preserve">, </w:t>
      </w:r>
      <w:r>
        <w:t>they</w:t>
      </w:r>
      <w:r w:rsidR="00142C6C">
        <w:t xml:space="preserve"> </w:t>
      </w:r>
      <w:r w:rsidR="0050110D">
        <w:t xml:space="preserve">were </w:t>
      </w:r>
      <w:r w:rsidR="00142C6C">
        <w:t xml:space="preserve">clustered to form </w:t>
      </w:r>
      <w:r w:rsidR="000D50C5">
        <w:t xml:space="preserve">detected </w:t>
      </w:r>
      <w:r w:rsidR="00142C6C">
        <w:t xml:space="preserve">gene conversion </w:t>
      </w:r>
      <w:r w:rsidR="003F4045">
        <w:t>tracts</w:t>
      </w:r>
      <w:r w:rsidR="003830E7">
        <w:rPr>
          <w:rFonts w:hint="eastAsia"/>
        </w:rPr>
        <w:t xml:space="preserve">. </w:t>
      </w:r>
      <w:r w:rsidR="003830E7">
        <w:t xml:space="preserve">Allele conversions </w:t>
      </w:r>
      <w:r w:rsidR="0050110D">
        <w:t xml:space="preserve">were </w:t>
      </w:r>
      <w:r w:rsidR="003830E7">
        <w:t xml:space="preserve">considered to belong to the same gene conversion tract if they </w:t>
      </w:r>
      <w:r w:rsidR="0050110D">
        <w:t xml:space="preserve">were </w:t>
      </w:r>
      <w:r w:rsidR="003830E7">
        <w:t xml:space="preserve">located within </w:t>
      </w:r>
      <w:r w:rsidR="008C6274">
        <w:t>1.5 kb</w:t>
      </w:r>
      <w:r w:rsidR="003830E7">
        <w:t xml:space="preserve">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B2375B">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B2375B" w:rsidRPr="00B2375B">
        <w:rPr>
          <w:rFonts w:ascii="Calibri" w:hAnsi="Calibri" w:cs="Calibri"/>
          <w:kern w:val="0"/>
          <w:vertAlign w:val="superscript"/>
        </w:rPr>
        <w:t>6</w:t>
      </w:r>
      <w:r w:rsidR="003F4045">
        <w:fldChar w:fldCharType="end"/>
      </w:r>
      <w:r w:rsidR="003830E7">
        <w:t xml:space="preserve"> </w:t>
      </w:r>
    </w:p>
    <w:p w14:paraId="0C988BFA" w14:textId="047B1846" w:rsidR="003830E7" w:rsidRDefault="003830E7" w:rsidP="003830E7">
      <w:r>
        <w:t xml:space="preserve">After </w:t>
      </w:r>
      <w:r w:rsidR="006327BA">
        <w:t>clustering</w:t>
      </w:r>
      <w:r>
        <w:t xml:space="preserve"> allele conversions </w:t>
      </w:r>
      <w:r w:rsidR="006327BA">
        <w:t>to</w:t>
      </w:r>
      <w:r w:rsidR="000B70E5">
        <w:t xml:space="preserve"> form</w:t>
      </w:r>
      <w:r>
        <w:t xml:space="preserve"> </w:t>
      </w:r>
      <w:r w:rsidR="000D50C5">
        <w:t xml:space="preserve">detected </w:t>
      </w:r>
      <w:r>
        <w:t xml:space="preserve">gene conversion tracts within each offset, the results </w:t>
      </w:r>
      <w:r w:rsidR="0050110D">
        <w:t xml:space="preserve">were </w:t>
      </w:r>
      <w:r w:rsidR="00471842">
        <w:t xml:space="preserve">combined </w:t>
      </w:r>
      <w:r>
        <w:t xml:space="preserve">across offsets. </w:t>
      </w:r>
      <w:r w:rsidR="00471842">
        <w:t>O</w:t>
      </w:r>
      <w:r>
        <w:t xml:space="preserve">nly </w:t>
      </w:r>
      <w:r w:rsidR="0038232E">
        <w:t xml:space="preserve">detected </w:t>
      </w:r>
      <w:r>
        <w:t>tracts that start</w:t>
      </w:r>
      <w:r w:rsidR="0050110D">
        <w:t>ed</w:t>
      </w:r>
      <w:r>
        <w:t xml:space="preserve"> within the central 6 kb of the 9 kb gene conversion detection region for </w:t>
      </w:r>
      <w:r w:rsidR="002C7103">
        <w:t>each</w:t>
      </w:r>
      <w:r>
        <w:t xml:space="preserve"> offset</w:t>
      </w:r>
      <w:r w:rsidR="00471842">
        <w:t xml:space="preserve"> </w:t>
      </w:r>
      <w:r w:rsidR="0050110D">
        <w:t xml:space="preserve">were </w:t>
      </w:r>
      <w:r w:rsidR="00471842">
        <w:t>retained</w:t>
      </w:r>
      <w:r>
        <w:t>.</w:t>
      </w:r>
      <w:r w:rsidR="00930236">
        <w:rPr>
          <w:rFonts w:hint="eastAsia"/>
        </w:rPr>
        <w:t xml:space="preserve"> </w:t>
      </w:r>
      <w:r w:rsidR="00C231C6" w:rsidRPr="00AE5A16">
        <w:t>This is because</w:t>
      </w:r>
      <w:r w:rsidR="0038232E" w:rsidRPr="00AE5A16">
        <w:t xml:space="preserve"> </w:t>
      </w:r>
      <w:r w:rsidR="00476DA3" w:rsidRPr="00AE5A16">
        <w:t xml:space="preserve">a </w:t>
      </w:r>
      <w:r w:rsidR="003A0566" w:rsidRPr="00AE5A16">
        <w:t xml:space="preserve">detected </w:t>
      </w:r>
      <w:r w:rsidR="003870A7" w:rsidRPr="00AE5A16">
        <w:t xml:space="preserve">gene conversion </w:t>
      </w:r>
      <w:r w:rsidR="003A0566" w:rsidRPr="00AE5A16">
        <w:t>tract</w:t>
      </w:r>
      <w:r w:rsidR="00C231C6" w:rsidRPr="00AE5A16">
        <w:t xml:space="preserve"> starting </w:t>
      </w:r>
      <w:r w:rsidR="00C43572" w:rsidRPr="00AE5A16">
        <w:t>near</w:t>
      </w:r>
      <w:r w:rsidR="003870A7" w:rsidRPr="00AE5A16">
        <w:t xml:space="preserve"> the end of a</w:t>
      </w:r>
      <w:r w:rsidR="00C231C6" w:rsidRPr="00AE5A16">
        <w:t xml:space="preserve"> detection region </w:t>
      </w:r>
      <w:r w:rsidR="00B61D1E" w:rsidRPr="00AE5A16">
        <w:t>is</w:t>
      </w:r>
      <w:r w:rsidR="00C231C6" w:rsidRPr="00AE5A16">
        <w:t xml:space="preserve"> likely to </w:t>
      </w:r>
      <w:r w:rsidR="00FB075E" w:rsidRPr="00AE5A16">
        <w:t>protrude into</w:t>
      </w:r>
      <w:r w:rsidR="009312DA" w:rsidRPr="00AE5A16">
        <w:t xml:space="preserve"> </w:t>
      </w:r>
      <w:r w:rsidR="00B20D85" w:rsidRPr="00AE5A16">
        <w:t xml:space="preserve">the </w:t>
      </w:r>
      <w:r w:rsidR="00FB075E" w:rsidRPr="00AE5A16">
        <w:t xml:space="preserve">neighboring </w:t>
      </w:r>
      <w:r w:rsidR="003F4045" w:rsidRPr="00AE5A16">
        <w:t xml:space="preserve">region </w:t>
      </w:r>
      <w:r w:rsidR="00FB075E" w:rsidRPr="00AE5A16">
        <w:t>in which allele conversions are not detected</w:t>
      </w:r>
      <w:r w:rsidR="00B712DF" w:rsidRPr="00AE5A16">
        <w:t xml:space="preserve">. </w:t>
      </w:r>
      <w:r w:rsidR="000D514D" w:rsidRPr="00AE5A16">
        <w:t>This also</w:t>
      </w:r>
      <w:r w:rsidR="00B712DF" w:rsidRPr="00AE5A16">
        <w:t xml:space="preserve"> prevents</w:t>
      </w:r>
      <w:r w:rsidR="00471842" w:rsidRPr="00AE5A16">
        <w:t xml:space="preserve"> double counting tracts</w:t>
      </w:r>
      <w:r w:rsidR="00FB075E">
        <w:t>.</w:t>
      </w:r>
    </w:p>
    <w:p w14:paraId="027AD5FF" w14:textId="008A7DEF" w:rsidR="0000355D" w:rsidRDefault="00845E9F" w:rsidP="00257DC0">
      <w:r>
        <w:t xml:space="preserve">Across all the autosomes, </w:t>
      </w:r>
      <w:r w:rsidR="004D432A">
        <w:t>9,313,066 allele conversions were detected</w:t>
      </w:r>
      <w:r w:rsidR="006D7994">
        <w:t>.</w:t>
      </w:r>
      <w:r w:rsidR="004D432A">
        <w:t xml:space="preserve"> </w:t>
      </w:r>
      <w:r w:rsidR="006D7994">
        <w:t>These</w:t>
      </w:r>
      <w:r w:rsidR="004D432A">
        <w:t xml:space="preserve"> allele conversions were inferred to belong to 5,961,128 </w:t>
      </w:r>
      <w:r w:rsidR="00950D2B">
        <w:t xml:space="preserve">detected </w:t>
      </w:r>
      <w:r w:rsidR="004D432A">
        <w:t>gene conversion tracts</w:t>
      </w:r>
      <w:r w:rsidR="003179CF">
        <w:t>.</w:t>
      </w:r>
      <w:r w:rsidR="002A48CC">
        <w:t xml:space="preserve"> </w:t>
      </w:r>
      <w:r w:rsidR="006D7994">
        <w:t xml:space="preserve">Furthermore, </w:t>
      </w:r>
      <w:r w:rsidR="00E165EA">
        <w:t xml:space="preserve">82.9% of </w:t>
      </w:r>
      <w:r w:rsidR="003179CF">
        <w:t xml:space="preserve">the </w:t>
      </w:r>
      <w:r w:rsidR="000D50C5">
        <w:t xml:space="preserve">detected gene conversion </w:t>
      </w:r>
      <w:r w:rsidR="003179CF">
        <w:t xml:space="preserve">tracts </w:t>
      </w:r>
      <w:r w:rsidR="006D7994">
        <w:t xml:space="preserve">were comprised of </w:t>
      </w:r>
      <w:r w:rsidR="00503249">
        <w:t>a single</w:t>
      </w:r>
      <w:r w:rsidR="00B93137">
        <w:rPr>
          <w:rFonts w:hint="eastAsia"/>
        </w:rPr>
        <w:t xml:space="preserve"> allele conversion</w:t>
      </w:r>
      <w:r w:rsidR="00F8499F">
        <w:t>.</w:t>
      </w:r>
      <w:r w:rsidR="00503624">
        <w:fldChar w:fldCharType="begin"/>
      </w:r>
      <w:r w:rsidR="00B2375B">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B2375B" w:rsidRPr="00B2375B">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w:t>
      </w:r>
      <w:r w:rsidR="00503249">
        <w:t>a</w:t>
      </w:r>
      <w:r w:rsidR="00B93137">
        <w:rPr>
          <w:rFonts w:hint="eastAsia"/>
        </w:rPr>
        <w:t xml:space="preserve"> detected gene conversion tract as the </w:t>
      </w:r>
      <w:r w:rsidR="00C2439D">
        <w:t>observed tract length</w:t>
      </w:r>
      <w:r w:rsidR="001C35F0">
        <w:t xml:space="preserve"> of the </w:t>
      </w:r>
      <w:r w:rsidR="001C35F0">
        <w:lastRenderedPageBreak/>
        <w:t>gene conversion tract</w:t>
      </w:r>
      <w:r w:rsidR="00B93137">
        <w:rPr>
          <w:rFonts w:hint="eastAsia"/>
        </w:rPr>
        <w:t xml:space="preserve">. If </w:t>
      </w:r>
      <w:r w:rsidR="000D50C5">
        <w:t>a</w:t>
      </w:r>
      <w:r w:rsidR="00823B8F">
        <w:t xml:space="preserve"> detected</w:t>
      </w:r>
      <w:r w:rsidR="000D50C5">
        <w:t xml:space="preserve"> gene conversion</w:t>
      </w:r>
      <w:r w:rsidR="00823B8F">
        <w:t xml:space="preserve"> tract is comprised of a single allele conversion</w:t>
      </w:r>
      <w:r w:rsidR="00A60991">
        <w:t>,</w:t>
      </w:r>
      <w:r w:rsidR="00B93137">
        <w:rPr>
          <w:rFonts w:hint="eastAsia"/>
        </w:rPr>
        <w:t xml:space="preserve"> the observed </w:t>
      </w:r>
      <w:r w:rsidR="00C2439D">
        <w:t>tract length</w:t>
      </w:r>
      <w:r w:rsidR="00B93137">
        <w:rPr>
          <w:rFonts w:hint="eastAsia"/>
        </w:rPr>
        <w:t xml:space="preserve"> is one</w:t>
      </w:r>
      <w:r w:rsidR="00A51637">
        <w:t xml:space="preserve"> bp</w:t>
      </w:r>
      <w:r w:rsidR="00B93137">
        <w:rPr>
          <w:rFonts w:hint="eastAsia"/>
        </w:rPr>
        <w:t xml:space="preserve">. </w:t>
      </w:r>
    </w:p>
    <w:p w14:paraId="6D093CFE" w14:textId="3365E958" w:rsidR="00156895" w:rsidRDefault="00A61A8F" w:rsidP="00257DC0">
      <w:r>
        <w:rPr>
          <w:rFonts w:hint="eastAsia"/>
        </w:rPr>
        <w:t xml:space="preserve">We label the observed </w:t>
      </w:r>
      <w:r>
        <w:t>tract lengths</w:t>
      </w:r>
      <w:r>
        <w:rPr>
          <w:rFonts w:hint="eastAsia"/>
        </w:rPr>
        <w:t xml:space="preserve"> </w:t>
      </w:r>
      <w:r w:rsidR="000D50C5">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8C6274">
        <w:t xml:space="preserve">The procedure used </w:t>
      </w:r>
      <w:r w:rsidR="008C6274" w:rsidRPr="00C06283">
        <w:t>to detect</w:t>
      </w:r>
      <w:r w:rsidR="00FF2387" w:rsidRPr="00C06283">
        <w:t xml:space="preserve"> </w:t>
      </w:r>
      <w:r w:rsidR="00D776AF" w:rsidRPr="00C06283">
        <w:t xml:space="preserve">gene conversion tracts in </w:t>
      </w:r>
      <w:r w:rsidR="008C6274" w:rsidRPr="00C06283">
        <w:t xml:space="preserve">each </w:t>
      </w:r>
      <w:r w:rsidR="00D776AF" w:rsidRPr="00C06283">
        <w:t>offset</w:t>
      </w:r>
      <w:r w:rsidR="008C6274" w:rsidRPr="00C06283">
        <w:t xml:space="preserve"> assumes that gene conversion tracts are shorter than 1.5 kb</w:t>
      </w:r>
      <w:r w:rsidR="00C06283" w:rsidRPr="00C06283">
        <w:t>.</w:t>
      </w:r>
      <w:r w:rsidR="00F72926" w:rsidRPr="00C06283">
        <w:t xml:space="preserve"> </w:t>
      </w:r>
      <w:r w:rsidR="00075BB3">
        <w:t xml:space="preserve">To </w:t>
      </w:r>
      <w:r w:rsidR="00BD154D">
        <w:t>take this into account</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5F7DB3">
        <w:t>exceeding</w:t>
      </w:r>
      <w:r w:rsidR="00156895">
        <w:t xml:space="preserve"> </w:t>
      </w:r>
      <w:r w:rsidR="00C06283">
        <w:t>1.5 kb</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A51637">
        <w:t>one</w:t>
      </w:r>
      <w:r w:rsidR="003F4045">
        <w:t xml:space="preserve"> bp </w:t>
      </w:r>
      <w:r>
        <w:t>prior to estimation</w:t>
      </w:r>
      <w:r w:rsidR="00C91E58">
        <w:t>,</w:t>
      </w:r>
      <w:r w:rsidR="003F5595">
        <w:t xml:space="preserve"> because the proportion of </w:t>
      </w:r>
      <w:r w:rsidR="00A51637">
        <w:t xml:space="preserve">observed tract lengths of one bp </w:t>
      </w:r>
      <w:r w:rsidR="003F5595">
        <w:t>is overestimated by our model</w:t>
      </w:r>
      <w:r w:rsidR="006B248D">
        <w:t xml:space="preserve"> (</w:t>
      </w:r>
      <w:r w:rsidR="00AB427E">
        <w:t xml:space="preserve">see </w:t>
      </w:r>
      <w:r w:rsidR="006B248D">
        <w:t>Supplementary Materials)</w:t>
      </w:r>
      <w:r>
        <w:t xml:space="preserve">. This is likely because </w:t>
      </w:r>
      <w:r w:rsidR="00277254">
        <w:t>we do not account for linkage disequilibrium in our model</w:t>
      </w:r>
      <w:r w:rsidR="00C91E58">
        <w:t xml:space="preserve">. The effect of linkage disequilibrium on the distribution of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t>Definitions and overview of model</w:t>
      </w:r>
    </w:p>
    <w:p w14:paraId="0B0A4ABE" w14:textId="063661FF" w:rsidR="00312F64" w:rsidRDefault="00833FE9" w:rsidP="00487BB5">
      <w:r>
        <w:t xml:space="preserve">Our model follows the general framework described in </w:t>
      </w:r>
      <w:proofErr w:type="spellStart"/>
      <w:r>
        <w:t>Betran</w:t>
      </w:r>
      <w:proofErr w:type="spellEnd"/>
      <w:r>
        <w:t xml:space="preserve"> et al.</w:t>
      </w:r>
      <w:r w:rsidR="00BC6DCA">
        <w:t xml:space="preserve"> (1997).</w:t>
      </w:r>
      <w:r>
        <w:fldChar w:fldCharType="begin"/>
      </w:r>
      <w:r w:rsidR="00B2375B">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B2375B" w:rsidRPr="00B2375B">
        <w:rPr>
          <w:rFonts w:ascii="Calibri" w:hAnsi="Calibri" w:cs="Calibri"/>
          <w:kern w:val="0"/>
          <w:vertAlign w:val="superscript"/>
        </w:rPr>
        <w:t>7</w:t>
      </w:r>
      <w:r>
        <w:fldChar w:fldCharType="end"/>
      </w:r>
      <w:r>
        <w:t xml:space="preserve"> </w:t>
      </w:r>
      <w:r w:rsidR="00710683">
        <w:t xml:space="preserve">We </w:t>
      </w:r>
      <w:r w:rsidR="006B248D">
        <w:t xml:space="preserve">model </w:t>
      </w:r>
      <m:oMath>
        <m:r>
          <w:rPr>
            <w:rFonts w:ascii="Cambria Math" w:hAnsi="Cambria Math"/>
          </w:rPr>
          <m:t>N</m:t>
        </m:r>
      </m:oMath>
      <w:r w:rsidR="006B248D">
        <w:t>, the length of a gene conversion tract,</w:t>
      </w:r>
      <w:r w:rsidR="00710683">
        <w:t xml:space="preserve"> </w:t>
      </w:r>
      <w:r w:rsidR="006B248D">
        <w:t>as</w:t>
      </w:r>
      <w:r w:rsidR="005D0DDE">
        <w:rPr>
          <w:rFonts w:hint="eastAsia"/>
        </w:rPr>
        <w:t xml:space="preserve"> a geometric random variable</w:t>
      </w:r>
      <w:r w:rsidR="00693EB6">
        <w:t>, or</w:t>
      </w:r>
      <w:r w:rsidR="00835987">
        <w:t xml:space="preserve"> (extending</w:t>
      </w:r>
      <w:r w:rsidR="00BC6DCA">
        <w:t xml:space="preserve"> the model by</w:t>
      </w:r>
      <w:r w:rsidR="00835987">
        <w:t xml:space="preserve"> </w:t>
      </w:r>
      <w:proofErr w:type="spellStart"/>
      <w:r w:rsidR="00835987">
        <w:t>Betran</w:t>
      </w:r>
      <w:proofErr w:type="spellEnd"/>
      <w:r w:rsidR="00835987">
        <w:t xml:space="preserve"> et al.</w:t>
      </w:r>
      <w:r w:rsidR="001A7546">
        <w:t>)</w:t>
      </w:r>
      <w:r w:rsidR="00693EB6">
        <w:t xml:space="preserve"> a sum of two </w:t>
      </w:r>
      <w:r w:rsidR="006B248D">
        <w:t xml:space="preserve">independent </w:t>
      </w:r>
      <w:r w:rsidR="004B4CC0">
        <w:t xml:space="preserve">and </w:t>
      </w:r>
      <w:r w:rsidR="00F45A7E">
        <w:t xml:space="preserve">identically distributed </w:t>
      </w:r>
      <w:r w:rsidR="00693EB6">
        <w:t xml:space="preserve">geometric random variables.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BC6DCA">
        <w:t xml:space="preserve">the </w:t>
      </w:r>
      <w:r w:rsidR="0023636A">
        <w:t>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m:t>
        </m:r>
      </m:oMath>
      <w:r w:rsidR="006B248D">
        <w:t xml:space="preserve"> given </w:t>
      </w:r>
      <m:oMath>
        <m:r>
          <w:rPr>
            <w:rFonts w:ascii="Cambria Math" w:hAnsi="Cambria Math"/>
          </w:rPr>
          <m:t>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4FD74EF2" w:rsidR="00122615" w:rsidRDefault="00125EE0" w:rsidP="00122615">
      <w:pPr>
        <w:pStyle w:val="Heading2"/>
      </w:pPr>
      <w:r>
        <w:lastRenderedPageBreak/>
        <w:t>T</w:t>
      </w:r>
      <w:r w:rsidR="003A52E8">
        <w:t>he distribution of</w:t>
      </w:r>
      <w:r w:rsidR="00CD7B2B">
        <w:t xml:space="preserve"> </w:t>
      </w:r>
      <w:r>
        <w:t xml:space="preserve">the </w:t>
      </w:r>
      <w:r w:rsidR="00CD7B2B">
        <w:t xml:space="preserve">observed tract length conditional on the </w:t>
      </w:r>
      <w:r>
        <w:t>gene conversion tract length</w:t>
      </w:r>
    </w:p>
    <w:p w14:paraId="194797C5" w14:textId="073C7301" w:rsidR="006857B8" w:rsidRDefault="00C00481" w:rsidP="006857B8">
      <w:r>
        <w:t xml:space="preserve">The observed </w:t>
      </w:r>
      <w:r w:rsidR="00BC6DCA">
        <w:t xml:space="preserve">tract </w:t>
      </w:r>
      <w:r w:rsidR="00AB612D">
        <w:t>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 xml:space="preserve">distribution is derived </w:t>
      </w:r>
      <w:r w:rsidR="009D7657">
        <w:t>by</w:t>
      </w:r>
      <w:r w:rsidR="003A52E8">
        <w:t xml:space="preserve"> </w:t>
      </w:r>
      <w:proofErr w:type="spellStart"/>
      <w:r w:rsidR="003A52E8">
        <w:t>Betran</w:t>
      </w:r>
      <w:proofErr w:type="spellEnd"/>
      <w:r w:rsidR="003A52E8">
        <w:t xml:space="preserve"> et al.</w:t>
      </w:r>
      <w:r w:rsidR="003A52E8">
        <w:fldChar w:fldCharType="begin"/>
      </w:r>
      <w:r w:rsidR="00B2375B">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B2375B" w:rsidRPr="00B2375B">
        <w:rPr>
          <w:rFonts w:ascii="Calibri" w:hAnsi="Calibri" w:cs="Calibri"/>
          <w:kern w:val="0"/>
          <w:vertAlign w:val="superscript"/>
        </w:rPr>
        <w:t>7</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A078F01"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5B2BDA">
        <w:t xml:space="preserve"> bp</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 xml:space="preserve">obtaining an observed tract length of one </w:t>
      </w:r>
      <w:r w:rsidR="0097388F">
        <w:t xml:space="preserve">bp </w:t>
      </w:r>
      <w:r w:rsidR="002A6B64">
        <w:rPr>
          <w:rFonts w:hint="eastAsia"/>
        </w:rPr>
        <w:t>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FE66EC">
        <w:t xml:space="preserve"> bp</w:t>
      </w:r>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0616B9DF" w:rsidR="003A52E8" w:rsidRDefault="003A52E8" w:rsidP="003A52E8">
      <w:pPr>
        <w:pStyle w:val="Heading2"/>
      </w:pPr>
      <w:r>
        <w:t>Deriving</w:t>
      </w:r>
      <w:r>
        <w:rPr>
          <w:rFonts w:hint="eastAsia"/>
        </w:rPr>
        <w:t xml:space="preserve"> </w:t>
      </w:r>
      <w:r>
        <w:t xml:space="preserve">the marginal distribution of </w:t>
      </w:r>
      <w:r w:rsidR="00125EE0">
        <w:t>the</w:t>
      </w:r>
      <w:r w:rsidR="00CD7B2B">
        <w:t xml:space="preserve"> observed tract length</w:t>
      </w:r>
    </w:p>
    <w:p w14:paraId="22E9346B" w14:textId="59FDAF75" w:rsidR="003A52E8" w:rsidRDefault="00693EB6" w:rsidP="003A52E8">
      <w:pPr>
        <w:rPr>
          <w:rFonts w:asciiTheme="majorHAnsi" w:eastAsiaTheme="majorEastAsia" w:hAnsiTheme="majorHAnsi" w:cstheme="majorBidi"/>
        </w:rPr>
      </w:pPr>
      <w:r>
        <w:t>If</w:t>
      </w:r>
      <w:r w:rsidR="00125EE0">
        <w:t xml:space="preserve"> the gene conversion tract length</w:t>
      </w:r>
      <w:r>
        <w:t xml:space="preserve"> </w:t>
      </w:r>
      <m:oMath>
        <m:r>
          <w:rPr>
            <w:rFonts w:ascii="Cambria Math" w:hAnsi="Cambria Math"/>
          </w:rPr>
          <m:t>N</m:t>
        </m:r>
      </m:oMath>
      <w:r>
        <w:t xml:space="preserve"> is </w:t>
      </w:r>
      <w:r w:rsidR="00C6556A">
        <w:t xml:space="preserve">drawn from </w:t>
      </w:r>
      <w:r>
        <w:t>geometric</w:t>
      </w:r>
      <w:r w:rsidR="00125EE0">
        <w:t xml:space="preserve"> distribution</w:t>
      </w:r>
      <w:r>
        <w:t xml:space="preserve">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lastRenderedPageBreak/>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5272D9A2" w:rsidR="00BD5204" w:rsidRDefault="00E737A2" w:rsidP="00BD5204">
      <w:pPr>
        <w:jc w:val="left"/>
      </w:pPr>
      <w:r>
        <w:t>This is</w:t>
      </w:r>
      <w:r w:rsidR="00312F64">
        <w:t xml:space="preserve"> </w:t>
      </w:r>
      <w:r w:rsidR="00C2439D">
        <w:t>the</w:t>
      </w:r>
      <w:r w:rsidR="00312F64">
        <w:t xml:space="preserve"> marginal distribution </w:t>
      </w:r>
      <w:r w:rsidR="00C2439D">
        <w:t>of</w:t>
      </w:r>
      <w:r w:rsidR="00312F64">
        <w:t xml:space="preserve"> </w:t>
      </w:r>
      <w:r w:rsidR="00125EE0">
        <w:t xml:space="preserve">the observed tract length </w:t>
      </w:r>
      <m:oMath>
        <m:r>
          <w:rPr>
            <w:rFonts w:ascii="Cambria Math" w:hAnsi="Cambria Math"/>
          </w:rPr>
          <m:t>L</m:t>
        </m:r>
      </m:oMath>
      <w:r w:rsidR="00312F64">
        <w:t xml:space="preserve">. However, </w:t>
      </w:r>
      <w:r w:rsidR="0010150F">
        <w:rPr>
          <w:rFonts w:hint="eastAsia"/>
        </w:rPr>
        <w:t xml:space="preserve">we do not observe tracts with </w:t>
      </w:r>
      <w:r w:rsidR="001972D3">
        <w:t>an observed tract length of zero</w:t>
      </w:r>
      <w:r w:rsidR="00CB25F8">
        <w:t xml:space="preserve"> bp</w:t>
      </w:r>
      <w:r w:rsidR="0010150F">
        <w:rPr>
          <w:rFonts w:hint="eastAsia"/>
        </w:rPr>
        <w:t xml:space="preserve"> in our dataset</w:t>
      </w:r>
      <w:r w:rsidR="00312F64">
        <w:t>.</w:t>
      </w:r>
      <w:r w:rsidR="004B75E5">
        <w:t xml:space="preserve"> Furthermore, recall that we only retain observed tract lengths between 2 and 1</w:t>
      </w:r>
      <w:r w:rsidR="005C428B">
        <w:t>,</w:t>
      </w:r>
      <w:r w:rsidR="004B75E5">
        <w:t>500 bp</w:t>
      </w:r>
      <w:r w:rsidR="00BD5204">
        <w:rPr>
          <w:rFonts w:hint="eastAsia"/>
        </w:rPr>
        <w:t xml:space="preserve"> </w:t>
      </w:r>
      <w:r w:rsidR="00F45A7E">
        <w:t>during estimation</w:t>
      </w:r>
      <w:r w:rsidR="00DB64F9">
        <w:t xml:space="preserve"> (as </w:t>
      </w:r>
      <w:r>
        <w:t>described above</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1</w:t>
      </w:r>
      <w:r w:rsidR="005C428B">
        <w:t>,</w:t>
      </w:r>
      <w:r w:rsidR="00BD5204">
        <w:rPr>
          <w:rFonts w:hint="eastAsia"/>
        </w:rPr>
        <w:t>500</w:t>
      </w:r>
      <w:r w:rsidR="00CB25F8">
        <w:t xml:space="preserve"> bp</w:t>
      </w:r>
      <w:r w:rsidR="00BD5204">
        <w:rPr>
          <w:rFonts w:hint="eastAsia"/>
        </w:rPr>
        <w:t xml:space="preserve">.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5765E77A"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When fitting the model, we use the filtered set of observed tract</w:t>
      </w:r>
      <w:r w:rsidR="002212D0">
        <w:t xml:space="preserve"> lengths</w:t>
      </w:r>
      <w:r w:rsidR="00307EB4">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1972D3">
        <w:t>of</w:t>
      </w:r>
      <w:r w:rsidR="00CB62E5">
        <w:rPr>
          <w:rFonts w:hint="eastAsia"/>
        </w:rPr>
        <w:t xml:space="preserve"> </w:t>
      </w:r>
      <w:r w:rsidR="001972D3">
        <w:t xml:space="preserve">detected gene conversion </w:t>
      </w:r>
      <w:r w:rsidR="00CB62E5">
        <w:rPr>
          <w:rFonts w:hint="eastAsia"/>
        </w:rPr>
        <w:t xml:space="preserve">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3F2B7C49" w:rsidR="00473D6D" w:rsidRDefault="00000124" w:rsidP="0048537D">
      <w:pPr>
        <w:jc w:val="left"/>
      </w:pPr>
      <w:r>
        <w:t xml:space="preserve">Finally, we consider the case when </w:t>
      </w:r>
      <m:oMath>
        <m:r>
          <w:rPr>
            <w:rFonts w:ascii="Cambria Math" w:hAnsi="Cambria Math"/>
          </w:rPr>
          <m:t>N</m:t>
        </m:r>
      </m:oMath>
      <w:r>
        <w:t xml:space="preserve"> follows a </w:t>
      </w:r>
      <w:r w:rsidR="00473D6D">
        <w:t>sum of two</w:t>
      </w:r>
      <w:r w:rsidR="00F45A7E">
        <w:t xml:space="preserve"> </w:t>
      </w:r>
      <w:r w:rsidR="004B4CC0">
        <w:t xml:space="preserve">independent and </w:t>
      </w:r>
      <w:r w:rsidR="00F45A7E">
        <w:t>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153556">
        <w:t>Under this setting</w:t>
      </w:r>
      <w:r w:rsidR="00A459CE">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57A105B5" w:rsidR="005B5C84" w:rsidRPr="005B5C84" w:rsidRDefault="00354F71" w:rsidP="005B5C84">
      <w:pPr>
        <w:pStyle w:val="Heading2"/>
      </w:pPr>
      <w:r>
        <w:t>Estimating</w:t>
      </w:r>
      <w:r w:rsidR="005B5C84">
        <w:t xml:space="preserve"> </w:t>
      </w:r>
      <w:r w:rsidR="00CD7B2B">
        <w:t>the allele conversion probability</w:t>
      </w:r>
      <w:r w:rsidR="005B5C84">
        <w:t xml:space="preserve"> for each </w:t>
      </w:r>
      <w:r w:rsidR="00153556">
        <w:t>detected tract</w:t>
      </w:r>
      <w:r w:rsidR="005B5C84">
        <w:t xml:space="preserve"> </w:t>
      </w:r>
    </w:p>
    <w:p w14:paraId="597CB6B5" w14:textId="65BCB400" w:rsidR="00935399" w:rsidRDefault="00630E62" w:rsidP="005B5C84">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within</w:t>
      </w:r>
      <w:r>
        <w:t xml:space="preserve"> detected</w:t>
      </w:r>
      <w:r w:rsidR="00D841FC">
        <w:t xml:space="preserve">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w:t>
      </w:r>
      <w:r>
        <w:t xml:space="preserve">the </w:t>
      </w:r>
      <w:r w:rsidR="00935399">
        <w:t>observed tract</w:t>
      </w:r>
      <w:r>
        <w:t xml:space="preserve"> length for detected gene conversion tract </w:t>
      </w:r>
      <m:oMath>
        <m:r>
          <w:rPr>
            <w:rFonts w:ascii="Cambria Math" w:hAnsi="Cambria Math"/>
          </w:rPr>
          <m:t>j</m:t>
        </m:r>
      </m:oMath>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w:t>
      </w:r>
      <w:r>
        <w:t xml:space="preserve">obtain a maximum likelihood estimate for the mean gene conversion tract length </w:t>
      </w:r>
      <m:oMath>
        <m:r>
          <w:rPr>
            <w:rFonts w:ascii="Cambria Math" w:hAnsi="Cambria Math"/>
          </w:rPr>
          <m:t>ϕ</m:t>
        </m:r>
      </m:oMath>
      <w:r>
        <w:t>.</w:t>
      </w:r>
      <w:r w:rsidR="00D841FC">
        <w:t xml:space="preserve"> </w:t>
      </w:r>
    </w:p>
    <w:p w14:paraId="6FB9712C" w14:textId="65F9453E" w:rsidR="005B5C84" w:rsidRPr="005B5C84" w:rsidRDefault="00AF043A" w:rsidP="005B5C84">
      <w:r>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probability that a</w:t>
      </w:r>
      <w:r w:rsidR="00B95BB8">
        <w:t xml:space="preserve"> randomly selected</w:t>
      </w:r>
      <w:r>
        <w:t xml:space="preserve"> individual</w:t>
      </w:r>
      <w:r w:rsidR="00B95BB8">
        <w:t xml:space="preserve"> from the population</w:t>
      </w:r>
      <w:r>
        <w:t xml:space="preserve"> is heterozygous </w:t>
      </w:r>
      <w:r w:rsidR="000B7730">
        <w:rPr>
          <w:rFonts w:hint="eastAsia"/>
        </w:rPr>
        <w:t xml:space="preserve">at </w:t>
      </w:r>
      <w:r>
        <w:t>a given</w:t>
      </w:r>
      <w:r w:rsidR="000B7730">
        <w:rPr>
          <w:rFonts w:hint="eastAsia"/>
        </w:rPr>
        <w:t xml:space="preserve">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 xml:space="preserve">allow allele conversions to occur at </w:t>
      </w:r>
      <w:r w:rsidR="00B95BB8">
        <w:t>SNV positions</w:t>
      </w:r>
      <w:r w:rsidR="00282C93">
        <w:t xml:space="preserve">, and with differing rates at each </w:t>
      </w:r>
      <w:r w:rsidR="00B95BB8">
        <w:t>SNV position</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w:t>
      </w:r>
      <w:r w:rsidR="001B6F39">
        <w:t xml:space="preserve">detected </w:t>
      </w:r>
      <w:r w:rsidR="00DF7433">
        <w:rPr>
          <w:rFonts w:hint="eastAsia"/>
        </w:rPr>
        <w:t xml:space="preserve">gene conversion tract </w:t>
      </w:r>
      <m:oMath>
        <m:r>
          <w:rPr>
            <w:rFonts w:ascii="Cambria Math" w:hAnsi="Cambria Math"/>
          </w:rPr>
          <m:t>j</m:t>
        </m:r>
      </m:oMath>
      <w:r w:rsidR="00A07241">
        <w:rPr>
          <w:rFonts w:hint="eastAsia"/>
        </w:rPr>
        <w:t>. We use</w:t>
      </w:r>
      <w:r w:rsidR="00CF312D">
        <w:t xml:space="preserve"> the </w:t>
      </w:r>
      <w:r w:rsidR="00C30BA5">
        <w:t xml:space="preserve">average </w:t>
      </w:r>
      <w:r w:rsidR="00CF312D">
        <w:t xml:space="preserve">heterozygosity rate </w:t>
      </w:r>
      <w:r w:rsidR="000F76D1">
        <w:rPr>
          <w:rFonts w:hint="eastAsia"/>
        </w:rPr>
        <w:t>of positions near</w:t>
      </w:r>
      <w:r w:rsidR="000358F1">
        <w:t xml:space="preserve"> detected</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3813ED4F" w:rsidR="009C2C90" w:rsidRPr="00E84C90" w:rsidRDefault="0002214A" w:rsidP="005949F7">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w:t>
      </w:r>
      <w:r w:rsidR="002C6084">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2C6084">
        <w:t xml:space="preserve">) </w:t>
      </w:r>
      <w:r w:rsidR="000D1F88">
        <w:rPr>
          <w:rFonts w:hint="eastAsia"/>
        </w:rPr>
        <w:t xml:space="preserve">represent </w:t>
      </w:r>
      <w:r w:rsidR="00874849">
        <w:t xml:space="preserve">the </w:t>
      </w:r>
      <w:r w:rsidR="000D1F88">
        <w:rPr>
          <w:rFonts w:hint="eastAsia"/>
        </w:rPr>
        <w:t xml:space="preserve">positions </w:t>
      </w:r>
      <w:r w:rsidR="00C359EA">
        <w:t xml:space="preserve">on the chromosome </w:t>
      </w:r>
      <w:r w:rsidR="000D1F88">
        <w:rPr>
          <w:rFonts w:hint="eastAsia"/>
        </w:rPr>
        <w:t xml:space="preserve">corresponding to </w:t>
      </w:r>
      <w:r w:rsidR="002212D0">
        <w:t xml:space="preserve">the furthest allele converted markers within </w:t>
      </w:r>
      <w:r>
        <w:t xml:space="preserve">detected gene conversion tract </w:t>
      </w:r>
      <m:oMath>
        <m:r>
          <w:rPr>
            <w:rFonts w:ascii="Cambria Math" w:hAnsi="Cambria Math"/>
          </w:rPr>
          <m:t>j</m:t>
        </m:r>
      </m:oMath>
      <w:r w:rsidR="000D1F88">
        <w:rPr>
          <w:rFonts w:hint="eastAsia"/>
        </w:rPr>
        <w:t xml:space="preserve">, </w:t>
      </w:r>
      <w:r w:rsidR="00851F93">
        <w:rPr>
          <w:rFonts w:hint="eastAsia"/>
        </w:rPr>
        <w:t>we average the heterozygosity rate across the set of positions</w:t>
      </w:r>
      <w:r w:rsidR="009C2C90"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009C2C90"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04B0F25C"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w:t>
      </w:r>
      <w:r w:rsidR="00DC3C21">
        <w:t>MAF</w:t>
      </w:r>
      <w:r>
        <w:t xml:space="preserve"> of position </w:t>
      </w:r>
      <m:oMath>
        <m:r>
          <w:rPr>
            <w:rFonts w:ascii="Cambria Math" w:hAnsi="Cambria Math"/>
          </w:rPr>
          <m:t>i</m:t>
        </m:r>
      </m:oMath>
      <w:r>
        <w:t xml:space="preserve"> </w:t>
      </w:r>
      <w:r w:rsidR="0098178A">
        <w:t xml:space="preserve">on the chromosome </w:t>
      </w:r>
      <w:r w:rsidR="00885022">
        <w:t>in which</w:t>
      </w:r>
      <w:r w:rsidR="0098178A">
        <w:t xml:space="preserve">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885022">
        <w:t>V</w:t>
      </w:r>
      <w:r w:rsidR="00491929">
        <w:t xml:space="preserve">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r w:rsidR="00C30BA5">
        <w:t xml:space="preserve">The formula </w:t>
      </w:r>
      <m:oMath>
        <m:r>
          <w:rPr>
            <w:rFonts w:ascii="Cambria Math" w:hAnsi="Cambria Math"/>
          </w:rPr>
          <m:t>2p</m:t>
        </m:r>
        <m:d>
          <m:dPr>
            <m:ctrlPr>
              <w:rPr>
                <w:rFonts w:ascii="Cambria Math" w:hAnsi="Cambria Math"/>
                <w:i/>
              </w:rPr>
            </m:ctrlPr>
          </m:dPr>
          <m:e>
            <m:r>
              <w:rPr>
                <w:rFonts w:ascii="Cambria Math" w:hAnsi="Cambria Math"/>
              </w:rPr>
              <m:t>1-p</m:t>
            </m:r>
          </m:e>
        </m:d>
      </m:oMath>
      <w:r w:rsidR="00C30BA5">
        <w:t xml:space="preserve"> for heterozygosity at a marker assumes that Hardy-Weinberg equilibrium holds, which is a reasonable approximation for common variants in a relatively homogeneous population.</w:t>
      </w:r>
      <w:r w:rsidR="00491929">
        <w:t xml:space="preserve">  </w:t>
      </w:r>
    </w:p>
    <w:p w14:paraId="7D3BD9FE" w14:textId="6C7C51A9"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we only average the heterozygosity rate from positions 1 to 5</w:t>
      </w:r>
      <w:r w:rsidR="005C428B">
        <w:t>,</w:t>
      </w:r>
      <w:r w:rsidR="002935A5">
        <w:t xml:space="preserve">200). </w:t>
      </w:r>
    </w:p>
    <w:p w14:paraId="300C30AE" w14:textId="6AC65A59" w:rsidR="009C2C90" w:rsidRPr="00C7581A" w:rsidRDefault="005949F7" w:rsidP="005949F7">
      <w:pPr>
        <w:pStyle w:val="Heading2"/>
      </w:pPr>
      <w:r>
        <w:t>Maximum likelihood estimation of</w:t>
      </w:r>
      <w:r w:rsidR="00CD7B2B">
        <w:t xml:space="preserve"> the mean gene conversion tract length</w:t>
      </w:r>
    </w:p>
    <w:p w14:paraId="5EB43E07" w14:textId="495410BD"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we propose the following maximum likelihood estimator for </w:t>
      </w:r>
      <m:oMath>
        <m:r>
          <w:rPr>
            <w:rFonts w:ascii="Cambria Math" w:hAnsi="Cambria Math"/>
          </w:rPr>
          <m:t>ϕ</m:t>
        </m:r>
      </m:oMath>
      <w:r w:rsidR="00CD7B2B">
        <w:t>, the mean gene conversion tract length,</w:t>
      </w:r>
      <w:r w:rsidR="00F7436E">
        <w:t xml:space="preserve"> when </w:t>
      </w:r>
      <w:r w:rsidR="00C6556A">
        <w:t xml:space="preserve">the gene conversion tract length </w:t>
      </w:r>
      <m:oMath>
        <m:r>
          <w:rPr>
            <w:rFonts w:ascii="Cambria Math" w:hAnsi="Cambria Math"/>
          </w:rPr>
          <m:t>N</m:t>
        </m:r>
      </m:oMath>
      <w:r w:rsidR="00F7436E">
        <w:t xml:space="preserve"> is </w:t>
      </w:r>
      <w:r w:rsidR="00C6556A">
        <w:t>drawn from</w:t>
      </w:r>
      <w:r w:rsidR="00125EE0">
        <w:t xml:space="preserve"> a </w:t>
      </w:r>
      <w:r w:rsidR="00F7436E">
        <w:t>geometric</w:t>
      </w:r>
      <w:r w:rsidR="00125EE0">
        <w:t xml:space="preserve"> distribution</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424396F6"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w:t>
      </w:r>
      <w:r w:rsidR="00F66753">
        <w:t xml:space="preserve">marginal </w:t>
      </w:r>
      <w:r w:rsidR="002935A5">
        <w:t xml:space="preserve">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w:t>
      </w:r>
      <w:r w:rsidR="005C428B">
        <w:t>,</w:t>
      </w:r>
      <w:r w:rsidR="002935A5">
        <w:t xml:space="preserve">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proofErr w:type="spellStart"/>
      <w:r w:rsidR="00EF7A71">
        <w:t>e</w:t>
      </w:r>
      <w:proofErr w:type="spellEnd"/>
      <w:r w:rsidR="00EF7A71">
        <w:t xml:space="preserv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0924F579" w:rsidR="00F7436E" w:rsidRDefault="00D02636" w:rsidP="006857B8">
      <w:r>
        <w:t>To find the argmax,</w:t>
      </w:r>
      <w:r w:rsidR="009C2C90">
        <w:t xml:space="preserve"> we use Brent’s method, implemented in the </w:t>
      </w:r>
      <w:proofErr w:type="spellStart"/>
      <w:r w:rsidR="009C2C90">
        <w:t>optim</w:t>
      </w:r>
      <w:proofErr w:type="spellEnd"/>
      <w:r w:rsidR="009C2C90">
        <w:t xml:space="preserve"> function in R</w:t>
      </w:r>
      <w:r>
        <w:t>.</w:t>
      </w:r>
      <w:r>
        <w:fldChar w:fldCharType="begin"/>
      </w:r>
      <w:r w:rsidR="00B2375B">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B2375B" w:rsidRPr="00B2375B">
        <w:rPr>
          <w:rFonts w:ascii="Calibri" w:hAnsi="Calibri" w:cs="Calibri"/>
          <w:kern w:val="0"/>
          <w:vertAlign w:val="superscript"/>
        </w:rPr>
        <w:t>13</w:t>
      </w:r>
      <w:r>
        <w:fldChar w:fldCharType="end"/>
      </w:r>
      <w:r w:rsidR="00F7436E">
        <w:t xml:space="preserve"> </w:t>
      </w:r>
    </w:p>
    <w:p w14:paraId="053B49AB" w14:textId="2B2A3346" w:rsidR="00855071" w:rsidRDefault="005342F1" w:rsidP="005949F7">
      <w:r>
        <w:t xml:space="preserve">To </w:t>
      </w:r>
      <w:r w:rsidR="00F66753">
        <w:t>choose between the two</w:t>
      </w:r>
      <w:r>
        <w:t xml:space="preserve"> distribution</w:t>
      </w:r>
      <w:r w:rsidR="00F66753">
        <w:t>s</w:t>
      </w:r>
      <w:r>
        <w:t xml:space="preserve">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B2375B">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B2375B" w:rsidRPr="00B2375B">
        <w:rPr>
          <w:rFonts w:ascii="Calibri" w:hAnsi="Calibri" w:cs="Calibri"/>
          <w:kern w:val="0"/>
          <w:vertAlign w:val="superscript"/>
        </w:rPr>
        <w:t>14</w:t>
      </w:r>
      <w:r w:rsidR="00093BBA">
        <w:fldChar w:fldCharType="end"/>
      </w:r>
      <w:r w:rsidR="00525AEF">
        <w:t xml:space="preserve"> Lower AIC indicates that </w:t>
      </w:r>
      <w:r>
        <w:t xml:space="preserve">the distribution of </w:t>
      </w:r>
      <m:oMath>
        <m:r>
          <w:rPr>
            <w:rFonts w:ascii="Cambria Math" w:hAnsi="Cambria Math"/>
          </w:rPr>
          <m:t>N</m:t>
        </m:r>
      </m:oMath>
      <w:r w:rsidR="00525AEF">
        <w:t xml:space="preserve"> </w:t>
      </w:r>
      <w:r w:rsidR="008600DB">
        <w:t xml:space="preserve">that is used </w:t>
      </w:r>
      <w:r w:rsidR="00525AEF">
        <w:t>is a better fit to the data.</w:t>
      </w:r>
    </w:p>
    <w:p w14:paraId="435FA563" w14:textId="745D634D" w:rsidR="005949F7" w:rsidRDefault="005949F7" w:rsidP="005949F7">
      <w:pPr>
        <w:pStyle w:val="Heading2"/>
      </w:pPr>
      <w:bookmarkStart w:id="2" w:name="_Hlk171272798"/>
      <w:r>
        <w:t>Bootstrap confidence intervals</w:t>
      </w:r>
    </w:p>
    <w:bookmarkEnd w:id="2"/>
    <w:p w14:paraId="3D37E1A6" w14:textId="1E28C857"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w:t>
      </w:r>
      <w:r w:rsidR="008600DB">
        <w:t>detected gene conversion tracts</w:t>
      </w:r>
      <w:r w:rsidR="00ED5456">
        <w:t xml:space="preserve"> with </w:t>
      </w:r>
      <w:r w:rsidR="008600DB">
        <w:t xml:space="preserve">observed tract </w:t>
      </w:r>
      <w:r w:rsidR="00ED5456">
        <w:t>length between 2 and 1</w:t>
      </w:r>
      <w:r w:rsidR="005C428B">
        <w:t>,</w:t>
      </w:r>
      <w:r w:rsidR="00ED5456">
        <w:t xml:space="preserve">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observed tract</w:t>
      </w:r>
      <w:r w:rsidR="006B04A8">
        <w:t xml:space="preserve"> lengths</w:t>
      </w:r>
      <w:r w:rsidR="003A7953">
        <w:t xml:space="preserve">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w:t>
      </w:r>
      <w:r w:rsidR="00F82D85">
        <w:t xml:space="preserve">observed </w:t>
      </w:r>
      <w:r w:rsidR="00F170D0">
        <w:t xml:space="preserve">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rsidR="00717C46">
        <w:t xml:space="preserve"> and </w:t>
      </w:r>
      <w:r w:rsidR="00A5521C">
        <w:t xml:space="preserve">allele conversion </w:t>
      </w:r>
      <w:r w:rsidR="00717C46">
        <w:t xml:space="preserve">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rsidR="00F82D85">
        <w:t xml:space="preserve"> </w:t>
      </w:r>
      <w:r w:rsidR="00F170D0">
        <w:t xml:space="preserve">corresponding to </w:t>
      </w:r>
      <w:r w:rsidR="003A7953">
        <w:t>the resampled</w:t>
      </w:r>
      <w:r w:rsidR="004D2CD1">
        <w:t xml:space="preserve"> indices</w:t>
      </w:r>
      <w:r w:rsidR="003A7953">
        <w:t>.</w:t>
      </w:r>
    </w:p>
    <w:p w14:paraId="7712A8E3" w14:textId="234CC4C7" w:rsidR="00F87DB6" w:rsidRDefault="00F87DB6" w:rsidP="005949F7">
      <w:pPr>
        <w:rPr>
          <w:szCs w:val="22"/>
        </w:rPr>
      </w:pPr>
      <w:r>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319C3DA1" w:rsidR="00C92F16" w:rsidRPr="00093BBA" w:rsidRDefault="00B345EA" w:rsidP="00093BBA">
      <w:pPr>
        <w:pStyle w:val="Heading2"/>
        <w:rPr>
          <w:szCs w:val="22"/>
        </w:rPr>
      </w:pPr>
      <w:r>
        <w:rPr>
          <w:rFonts w:hint="eastAsia"/>
        </w:rPr>
        <w:lastRenderedPageBreak/>
        <w:t xml:space="preserve">Simulation </w:t>
      </w:r>
      <w:r w:rsidR="0028353D">
        <w:rPr>
          <w:rFonts w:hint="eastAsia"/>
        </w:rPr>
        <w:t>s</w:t>
      </w:r>
      <w:r>
        <w:rPr>
          <w:rFonts w:hint="eastAsia"/>
        </w:rPr>
        <w:t>tudy</w:t>
      </w:r>
    </w:p>
    <w:p w14:paraId="46F646CF" w14:textId="1BB446C0"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w:t>
      </w:r>
      <w:r w:rsidR="00BA4E52">
        <w:fldChar w:fldCharType="begin"/>
      </w:r>
      <w:r w:rsidR="00B2375B">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B2375B" w:rsidRPr="00B2375B">
        <w:rPr>
          <w:rFonts w:ascii="Calibri" w:hAnsi="Calibri" w:cs="Calibri"/>
          <w:kern w:val="0"/>
          <w:vertAlign w:val="superscript"/>
        </w:rPr>
        <w:t>6</w:t>
      </w:r>
      <w:r w:rsidR="00BA4E52">
        <w:fldChar w:fldCharType="end"/>
      </w:r>
      <w:r w:rsidR="00C92F16">
        <w:rPr>
          <w:rFonts w:hint="eastAsia"/>
        </w:rPr>
        <w:t xml:space="preserve"> </w:t>
      </w:r>
      <w:r w:rsidR="00282E2A">
        <w:t>20 regions</w:t>
      </w:r>
      <w:r w:rsidR="0040073D">
        <w:t xml:space="preserve"> </w:t>
      </w:r>
      <w:r w:rsidR="00282E2A">
        <w:t xml:space="preserve">of length 10 Mb were generated </w:t>
      </w:r>
      <w:r w:rsidR="0040073D">
        <w:t xml:space="preserve">for 125,000 individuals using the coalescent simulator </w:t>
      </w:r>
      <w:proofErr w:type="spellStart"/>
      <w:r w:rsidR="0040073D">
        <w:t>msprime</w:t>
      </w:r>
      <w:proofErr w:type="spellEnd"/>
      <w:r w:rsidR="0040073D">
        <w:t xml:space="preserve"> v1.2.</w:t>
      </w:r>
      <w:r w:rsidR="00282E2A">
        <w:fldChar w:fldCharType="begin"/>
      </w:r>
      <w:r w:rsidR="00B2375B">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82E2A">
        <w:fldChar w:fldCharType="separate"/>
      </w:r>
      <w:r w:rsidR="00B2375B" w:rsidRPr="00B2375B">
        <w:rPr>
          <w:rFonts w:ascii="Calibri" w:hAnsi="Calibri" w:cs="Calibri"/>
          <w:kern w:val="0"/>
          <w:vertAlign w:val="superscript"/>
        </w:rPr>
        <w:t>15</w:t>
      </w:r>
      <w:r w:rsidR="00282E2A">
        <w:fldChar w:fldCharType="end"/>
      </w:r>
      <w:r w:rsidR="0040073D">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 xml:space="preserve">To simulate recombination and mutation, </w:t>
      </w:r>
      <w:r w:rsidR="00865ED1">
        <w:t>a</w:t>
      </w:r>
      <w:r w:rsidR="00D72E43">
        <w:t xml:space="preserve"> recombination rate of 1 </w:t>
      </w:r>
      <w:proofErr w:type="spellStart"/>
      <w:r w:rsidR="00D72E43">
        <w:t>cM</w:t>
      </w:r>
      <w:proofErr w:type="spellEnd"/>
      <w:r w:rsidR="00D72E43">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t xml:space="preserve">with </w:t>
      </w:r>
      <w:r w:rsidR="009B6540">
        <w:t xml:space="preserve">a </w:t>
      </w:r>
      <w:r w:rsidR="00D72E43">
        <w:t>mean tract length of 300 bp.</w:t>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6D653D">
        <w:t xml:space="preserve"> (2024)</w:t>
      </w:r>
      <w:r w:rsidR="002B6A40">
        <w:t>.</w:t>
      </w:r>
      <w:r w:rsidR="002B6A40">
        <w:fldChar w:fldCharType="begin"/>
      </w:r>
      <w:r w:rsidR="00B2375B">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B2375B" w:rsidRPr="00B2375B">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B2375B">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B2375B" w:rsidRPr="00B2375B">
        <w:rPr>
          <w:rFonts w:ascii="Calibri" w:hAnsi="Calibri" w:cs="Calibri"/>
          <w:kern w:val="0"/>
          <w:vertAlign w:val="superscript"/>
        </w:rPr>
        <w:t>11</w:t>
      </w:r>
      <w:r w:rsidR="00E86898">
        <w:fldChar w:fldCharType="end"/>
      </w:r>
      <w:r w:rsidR="00E84ECE">
        <w:t xml:space="preserve"> </w:t>
      </w:r>
      <w:r w:rsidR="00D65A0F">
        <w:t>T</w:t>
      </w:r>
      <w:r w:rsidR="00782DAC">
        <w:t xml:space="preserve">he multi-individual IBD analysis </w:t>
      </w:r>
      <w:r w:rsidR="00E86898">
        <w:t xml:space="preserve">detected 284,838 allele conversions </w:t>
      </w:r>
      <w:r w:rsidR="005E07B4">
        <w:t>belonging to</w:t>
      </w:r>
      <w:r w:rsidR="00E86898">
        <w:t xml:space="preserve"> 226,007</w:t>
      </w:r>
      <w:r w:rsidR="005E07B4">
        <w:t xml:space="preserve"> detected</w:t>
      </w:r>
      <w:r w:rsidR="00E86898">
        <w:t xml:space="preserve"> gene conversion tracts</w:t>
      </w:r>
      <w:r w:rsidR="00AA4230">
        <w:t xml:space="preserve"> across the 20 </w:t>
      </w:r>
      <w:r w:rsidR="00282E2A">
        <w:t>regions. We fit our model to the detected gene conversion tracts in each of the 20 regions</w:t>
      </w:r>
      <w:r w:rsidR="006F1924">
        <w:t xml:space="preserve"> to estimate the mean gene conversion tract length in each region.</w:t>
      </w:r>
      <w:r w:rsidR="00C41EF3">
        <w:t xml:space="preserve"> For the purposes of this simulation study, </w:t>
      </w:r>
      <w:r w:rsidR="00974A2B">
        <w:t xml:space="preserve">we </w:t>
      </w:r>
      <w:r w:rsidR="004909D9">
        <w:t>refer to</w:t>
      </w:r>
      <w:r w:rsidR="00974A2B">
        <w:t xml:space="preserve"> the detected gene conversion tracts in each region as a separate replicate dataset. We refer to fitting our model to the detected gene conversion tracts in each of the 20 regions as a separate replicate of this simulation study.   </w:t>
      </w:r>
    </w:p>
    <w:p w14:paraId="5E9E3EBC" w14:textId="31AFA39F"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w:r w:rsidR="00CD50CD">
        <w:t xml:space="preserve">the gene conversion tract lengths </w:t>
      </w:r>
      <m:oMath>
        <m:r>
          <w:rPr>
            <w:rFonts w:ascii="Cambria Math" w:hAnsi="Cambria Math"/>
          </w:rPr>
          <m:t>N</m:t>
        </m:r>
      </m:oMath>
      <w:del w:id="3" w:author="Sharon Browning" w:date="2024-11-22T14:40:00Z">
        <w:r w:rsidR="00250B55" w:rsidDel="00CD50CD">
          <w:delText xml:space="preserve">, </w:delText>
        </w:r>
        <w:r w:rsidR="002D1B4F" w:rsidDel="00CD50CD">
          <w:rPr>
            <w:rFonts w:hint="eastAsia"/>
          </w:rPr>
          <w:delText>to th</w:delText>
        </w:r>
        <w:r w:rsidR="00DD4A23" w:rsidDel="00CD50CD">
          <w:delText>e</w:delText>
        </w:r>
        <w:r w:rsidR="002D1B4F" w:rsidDel="00CD50CD">
          <w:rPr>
            <w:rFonts w:hint="eastAsia"/>
          </w:rPr>
          <w:delText xml:space="preserve"> data</w:delText>
        </w:r>
        <w:r w:rsidR="00DD4A23" w:rsidDel="00CD50CD">
          <w:delText xml:space="preserve"> from each replicate</w:delText>
        </w:r>
        <w:r w:rsidR="000525A2" w:rsidDel="00CD50CD">
          <w:rPr>
            <w:rFonts w:hint="eastAsia"/>
          </w:rPr>
          <w:delText>, obtaining</w:delText>
        </w:r>
        <w:r w:rsidR="007F3E63" w:rsidDel="00CD50CD">
          <w:delText> </w:delText>
        </w:r>
      </w:del>
      <m:oMath>
        <m:acc>
          <m:accPr>
            <m:ctrlPr>
              <w:del w:id="4" w:author="Sharon Browning" w:date="2024-11-22T14:40:00Z">
                <w:rPr>
                  <w:rFonts w:ascii="Cambria Math" w:hAnsi="Cambria Math"/>
                  <w:i/>
                </w:rPr>
              </w:del>
            </m:ctrlPr>
          </m:accPr>
          <m:e>
            <m:r>
              <w:del w:id="5" w:author="Sharon Browning" w:date="2024-11-22T14:40:00Z">
                <w:rPr>
                  <w:rFonts w:ascii="Cambria Math" w:hAnsi="Cambria Math"/>
                </w:rPr>
                <m:t>ϕ</m:t>
              </w:del>
            </m:r>
          </m:e>
        </m:acc>
      </m:oMath>
      <w:del w:id="6" w:author="Sharon Browning" w:date="2024-11-22T14:40:00Z">
        <w:r w:rsidR="000525A2" w:rsidDel="00CD50CD">
          <w:rPr>
            <w:rFonts w:hint="eastAsia"/>
          </w:rPr>
          <w:delText xml:space="preserve"> as described in the </w:delText>
        </w:r>
        <w:r w:rsidR="00BA4E52" w:rsidDel="00CD50CD">
          <w:delText xml:space="preserve">section, </w:delText>
        </w:r>
        <w:r w:rsidR="000525A2" w:rsidRPr="000525A2" w:rsidDel="00CD50CD">
          <w:delText xml:space="preserve">Maximum likelihood estimation of </w:delText>
        </w:r>
      </w:del>
      <m:oMath>
        <m:r>
          <w:del w:id="7" w:author="Sharon Browning" w:date="2024-11-22T14:40:00Z">
            <w:rPr>
              <w:rFonts w:ascii="Cambria Math" w:hAnsi="Cambria Math"/>
            </w:rPr>
            <m:t>ϕ</m:t>
          </w:del>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p>
    <w:p w14:paraId="11C35D23" w14:textId="6C4C248F" w:rsidR="00F151B0" w:rsidRDefault="00F151B0" w:rsidP="00F151B0">
      <w:pPr>
        <w:pStyle w:val="Heading2"/>
      </w:pPr>
      <w:r>
        <w:lastRenderedPageBreak/>
        <w:t>UK Biobank analysis</w:t>
      </w:r>
    </w:p>
    <w:p w14:paraId="7F4B18DC" w14:textId="6EED6E99" w:rsidR="00D65A0F" w:rsidRDefault="00CD50CD" w:rsidP="00F151B0">
      <w:r>
        <w:t>We appl</w:t>
      </w:r>
      <w:r w:rsidR="00A5521C">
        <w:t>y</w:t>
      </w:r>
      <w:r>
        <w:t xml:space="preserve"> our methods to the UK Biobank whole autosome data to estimate the autosome-wide mean gene conversion tract length. In addition, we </w:t>
      </w:r>
      <w:r w:rsidR="00A5521C">
        <w:t>run</w:t>
      </w:r>
      <w:r w:rsidR="00147434">
        <w:t xml:space="preserve"> a stratified analysis, stratifying observed tract lengths by whether </w:t>
      </w:r>
      <w:r w:rsidR="00FF0B6D">
        <w:t xml:space="preserve">the corresponding </w:t>
      </w:r>
      <w:r w:rsidR="001403FD">
        <w:t>gene conversion</w:t>
      </w:r>
      <w:r w:rsidR="00FF0B6D">
        <w:t xml:space="preserve"> tract</w:t>
      </w:r>
      <w:r w:rsidR="00147434">
        <w:t xml:space="preserve"> </w:t>
      </w:r>
      <w:r w:rsidR="00ED0040">
        <w:t xml:space="preserve">overlapped with a </w:t>
      </w:r>
      <w:r w:rsidR="00147434">
        <w:t>recombination hotspot</w:t>
      </w:r>
      <w:r w:rsidR="00044A13">
        <w:t xml:space="preserve">. </w:t>
      </w:r>
    </w:p>
    <w:p w14:paraId="7842C6C9" w14:textId="3148F24B" w:rsidR="003E6946" w:rsidRDefault="003B6688" w:rsidP="00F151B0">
      <w:r>
        <w:t>We</w:t>
      </w:r>
      <w:r w:rsidR="00B719A8">
        <w:t xml:space="preserve"> use the </w:t>
      </w:r>
      <w:proofErr w:type="spellStart"/>
      <w:r w:rsidR="00B719A8">
        <w:t>deCODE</w:t>
      </w:r>
      <w:proofErr w:type="spellEnd"/>
      <w:r w:rsidR="00B719A8">
        <w:t xml:space="preserve"> genetic map</w:t>
      </w:r>
      <w:r>
        <w:t xml:space="preserve"> to define recombination hotspots on each autosome</w:t>
      </w:r>
      <w:r w:rsidR="00B719A8">
        <w:t>.</w:t>
      </w:r>
      <w:r w:rsidR="00B719A8">
        <w:fldChar w:fldCharType="begin"/>
      </w:r>
      <w:r w:rsidR="00B2375B">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2375B" w:rsidRPr="00B2375B">
        <w:rPr>
          <w:rFonts w:ascii="Calibri" w:cs="Calibri"/>
          <w:kern w:val="0"/>
          <w:vertAlign w:val="superscript"/>
        </w:rPr>
        <w:t>16</w:t>
      </w:r>
      <w:r w:rsidR="00B719A8">
        <w:fldChar w:fldCharType="end"/>
      </w:r>
      <w:r>
        <w:t xml:space="preserve"> For each autosome, we first calculate a background recombination rate by </w:t>
      </w:r>
      <w:r w:rsidR="00CA3CC3">
        <w:t>dividing</w:t>
      </w:r>
      <w:r>
        <w:t xml:space="preserve"> the </w:t>
      </w:r>
      <w:r w:rsidR="00CA3CC3">
        <w:t xml:space="preserve">genetic distance between the two most distant markers </w:t>
      </w:r>
      <w:r w:rsidR="007C761C">
        <w:t xml:space="preserve">on the genetic map </w:t>
      </w:r>
      <w:r w:rsidR="00CA3CC3">
        <w:t xml:space="preserve">(in </w:t>
      </w:r>
      <w:proofErr w:type="spellStart"/>
      <w:r w:rsidR="00CA3CC3">
        <w:t>cM</w:t>
      </w:r>
      <w:proofErr w:type="spellEnd"/>
      <w:r w:rsidR="00CA3CC3">
        <w:t xml:space="preserve">) by their physical distance (in Mb). </w:t>
      </w:r>
      <w:r w:rsidR="007C761C">
        <w:t>Next, we similarly calculat</w:t>
      </w:r>
      <w:r w:rsidR="00A5521C">
        <w:t>e</w:t>
      </w:r>
      <w:r w:rsidR="007C761C">
        <w:t xml:space="preserve">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08382AEB" w:rsidR="00F45F81" w:rsidRPr="00F151B0" w:rsidRDefault="00264CED" w:rsidP="00F0417D">
      <w:r>
        <w:t xml:space="preserve">If the local recombination rate between two markers is more than five times the background recombination rate of the autosome, we classify the region </w:t>
      </w:r>
      <w:r w:rsidR="00064DE5">
        <w:t>spanning</w:t>
      </w:r>
      <w:r>
        <w:t xml:space="preserve"> these markers as </w:t>
      </w:r>
      <w:r w:rsidR="00C31CFE">
        <w:t>a recombination hotspot</w:t>
      </w:r>
      <w:r w:rsidR="00AF3560">
        <w:t xml:space="preserve">. </w:t>
      </w:r>
      <w:r w:rsidR="00572590">
        <w:t xml:space="preserve">We cluster adjacent recombination hotspots together into one hotspot.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743442">
        <w:t>the detected gene conversion tract</w:t>
      </w:r>
      <w:r w:rsidR="00F83B0E">
        <w:t xml:space="preserve"> overlapped with a recombination hotspot</w:t>
      </w:r>
      <w:r w:rsidR="00B95476" w:rsidRPr="00B95476">
        <w:t>. For each subset</w:t>
      </w:r>
      <w:r w:rsidR="00A541CC">
        <w:t xml:space="preserve"> of observed tract lengths</w:t>
      </w:r>
      <w:r w:rsidR="00B95476" w:rsidRPr="00B95476">
        <w:t>, we then obtain</w:t>
      </w:r>
      <w:r w:rsidR="00B95476">
        <w:t xml:space="preserve"> </w:t>
      </w:r>
      <w:r w:rsidR="00B95476" w:rsidRPr="00B95476">
        <w:t>a maximum likelihood estimate and a 95% bootstrap confidence interval for </w:t>
      </w:r>
      <w:r w:rsidR="00CD50CD">
        <w:t>the mean gene conversion tract length</w:t>
      </w:r>
      <w:r w:rsidR="00B95476">
        <w:t>.</w:t>
      </w:r>
    </w:p>
    <w:p w14:paraId="29BD684F" w14:textId="289816DD" w:rsidR="005C3A6A" w:rsidRDefault="005C3A6A" w:rsidP="005468F7">
      <w:pPr>
        <w:pStyle w:val="Heading1"/>
      </w:pPr>
      <w:r>
        <w:lastRenderedPageBreak/>
        <w:t>Results</w:t>
      </w:r>
    </w:p>
    <w:p w14:paraId="4D1A5EFF" w14:textId="7DEAAB57" w:rsidR="00805B5F" w:rsidRPr="00093BBA" w:rsidRDefault="00805B5F" w:rsidP="00805B5F">
      <w:pPr>
        <w:pStyle w:val="Heading2"/>
        <w:rPr>
          <w:szCs w:val="22"/>
        </w:rPr>
      </w:pPr>
      <w:r>
        <w:rPr>
          <w:rFonts w:hint="eastAsia"/>
        </w:rPr>
        <w:t>Simulation study</w:t>
      </w:r>
      <w:r>
        <w:t xml:space="preserve"> </w:t>
      </w:r>
    </w:p>
    <w:p w14:paraId="3693D334" w14:textId="7496D08E" w:rsidR="00DD4A23" w:rsidRDefault="00DE78FC" w:rsidP="00B40C7E">
      <w:r>
        <w:t>We fit</w:t>
      </w:r>
      <w:r w:rsidR="0031760A">
        <w:t xml:space="preserve"> our model to the observed tract</w:t>
      </w:r>
      <w:r w:rsidR="00236528">
        <w:t xml:space="preserve"> lengths </w:t>
      </w:r>
      <w:r w:rsidR="0031760A">
        <w:t xml:space="preserve">from each </w:t>
      </w:r>
      <w:r w:rsidR="00DD4A23">
        <w:t>replicate</w:t>
      </w:r>
      <w:r w:rsidR="00DD4A23">
        <w:rPr>
          <w:rFonts w:hint="eastAsia"/>
        </w:rPr>
        <w:t xml:space="preserve"> </w:t>
      </w:r>
      <w:r w:rsidR="00974A2B">
        <w:t>of</w:t>
      </w:r>
      <w:r w:rsidR="00124E82">
        <w:rPr>
          <w:rFonts w:hint="eastAsia"/>
        </w:rPr>
        <w:t xml:space="preserve"> </w:t>
      </w:r>
      <w:r w:rsidR="0031760A">
        <w:t>the simulation study.</w:t>
      </w:r>
      <w:r>
        <w:t xml:space="preserve"> </w:t>
      </w:r>
      <w:r w:rsidR="00EC57B7">
        <w:t>Recall that a</w:t>
      </w:r>
      <w:r w:rsidR="00B70F56">
        <w:t xml:space="preserve"> </w:t>
      </w:r>
      <w:r w:rsidR="00625D95">
        <w:t xml:space="preserve">geometric distribution </w:t>
      </w:r>
      <w:r w:rsidR="00012D9E">
        <w:t xml:space="preserve">with mean 300 bp </w:t>
      </w:r>
      <w:r w:rsidR="00625D95">
        <w:t xml:space="preserve">was used to simulate gene conversion tract lengths in this simulation study. </w:t>
      </w:r>
      <w:r>
        <w:t xml:space="preserve">We </w:t>
      </w:r>
      <w:r w:rsidR="00012D9E">
        <w:t>estimate the</w:t>
      </w:r>
      <w:r>
        <w:t xml:space="preserve"> </w:t>
      </w:r>
      <w:r w:rsidR="00012D9E">
        <w:t xml:space="preserve">mean tract length </w:t>
      </w:r>
      <m:oMath>
        <m:r>
          <w:rPr>
            <w:rFonts w:ascii="Cambria Math" w:hAnsi="Cambria Math"/>
          </w:rPr>
          <m:t>ϕ</m:t>
        </m:r>
      </m:oMath>
      <w:r>
        <w:t xml:space="preserve"> </w:t>
      </w:r>
      <w:r w:rsidR="00012D9E">
        <w:t>under</w:t>
      </w:r>
      <w:r>
        <w:t xml:space="preserve"> </w:t>
      </w:r>
      <w:r w:rsidR="003B2A20">
        <w:t xml:space="preserve">both model settings (assuming </w:t>
      </w:r>
      <w:r>
        <w:t>a geometric distribution and a sum of two geometric random variables</w:t>
      </w:r>
      <w:r w:rsidR="003B2A20">
        <w:t xml:space="preserve"> for gene conversion tract lengths)</w:t>
      </w:r>
      <w:r w:rsidR="00012D9E">
        <w:t>. Estimates and confidence intervals</w:t>
      </w:r>
      <w:r>
        <w:t xml:space="preserve"> from each replicate </w:t>
      </w:r>
      <w:r w:rsidR="00012D9E">
        <w:t xml:space="preserve">are shown </w:t>
      </w:r>
      <w:r>
        <w:t>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w:t>
      </w:r>
      <w:r w:rsidR="00012D9E">
        <w:t xml:space="preserve">bp </w:t>
      </w:r>
      <w:r w:rsidR="00625D95">
        <w:t>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w:t>
      </w:r>
      <w:r w:rsidR="00012D9E">
        <w:t xml:space="preserve">bp </w:t>
      </w:r>
      <w:r w:rsidR="0031760A">
        <w:t xml:space="preserve">used to simulate the gene conversion tracts. </w:t>
      </w:r>
      <w:r w:rsidR="00012D9E">
        <w:t>T</w:t>
      </w:r>
      <w:r w:rsidR="00EA554B">
        <w:t xml:space="preserve">he true value of 300 </w:t>
      </w:r>
      <w:r w:rsidR="00012D9E">
        <w:t xml:space="preserve">bp </w:t>
      </w:r>
      <w:r w:rsidR="00EA554B">
        <w:t xml:space="preserve">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w:t>
      </w:r>
      <w:r w:rsidR="00012D9E">
        <w:t xml:space="preserve">incorrectly </w:t>
      </w:r>
      <w:r w:rsidR="00793E36">
        <w:rPr>
          <w:rFonts w:hint="eastAsia"/>
        </w:rPr>
        <w:t>assume a sum of two geometric random variables for</w:t>
      </w:r>
      <w:r w:rsidR="00F33C52">
        <w:t xml:space="preserve"> gene conversion</w:t>
      </w:r>
      <w:r w:rsidR="00793E36">
        <w:rPr>
          <w:rFonts w:hint="eastAsia"/>
        </w:rPr>
        <w:t xml:space="preserve"> </w:t>
      </w:r>
      <w:r w:rsidR="00012D9E">
        <w:t>tract lengths</w:t>
      </w:r>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012D9E">
        <w:t xml:space="preserve"> bp</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12D9E">
        <w:t xml:space="preserve"> bp</w:t>
      </w:r>
      <w:r w:rsidR="000F18B6">
        <w:rPr>
          <w:rFonts w:hint="eastAsia"/>
        </w:rPr>
        <w:t xml:space="preserve">. Furthermore, </w:t>
      </w:r>
      <w:r w:rsidR="006F1C18">
        <w:rPr>
          <w:rFonts w:hint="eastAsia"/>
        </w:rPr>
        <w:t xml:space="preserve">none of our 95% bootstrap confidence </w:t>
      </w:r>
      <w:r w:rsidR="00F271A0">
        <w:rPr>
          <w:rFonts w:hint="eastAsia"/>
        </w:rPr>
        <w:t>intervals captured the true value of 300</w:t>
      </w:r>
      <w:r w:rsidR="00012D9E">
        <w:t xml:space="preserve"> bp </w:t>
      </w:r>
      <w:r w:rsidR="00F33C52">
        <w:t>under</w:t>
      </w:r>
      <w:r w:rsidR="00012D9E">
        <w:t xml:space="preserve"> this setting</w:t>
      </w:r>
      <w:r w:rsidR="00F271A0">
        <w:rPr>
          <w:rFonts w:hint="eastAsia"/>
        </w:rPr>
        <w:t xml:space="preserve">. </w:t>
      </w:r>
      <w:r w:rsidR="006F1C18">
        <w:rPr>
          <w:rFonts w:hint="eastAsia"/>
        </w:rPr>
        <w:t xml:space="preserve"> </w:t>
      </w:r>
    </w:p>
    <w:p w14:paraId="43EB5D95" w14:textId="1A1CACF1" w:rsidR="00877D08" w:rsidRDefault="00877D08" w:rsidP="00877D08">
      <w:r>
        <w:rPr>
          <w:rFonts w:hint="eastAsia"/>
        </w:rPr>
        <w:t xml:space="preserve">Based on the AIC, the </w:t>
      </w:r>
      <w:r w:rsidR="00A9393F">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rsidR="00A9393F">
        <w:t xml:space="preserve">setting </w:t>
      </w:r>
      <w:r>
        <w:rPr>
          <w:rFonts w:hint="eastAsia"/>
        </w:rPr>
        <w:t xml:space="preserve">subtracted from the AIC </w:t>
      </w:r>
      <w:r w:rsidR="00A9393F">
        <w:t>assuming a</w:t>
      </w:r>
      <w:r>
        <w:t xml:space="preserve"> sum of two geometric random variables</w:t>
      </w:r>
      <w:r>
        <w:rPr>
          <w:rFonts w:hint="eastAsia"/>
        </w:rPr>
        <w:t xml:space="preserve">) ranged from 11 to </w:t>
      </w:r>
      <w:r>
        <w:t>41</w:t>
      </w:r>
      <w:r>
        <w:rPr>
          <w:rFonts w:hint="eastAsia"/>
        </w:rPr>
        <w:t xml:space="preserve"> across the 20 </w:t>
      </w:r>
      <w:r>
        <w:t>replicates.</w:t>
      </w:r>
    </w:p>
    <w:p w14:paraId="7EAB14C9" w14:textId="3C259E53" w:rsidR="0031760A" w:rsidRDefault="002A5A8A" w:rsidP="00B40C7E">
      <w:r>
        <w:rPr>
          <w:noProof/>
        </w:rPr>
        <w:lastRenderedPageBreak/>
        <w:drawing>
          <wp:inline distT="0" distB="0" distL="0" distR="0" wp14:anchorId="0A37B757" wp14:editId="2C3C2129">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21796928" w:rsidR="0031760A" w:rsidRPr="00B77461" w:rsidRDefault="0031760A" w:rsidP="0031760A">
      <w:pPr>
        <w:rPr>
          <w:rFonts w:ascii="Calibri" w:hAnsi="Calibri" w:cs="Calibri"/>
          <w:iCs/>
          <w:szCs w:val="22"/>
        </w:rPr>
      </w:pPr>
      <w:r>
        <w:rPr>
          <w:rFonts w:ascii="Calibri" w:hAnsi="Calibri" w:cs="Calibri"/>
          <w:b/>
          <w:bCs/>
          <w:szCs w:val="22"/>
        </w:rPr>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w:t>
      </w:r>
      <w:r w:rsidR="00690408">
        <w:rPr>
          <w:rFonts w:ascii="Calibri" w:hAnsi="Calibri" w:cs="Calibri"/>
          <w:b/>
          <w:bCs/>
          <w:iCs/>
          <w:szCs w:val="22"/>
        </w:rPr>
        <w:t xml:space="preserve">gene conversion </w:t>
      </w:r>
      <w:r>
        <w:rPr>
          <w:rFonts w:ascii="Calibri" w:hAnsi="Calibri" w:cs="Calibri"/>
          <w:b/>
          <w:bCs/>
          <w:iCs/>
          <w:szCs w:val="22"/>
        </w:rPr>
        <w:t>tract lengths across replicate</w:t>
      </w:r>
      <w:r w:rsidR="00690408">
        <w:rPr>
          <w:rFonts w:ascii="Calibri" w:hAnsi="Calibri" w:cs="Calibri"/>
          <w:b/>
          <w:bCs/>
          <w:iCs/>
          <w:szCs w:val="22"/>
        </w:rPr>
        <w:t xml:space="preserve"> simulation</w:t>
      </w:r>
      <w:r w:rsidR="00327115">
        <w:rPr>
          <w:rFonts w:ascii="Calibri" w:hAnsi="Calibri" w:cs="Calibri"/>
          <w:b/>
          <w:bCs/>
          <w:iCs/>
          <w:szCs w:val="22"/>
        </w:rPr>
        <w:t>s</w:t>
      </w:r>
      <w:r>
        <w:rPr>
          <w:rFonts w:ascii="Calibri" w:hAnsi="Calibri" w:cs="Calibri"/>
          <w:b/>
          <w:bCs/>
          <w:iCs/>
          <w:szCs w:val="22"/>
        </w:rPr>
        <w:t xml:space="preserve">.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w:t>
      </w:r>
      <w:r w:rsidR="00F3691D">
        <w:rPr>
          <w:rFonts w:ascii="Calibri" w:hAnsi="Calibri" w:cs="Calibri"/>
          <w:iCs/>
          <w:szCs w:val="22"/>
        </w:rPr>
        <w:t xml:space="preserve">Gene conversion tract lengths </w:t>
      </w:r>
      <w:r w:rsidR="00C74B8B">
        <w:rPr>
          <w:rFonts w:ascii="Calibri" w:hAnsi="Calibri" w:cs="Calibri"/>
          <w:iCs/>
          <w:szCs w:val="22"/>
        </w:rPr>
        <w:t xml:space="preserve">were simulated under a geometric distribution, and analyses were conducted assuming that 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under both settings of the model</w:t>
      </w:r>
      <w:r w:rsidR="001A1031">
        <w:rPr>
          <w:rFonts w:ascii="Calibri" w:hAnsi="Calibri" w:cs="Calibri"/>
          <w:iCs/>
          <w:szCs w:val="22"/>
        </w:rPr>
        <w:t xml:space="preserve"> </w:t>
      </w:r>
      <w:r>
        <w:rPr>
          <w:rFonts w:ascii="Calibri" w:hAnsi="Calibri" w:cs="Calibri"/>
          <w:iCs/>
          <w:szCs w:val="22"/>
        </w:rPr>
        <w:t xml:space="preserve">for each </w:t>
      </w:r>
      <w:r w:rsidR="004E7265">
        <w:rPr>
          <w:rFonts w:ascii="Calibri" w:hAnsi="Calibri" w:cs="Calibri"/>
          <w:iCs/>
          <w:szCs w:val="22"/>
        </w:rPr>
        <w:t>replicate simulation.</w:t>
      </w:r>
    </w:p>
    <w:p w14:paraId="48649505" w14:textId="1228118F" w:rsidR="00027CE8" w:rsidRDefault="00664D9C" w:rsidP="006A217F">
      <w:pPr>
        <w:pStyle w:val="Heading2"/>
      </w:pPr>
      <w:r>
        <w:t xml:space="preserve">UK Biobank </w:t>
      </w:r>
      <w:r w:rsidR="00B95476">
        <w:t>analysis</w:t>
      </w:r>
    </w:p>
    <w:p w14:paraId="67FC137D" w14:textId="5579A5D7" w:rsidR="00B95476" w:rsidRDefault="00344636" w:rsidP="003201C2">
      <w:r>
        <w:t xml:space="preserve">We applied our </w:t>
      </w:r>
      <w:r w:rsidR="00012D9E">
        <w:t xml:space="preserve">estimation method </w:t>
      </w:r>
      <w:r>
        <w:t>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w:r w:rsidR="00012D9E">
        <w:t>gene conversion tract length</w:t>
      </w:r>
      <w:r w:rsidR="00494C7E">
        <w:t>s</w:t>
      </w:r>
      <w:r w:rsidR="00D90C52">
        <w:t xml:space="preserve"> </w:t>
      </w:r>
      <w:r w:rsidR="00494C7E">
        <w:t>are</w:t>
      </w:r>
      <w:r w:rsidR="00D90C52">
        <w:t xml:space="preserve"> geometric, our </w:t>
      </w:r>
      <w:r w:rsidR="00BA7CFB">
        <w:t>model</w:t>
      </w:r>
      <w:r>
        <w:t xml:space="preserve"> </w:t>
      </w:r>
      <w:r w:rsidR="00D90C52">
        <w:t>estimate</w:t>
      </w:r>
      <w:r w:rsidR="0061757A">
        <w:t xml:space="preserve">s </w:t>
      </w:r>
      <w:r w:rsidR="00D90C52">
        <w:t xml:space="preserve">the </w:t>
      </w:r>
      <w:r w:rsidR="00EB4443">
        <w:t>mean gene conversion tract length to be 459 bp (95% CI: [45</w:t>
      </w:r>
      <w:r w:rsidR="00827FC6">
        <w:t>7</w:t>
      </w:r>
      <w:r w:rsidR="00EB4443">
        <w:t>, 46</w:t>
      </w:r>
      <w:r w:rsidR="00F45B0E">
        <w:t>1</w:t>
      </w:r>
      <w:r w:rsidR="00EB4443">
        <w:t xml:space="preserve">]). When assuming that </w:t>
      </w:r>
      <w:r w:rsidR="00EF3002">
        <w:t>tract length</w:t>
      </w:r>
      <w:r w:rsidR="005D0EB4">
        <w:t>s</w:t>
      </w:r>
      <w:r w:rsidR="00EF3002">
        <w:t xml:space="preserve"> </w:t>
      </w:r>
      <w:r w:rsidR="005D0EB4">
        <w:t xml:space="preserve">are </w:t>
      </w:r>
      <w:r w:rsidR="00131338">
        <w:t xml:space="preserve">drawn from </w:t>
      </w:r>
      <w:r w:rsidR="005D0EB4">
        <w:t>a</w:t>
      </w:r>
      <w:r w:rsidR="00EB4443">
        <w:t xml:space="preserve"> sum of two geometric </w:t>
      </w:r>
      <w:r w:rsidR="00F45A7E">
        <w:t>random variables</w:t>
      </w:r>
      <w:r w:rsidR="00EB4443">
        <w:t xml:space="preserve">, our </w:t>
      </w:r>
      <w:r w:rsidR="00BA7CFB">
        <w:t>model</w:t>
      </w:r>
      <w:r>
        <w:t xml:space="preserve"> </w:t>
      </w:r>
      <w:r w:rsidR="00EB4443">
        <w:t>estimate</w:t>
      </w:r>
      <w:r w:rsidR="0061757A">
        <w:t>s</w:t>
      </w:r>
      <w:r w:rsidR="00EB4443">
        <w:t xml:space="preserve"> the mean gene conversion tract length to be 6</w:t>
      </w:r>
      <w:r w:rsidR="00031C83">
        <w:t>49</w:t>
      </w:r>
      <w:r w:rsidR="00EB4443">
        <w:t xml:space="preserve"> bp (95% CI: [</w:t>
      </w:r>
      <w:r w:rsidR="00EB4443" w:rsidRPr="00EB4443">
        <w:t>64</w:t>
      </w:r>
      <w:r w:rsidR="006628D1">
        <w:t>7</w:t>
      </w:r>
      <w:r w:rsidR="00EB4443">
        <w:t xml:space="preserve">, </w:t>
      </w:r>
      <w:r w:rsidR="00EB4443" w:rsidRPr="00EB4443">
        <w:t>65</w:t>
      </w:r>
      <w:r w:rsidR="00482ECB">
        <w:t>1</w:t>
      </w:r>
      <w:r w:rsidR="00EB4443">
        <w:t>]).</w:t>
      </w:r>
      <w:r w:rsidR="000C5BB0">
        <w:t xml:space="preserve"> The </w:t>
      </w:r>
      <w:r w:rsidR="001B53CA">
        <w:t>geometric setting</w:t>
      </w:r>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7B4C5813" w:rsidR="00956BC1" w:rsidRDefault="00416DC2" w:rsidP="003201C2">
      <w:r>
        <w:lastRenderedPageBreak/>
        <w:t xml:space="preserve">We next </w:t>
      </w:r>
      <w:r w:rsidR="00BA7CFB">
        <w:t>detected</w:t>
      </w:r>
      <w:r>
        <w:t xml:space="preserve"> recombination hotspots on all 22 autosomes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w:t>
      </w:r>
      <w:r w:rsidR="0061757A">
        <w:t>Chromosome</w:t>
      </w:r>
      <w:r w:rsidR="006C3200">
        <w:t xml:space="preserve"> 13. </w:t>
      </w:r>
      <w:r w:rsidR="00AC6A70">
        <w:t xml:space="preserve">To illustrate how we detect recombination hotspots, </w:t>
      </w:r>
      <w:r w:rsidR="003007A5">
        <w:t xml:space="preserve">we plot the </w:t>
      </w:r>
      <w:r w:rsidR="0022484F">
        <w:t xml:space="preserve">recombination hotspots that we found </w:t>
      </w:r>
      <w:r w:rsidR="003B6BB5">
        <w:t xml:space="preserve">from a region on </w:t>
      </w:r>
      <w:r w:rsidR="0061757A">
        <w:t>Chromosome</w:t>
      </w:r>
      <w:r w:rsidR="0022484F">
        <w:t xml:space="preserve"> </w:t>
      </w:r>
      <w:r w:rsidR="0094371A">
        <w:t>2</w:t>
      </w:r>
      <w:r w:rsidR="0022484F">
        <w:t>1</w:t>
      </w:r>
      <w:r w:rsidR="00AC6A70">
        <w:t xml:space="preserve"> in Supplementary Figure 1.</w:t>
      </w:r>
    </w:p>
    <w:p w14:paraId="3697F8C1" w14:textId="16E67A0B" w:rsidR="008B082B" w:rsidRDefault="00327846" w:rsidP="003201C2">
      <w:r>
        <w:rPr>
          <w:noProof/>
        </w:rPr>
        <w:drawing>
          <wp:inline distT="0" distB="0" distL="0" distR="0" wp14:anchorId="22E4ADDF" wp14:editId="632F64D5">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17C20BF" w14:textId="3D18DD7D" w:rsidR="004909D9" w:rsidRDefault="00D216BD" w:rsidP="00275FB1">
      <w:pPr>
        <w:rPr>
          <w:rFonts w:ascii="Calibri" w:hAnsi="Calibri" w:cs="Calibri"/>
          <w:bCs/>
          <w:iCs/>
          <w:szCs w:val="22"/>
        </w:rPr>
      </w:pPr>
      <w:r>
        <w:rPr>
          <w:rFonts w:ascii="Calibri" w:hAnsi="Calibri" w:cs="Calibri"/>
          <w:b/>
          <w:bCs/>
          <w:szCs w:val="22"/>
        </w:rPr>
        <w:t xml:space="preserve">Supplementary </w:t>
      </w:r>
      <w:r w:rsidR="00C20A9E">
        <w:rPr>
          <w:rFonts w:ascii="Calibri" w:hAnsi="Calibri" w:cs="Calibri"/>
          <w:b/>
          <w:bCs/>
          <w:szCs w:val="22"/>
        </w:rPr>
        <w:t>Figure</w:t>
      </w:r>
      <w:r w:rsidR="00903B55">
        <w:rPr>
          <w:rFonts w:ascii="Calibri" w:hAnsi="Calibri" w:cs="Calibri"/>
          <w:b/>
          <w:bCs/>
          <w:szCs w:val="22"/>
        </w:rPr>
        <w:t xml:space="preserve"> </w:t>
      </w:r>
      <w:r>
        <w:rPr>
          <w:rFonts w:ascii="Calibri" w:hAnsi="Calibri" w:cs="Calibri"/>
          <w:b/>
          <w:bCs/>
          <w:szCs w:val="22"/>
        </w:rPr>
        <w:t>1</w:t>
      </w:r>
      <w:r w:rsidR="00903B55">
        <w:rPr>
          <w:rFonts w:ascii="Calibri" w:hAnsi="Calibri" w:cs="Calibri"/>
          <w:b/>
          <w:bCs/>
          <w:szCs w:val="22"/>
        </w:rPr>
        <w:t>.</w:t>
      </w:r>
      <w:r w:rsidR="00903B55">
        <w:rPr>
          <w:rFonts w:ascii="Calibri" w:hAnsi="Calibri" w:cs="Calibri"/>
          <w:b/>
          <w:bCs/>
          <w:iCs/>
          <w:szCs w:val="22"/>
        </w:rPr>
        <w:t xml:space="preserve"> </w:t>
      </w:r>
      <w:r w:rsidR="00D55494">
        <w:rPr>
          <w:rFonts w:ascii="Calibri" w:hAnsi="Calibri" w:cs="Calibri"/>
          <w:b/>
          <w:bCs/>
          <w:iCs/>
          <w:szCs w:val="22"/>
        </w:rPr>
        <w:t>Three r</w:t>
      </w:r>
      <w:r w:rsidR="00EE7EBA">
        <w:rPr>
          <w:rFonts w:ascii="Calibri" w:hAnsi="Calibri" w:cs="Calibri"/>
          <w:b/>
          <w:bCs/>
          <w:iCs/>
          <w:szCs w:val="22"/>
        </w:rPr>
        <w:t xml:space="preserve">ecombination hotspots found </w:t>
      </w:r>
      <w:r w:rsidR="00D55494">
        <w:rPr>
          <w:rFonts w:ascii="Calibri" w:hAnsi="Calibri" w:cs="Calibri"/>
          <w:b/>
          <w:bCs/>
          <w:iCs/>
          <w:szCs w:val="22"/>
        </w:rPr>
        <w:t>from a region on</w:t>
      </w:r>
      <w:r w:rsidR="00EE7EBA">
        <w:rPr>
          <w:rFonts w:ascii="Calibri" w:hAnsi="Calibri" w:cs="Calibri"/>
          <w:b/>
          <w:bCs/>
          <w:iCs/>
          <w:szCs w:val="22"/>
        </w:rPr>
        <w:t xml:space="preserve"> </w:t>
      </w:r>
      <w:r w:rsidR="00EC2C8B">
        <w:rPr>
          <w:rFonts w:ascii="Calibri" w:hAnsi="Calibri" w:cs="Calibri"/>
          <w:b/>
          <w:bCs/>
          <w:iCs/>
          <w:szCs w:val="22"/>
        </w:rPr>
        <w:t>C</w:t>
      </w:r>
      <w:r w:rsidR="00EE7EBA">
        <w:rPr>
          <w:rFonts w:ascii="Calibri" w:hAnsi="Calibri" w:cs="Calibri"/>
          <w:b/>
          <w:bCs/>
          <w:iCs/>
          <w:szCs w:val="22"/>
        </w:rPr>
        <w:t xml:space="preserve">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w:t>
      </w:r>
      <w:r w:rsidR="000452F1">
        <w:rPr>
          <w:rFonts w:ascii="Calibri" w:hAnsi="Calibri" w:cs="Calibri"/>
          <w:bCs/>
          <w:iCs/>
          <w:szCs w:val="22"/>
        </w:rPr>
        <w:t>C</w:t>
      </w:r>
      <w:r w:rsidR="00572590">
        <w:rPr>
          <w:rFonts w:ascii="Calibri" w:hAnsi="Calibri" w:cs="Calibri"/>
          <w:bCs/>
          <w:iCs/>
          <w:szCs w:val="22"/>
        </w:rPr>
        <w:t xml:space="preserve">hromosome 21 </w:t>
      </w:r>
      <w:r w:rsidR="00405A2C">
        <w:rPr>
          <w:rFonts w:ascii="Calibri" w:hAnsi="Calibri" w:cs="Calibri"/>
          <w:bCs/>
          <w:iCs/>
          <w:szCs w:val="22"/>
        </w:rPr>
        <w:t>(</w:t>
      </w:r>
      <w:r w:rsidR="00405A2C" w:rsidRPr="00405A2C">
        <w:rPr>
          <w:rFonts w:ascii="Calibri" w:hAnsi="Calibri" w:cs="Calibri"/>
          <w:bCs/>
          <w:iCs/>
          <w:szCs w:val="22"/>
        </w:rPr>
        <w:t>9.8</w:t>
      </w:r>
      <w:r w:rsidR="00405A2C">
        <w:rPr>
          <w:rFonts w:ascii="Calibri" w:hAnsi="Calibri" w:cs="Calibri"/>
          <w:bCs/>
          <w:iCs/>
          <w:szCs w:val="22"/>
        </w:rPr>
        <w:t xml:space="preserve">2 </w:t>
      </w:r>
      <w:proofErr w:type="spellStart"/>
      <w:r w:rsidR="00405A2C">
        <w:rPr>
          <w:rFonts w:ascii="Calibri" w:hAnsi="Calibri" w:cs="Calibri"/>
          <w:bCs/>
          <w:iCs/>
          <w:szCs w:val="22"/>
        </w:rPr>
        <w:t>cM</w:t>
      </w:r>
      <w:proofErr w:type="spellEnd"/>
      <w:r w:rsidR="00405A2C">
        <w:rPr>
          <w:rFonts w:ascii="Calibri" w:hAnsi="Calibri" w:cs="Calibri"/>
          <w:bCs/>
          <w:iCs/>
          <w:szCs w:val="22"/>
        </w:rPr>
        <w:t xml:space="preserve">/Mb).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140F7DD1" w:rsidR="00275FB1" w:rsidRPr="004909D9" w:rsidRDefault="00A0641F" w:rsidP="00275FB1">
      <w:pPr>
        <w:rPr>
          <w:rFonts w:ascii="Calibri" w:hAnsi="Calibri" w:cs="Calibri"/>
          <w:bCs/>
          <w:iCs/>
          <w:szCs w:val="22"/>
        </w:rPr>
      </w:pPr>
      <w:r>
        <w:rPr>
          <w:rFonts w:ascii="Calibri" w:hAnsi="Calibri" w:cs="Calibri"/>
          <w:iCs/>
          <w:szCs w:val="22"/>
        </w:rPr>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w:t>
      </w:r>
      <w:r w:rsidR="00763851">
        <w:rPr>
          <w:rFonts w:ascii="Calibri" w:hAnsi="Calibri" w:cs="Calibri"/>
          <w:iCs/>
          <w:szCs w:val="22"/>
        </w:rPr>
        <w:t>detected</w:t>
      </w:r>
      <w:r w:rsidR="00B210EA">
        <w:rPr>
          <w:rFonts w:ascii="Calibri" w:hAnsi="Calibri" w:cs="Calibri"/>
          <w:iCs/>
          <w:szCs w:val="22"/>
        </w:rPr>
        <w:t xml:space="preserve"> </w:t>
      </w:r>
      <w:r>
        <w:rPr>
          <w:rFonts w:ascii="Calibri" w:hAnsi="Calibri" w:cs="Calibri"/>
          <w:iCs/>
          <w:szCs w:val="22"/>
        </w:rPr>
        <w:t xml:space="preserve">tracts </w:t>
      </w:r>
      <w:r w:rsidR="00F83B0E">
        <w:rPr>
          <w:rFonts w:ascii="Calibri" w:hAnsi="Calibri" w:cs="Calibri"/>
          <w:iCs/>
          <w:szCs w:val="22"/>
        </w:rPr>
        <w:t>overlapped with a</w:t>
      </w:r>
      <w:r w:rsidR="00275FB1">
        <w:rPr>
          <w:rFonts w:ascii="Calibri" w:hAnsi="Calibri" w:cs="Calibri"/>
          <w:iCs/>
          <w:szCs w:val="22"/>
        </w:rPr>
        <w:t xml:space="preserve"> recombination hotspot,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w:t>
      </w:r>
      <w:r w:rsidR="00D7787F">
        <w:t xml:space="preserve">, </w:t>
      </w:r>
      <w:r w:rsidR="003406F1">
        <w:t xml:space="preserve">we </w:t>
      </w:r>
      <w:r w:rsidR="00275FB1">
        <w:t xml:space="preserve">estimate the mean </w:t>
      </w:r>
      <w:r w:rsidR="00275FB1">
        <w:lastRenderedPageBreak/>
        <w:t xml:space="preserve">gene conversion tract length to be </w:t>
      </w:r>
      <w:r w:rsidR="00ED0040">
        <w:t>418</w:t>
      </w:r>
      <w:r w:rsidR="00A44AD1">
        <w:t xml:space="preserve"> </w:t>
      </w:r>
      <w:r w:rsidR="00275FB1">
        <w:t>bp (95% CI: [</w:t>
      </w:r>
      <w:r w:rsidR="00ED0040">
        <w:t>416</w:t>
      </w:r>
      <w:r w:rsidR="00275FB1">
        <w:t xml:space="preserve">, </w:t>
      </w:r>
      <w:r w:rsidR="00ED0040">
        <w:t>420</w:t>
      </w:r>
      <w:r w:rsidR="00275FB1">
        <w:t>])</w:t>
      </w:r>
      <w:r w:rsidR="006210D7">
        <w:t xml:space="preserve"> assuming a geometric gene conversion tract length distribution</w:t>
      </w:r>
      <w:r w:rsidR="00275FB1">
        <w:t xml:space="preserve">. </w:t>
      </w:r>
    </w:p>
    <w:p w14:paraId="4EA24BB2" w14:textId="601D64BB" w:rsidR="009D4A76" w:rsidRPr="00C95E4D" w:rsidRDefault="006C4D26" w:rsidP="003201C2">
      <w:pPr>
        <w:rPr>
          <w:rFonts w:ascii="Calibri" w:hAnsi="Calibri" w:cs="Calibri"/>
          <w:bCs/>
          <w:iCs/>
          <w:szCs w:val="22"/>
        </w:rPr>
      </w:pPr>
      <w:r>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w:t>
      </w:r>
      <w:r w:rsidR="00C95E4D">
        <w:rPr>
          <w:rFonts w:ascii="Calibri" w:hAnsi="Calibri" w:cs="Calibri"/>
          <w:iCs/>
          <w:szCs w:val="22"/>
        </w:rPr>
        <w:t xml:space="preserve">detected </w:t>
      </w:r>
      <w:r w:rsidR="005F7B58">
        <w:rPr>
          <w:rFonts w:ascii="Calibri" w:hAnsi="Calibri" w:cs="Calibri"/>
          <w:iCs/>
          <w:szCs w:val="22"/>
        </w:rPr>
        <w:t xml:space="preserve">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C95E4D">
        <w:rPr>
          <w:rFonts w:ascii="Calibri" w:hAnsi="Calibri" w:cs="Calibri"/>
          <w:iCs/>
          <w:szCs w:val="22"/>
        </w:rPr>
        <w:t xml:space="preserve">we </w:t>
      </w:r>
      <w:r w:rsidR="005F7B58">
        <w:t xml:space="preserve">estimate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w:t>
      </w:r>
      <w:r w:rsidR="00C95E4D">
        <w:t xml:space="preserve"> assuming a geometric gene conversion tract length distribution. </w:t>
      </w:r>
      <w:r w:rsidR="00A34B0A">
        <w:t xml:space="preserve">In both subsets, </w:t>
      </w:r>
      <w:r w:rsidR="00185102">
        <w:t xml:space="preserve">the </w:t>
      </w:r>
      <w:r w:rsidR="00A34B0A">
        <w:t xml:space="preserve">AIC was smaller </w:t>
      </w:r>
      <w:r w:rsidR="00EA2DC6">
        <w:t xml:space="preserve">under the geometric setting relative to the setting in which we assume </w:t>
      </w:r>
      <w:r w:rsidR="00C551CE">
        <w:t>that gene conversion tract lengths are drawn from a</w:t>
      </w:r>
      <w:r w:rsidR="00EA2DC6">
        <w:t xml:space="preserve"> sum of two geometric random </w:t>
      </w:r>
      <w:r w:rsidR="00C551CE">
        <w:t>variables.</w:t>
      </w:r>
    </w:p>
    <w:p w14:paraId="30DA0C39" w14:textId="7A2E033F" w:rsidR="00622AE7" w:rsidRDefault="00622AE7" w:rsidP="00622AE7">
      <w:pPr>
        <w:pStyle w:val="Heading1"/>
      </w:pPr>
      <w:r>
        <w:t>Discussion</w:t>
      </w:r>
    </w:p>
    <w:p w14:paraId="21C6FA72" w14:textId="36EAE55F"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w:t>
      </w:r>
      <w:r w:rsidR="00A23494">
        <w:t>conversions</w:t>
      </w:r>
      <w:r w:rsidR="00501C2C">
        <w:t xml:space="preserve"> from pedigree and sperm-typing data.</w:t>
      </w:r>
      <w:r w:rsidR="00501C2C">
        <w:fldChar w:fldCharType="begin"/>
      </w:r>
      <w:r w:rsidR="00B2375B">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B2375B">
        <w:rPr>
          <w:rFonts w:ascii="Cambria Math" w:hAnsi="Cambria Math" w:cs="Cambria Math"/>
        </w:rPr>
        <w:instrText>∼</w:instrText>
      </w:r>
      <w:r w:rsidR="00B2375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B2375B" w:rsidRPr="00B2375B">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Sperm-typing studies have</w:t>
      </w:r>
      <w:r w:rsidR="00473E90">
        <w:t xml:space="preserve"> also</w:t>
      </w:r>
      <w:r w:rsidR="000A00A8">
        <w:t xml:space="preserve"> been limited by the availability of </w:t>
      </w:r>
      <w:r w:rsidR="00106E70">
        <w:t>appropriate data</w:t>
      </w:r>
      <w:r w:rsidR="004F09ED">
        <w:t xml:space="preserve">. In sperm-typing studies, </w:t>
      </w:r>
      <w:r w:rsidR="00106E70">
        <w:t>distinguishing genotype errors from allele conversions i</w:t>
      </w:r>
      <w:r w:rsidR="004F09ED">
        <w:t>s also difficult</w:t>
      </w:r>
      <w:r w:rsidR="000A00A8">
        <w:t xml:space="preserve">. </w:t>
      </w:r>
      <w:r w:rsidR="008F2D4F">
        <w:t xml:space="preserve">A statistical </w:t>
      </w:r>
      <w:r w:rsidR="004B1EF1">
        <w:t xml:space="preserve">method </w:t>
      </w:r>
      <w:r w:rsidR="00C62BD5">
        <w:t>ha</w:t>
      </w:r>
      <w:r w:rsidR="008F2D4F">
        <w:t>s</w:t>
      </w:r>
      <w:r w:rsidR="00C62BD5">
        <w:t xml:space="preserve"> </w:t>
      </w:r>
      <w:r w:rsidR="007D3DFE">
        <w:t xml:space="preserve">been </w:t>
      </w:r>
      <w:r w:rsidR="00C62BD5">
        <w:t>proposed to infer the length distribution of gene conversion tracts in humans</w:t>
      </w:r>
      <w:r w:rsidR="007D3DFE">
        <w:t>,</w:t>
      </w:r>
      <w:r w:rsidR="004A3C35">
        <w:fldChar w:fldCharType="begin"/>
      </w:r>
      <w:r w:rsidR="004A3C35">
        <w:instrText xml:space="preserve"> ADDIN ZOTERO_ITEM CSL_CITATION {"citationID":"EqoNxMmo","properties":{"formattedCitation":"\\super 7,9\\nosupersub{}","plainCitation":"7,9","dontUpdate":true,"noteIndex":0},"citationItems":[{"id":28,"uris":["http://zotero.org/users/14121098/items/8SQWZVTT"],"itemData":{"id":28,"type":"article-journal","abstract":"DNA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4A3C35">
        <w:fldChar w:fldCharType="separate"/>
      </w:r>
      <w:r w:rsidR="004A3C35" w:rsidRPr="00501C2C">
        <w:rPr>
          <w:rFonts w:ascii="Calibri" w:cs="Calibri"/>
          <w:kern w:val="0"/>
          <w:vertAlign w:val="superscript"/>
        </w:rPr>
        <w:t>9</w:t>
      </w:r>
      <w:r w:rsidR="004A3C35">
        <w:fldChar w:fldCharType="end"/>
      </w:r>
      <w:r w:rsidR="00C62BD5">
        <w:t xml:space="preserve"> </w:t>
      </w:r>
      <w:r w:rsidR="007D3DFE">
        <w:t>but the</w:t>
      </w:r>
      <w:r w:rsidR="0091504E">
        <w:t xml:space="preserve"> </w:t>
      </w:r>
      <w:r w:rsidR="00ED3A2F">
        <w:t xml:space="preserve">relatively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7123F5BA" w:rsidR="00213090" w:rsidRDefault="00F2776E" w:rsidP="00446918">
      <w:r>
        <w:t>By applying the multi-individual IBD method to the UK Biobank whole autosome data</w:t>
      </w:r>
      <w:r w:rsidR="0057252E">
        <w:t xml:space="preserve">, we </w:t>
      </w:r>
      <w:r w:rsidR="00A23494">
        <w:t xml:space="preserve">were able to </w:t>
      </w:r>
      <w:r w:rsidR="0057252E">
        <w:t xml:space="preserve">detect gene conversion events across multiple meioses in the ancestral history of </w:t>
      </w:r>
      <w:r w:rsidR="00E158F1">
        <w:t>this</w:t>
      </w:r>
      <w:r>
        <w:t xml:space="preserve"> population.</w:t>
      </w:r>
      <w:r>
        <w:fldChar w:fldCharType="begin"/>
      </w:r>
      <w:r w:rsidR="00B2375B">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00B2375B" w:rsidRPr="00B2375B">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larger than </w:t>
      </w:r>
      <w:r w:rsidR="00C62BD5">
        <w:t xml:space="preserve">what had been detected </w:t>
      </w:r>
      <w:r w:rsidR="008F2D4F">
        <w:t xml:space="preserve">in humans </w:t>
      </w:r>
      <w:r w:rsidR="00C62BD5">
        <w:t xml:space="preserve">in the past. </w:t>
      </w:r>
      <w:r w:rsidR="00A23494">
        <w:t xml:space="preserve">In </w:t>
      </w:r>
      <w:r w:rsidR="00470709">
        <w:t xml:space="preserve">the largest pedigree study </w:t>
      </w:r>
      <w:r w:rsidR="00F34C46">
        <w:t xml:space="preserve">conducted </w:t>
      </w:r>
      <w:r w:rsidR="00C951A8">
        <w:t>to detect gene conversions</w:t>
      </w:r>
      <w:r w:rsidR="00470709">
        <w:t>,</w:t>
      </w:r>
      <w:r w:rsidR="00A23494">
        <w:t xml:space="preserve"> o</w:t>
      </w:r>
      <w:r w:rsidR="008F2D4F">
        <w:t>nly</w:t>
      </w:r>
      <w:r w:rsidR="00446918">
        <w:t xml:space="preserve"> around 2,000 gene conversion events were detected from a combination of </w:t>
      </w:r>
      <w:r w:rsidR="00446918">
        <w:lastRenderedPageBreak/>
        <w:t xml:space="preserve">7,219 </w:t>
      </w:r>
      <w:r w:rsidR="00FF28F2">
        <w:t>three-generation pedigrees</w:t>
      </w:r>
      <w:r w:rsidR="00446918">
        <w:t xml:space="preserve"> genotyped with a SNP chip and 101 whole-genome sequenced </w:t>
      </w:r>
      <w:r w:rsidR="00FF28F2">
        <w:t>three-generation pedigrees</w:t>
      </w:r>
      <w:r w:rsidR="00446918">
        <w:t>.</w:t>
      </w:r>
      <w:r w:rsidR="002B67D1">
        <w:fldChar w:fldCharType="begin"/>
      </w:r>
      <w:r w:rsidR="00B2375B">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B2375B" w:rsidRPr="00B2375B">
        <w:rPr>
          <w:rFonts w:ascii="Calibri" w:cs="Calibri"/>
          <w:kern w:val="0"/>
          <w:vertAlign w:val="superscript"/>
        </w:rPr>
        <w:t>5</w:t>
      </w:r>
      <w:r w:rsidR="002B67D1">
        <w:fldChar w:fldCharType="end"/>
      </w:r>
      <w:r w:rsidR="002B67D1">
        <w:t xml:space="preserve"> </w:t>
      </w:r>
    </w:p>
    <w:p w14:paraId="6E04C904" w14:textId="2D980511" w:rsidR="00D8781C" w:rsidRDefault="000B6C5F" w:rsidP="009D0C9B">
      <w:r>
        <w:t xml:space="preserve">We </w:t>
      </w:r>
      <w:r w:rsidR="00EB2648">
        <w:t>propose</w:t>
      </w:r>
      <w:r w:rsidR="00106E70">
        <w:t>d</w:t>
      </w:r>
      <w:r w:rsidR="00EB2648">
        <w:t xml:space="preserve"> a</w:t>
      </w:r>
      <w:r>
        <w:t xml:space="preserve"> </w:t>
      </w:r>
      <w:r w:rsidR="005536DD">
        <w:t>likelihood-based estimation method</w:t>
      </w:r>
      <w:r w:rsidR="00EB2648">
        <w:t xml:space="preserve">, inspired by a previous </w:t>
      </w:r>
      <w:r w:rsidR="005536DD">
        <w:t xml:space="preserve">method </w:t>
      </w:r>
      <w:r w:rsidR="00EB2648">
        <w:t xml:space="preserve">by </w:t>
      </w:r>
      <w:proofErr w:type="spellStart"/>
      <w:r w:rsidR="00EB2648">
        <w:t>Betran</w:t>
      </w:r>
      <w:proofErr w:type="spellEnd"/>
      <w:r w:rsidR="00EB2648">
        <w:t xml:space="preserve"> et al.,</w:t>
      </w:r>
      <w:r w:rsidR="004A3C35">
        <w:fldChar w:fldCharType="begin"/>
      </w:r>
      <w:r w:rsidR="00B2375B">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A3C35">
        <w:fldChar w:fldCharType="separate"/>
      </w:r>
      <w:r w:rsidR="00B2375B" w:rsidRPr="00B2375B">
        <w:rPr>
          <w:rFonts w:ascii="Calibri" w:cs="Calibri"/>
          <w:kern w:val="0"/>
          <w:vertAlign w:val="superscript"/>
        </w:rPr>
        <w:t>7</w:t>
      </w:r>
      <w:r w:rsidR="004A3C35">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w:t>
      </w:r>
      <w:r w:rsidR="005536DD">
        <w:t>method</w:t>
      </w:r>
      <w:r w:rsidR="009D0C9B">
        <w:t xml:space="preserve">, the length distribution of gene conversion tracts can be specified to either be geometric or a sum of two geometric random variables, and it is possible to select the better fitting </w:t>
      </w:r>
      <w:r w:rsidR="005536DD">
        <w:t xml:space="preserve">distribution </w:t>
      </w:r>
      <w:r w:rsidR="009D0C9B">
        <w:t xml:space="preserve">based on AIC.  </w:t>
      </w:r>
    </w:p>
    <w:p w14:paraId="365BA569" w14:textId="5F624B70" w:rsidR="008300D8" w:rsidRDefault="00EB2648" w:rsidP="008300D8">
      <w:r>
        <w:t xml:space="preserve">We </w:t>
      </w:r>
      <w:r w:rsidR="009D0C9B">
        <w:t>used a</w:t>
      </w:r>
      <w:r>
        <w:t xml:space="preserve"> coalescent simulation </w:t>
      </w:r>
      <w:r w:rsidR="009D0C9B">
        <w:t xml:space="preserve">incorporating gene conversion events to validate our </w:t>
      </w:r>
      <w:r w:rsidR="005536DD">
        <w:t>estimation method</w:t>
      </w:r>
      <w:r>
        <w:t>.</w:t>
      </w:r>
      <w:r w:rsidR="008300D8">
        <w:t xml:space="preserve"> We found that our model accurately estimated the mean </w:t>
      </w:r>
      <w:r w:rsidR="003A344F">
        <w:t xml:space="preserve">gene conversion tract </w:t>
      </w:r>
      <w:r w:rsidR="008300D8">
        <w:t>length when the length distribution of gene conversion tracts was correctly specified to be geometric.</w:t>
      </w:r>
      <w:r w:rsidR="00A41599">
        <w:t xml:space="preserve"> </w:t>
      </w:r>
      <w:r w:rsidR="00121CC2">
        <w:t>Our</w:t>
      </w:r>
      <w:r w:rsidR="00A41599">
        <w:t xml:space="preserve"> model resulted in biased estimates of the mean gene conversion tract length when the length distribution was incorrectly specified</w:t>
      </w:r>
      <w:r w:rsidR="00BC48B7">
        <w:t>.</w:t>
      </w:r>
      <w:r w:rsidR="00FF28F2">
        <w:t xml:space="preserve"> </w:t>
      </w:r>
      <w:r w:rsidR="00121CC2">
        <w:t>To assess the robustness of our model to misspecification of the tract length distribution, we ran a separate simulation study</w:t>
      </w:r>
      <w:r w:rsidR="00B66D5B">
        <w:t xml:space="preserve"> (see Appendix)</w:t>
      </w:r>
      <w:r w:rsidR="00121CC2">
        <w:t xml:space="preserve">.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6331B797" w14:textId="03185F53" w:rsidR="007B7060" w:rsidRDefault="00E42A68" w:rsidP="008300D8">
      <w:r>
        <w:t xml:space="preserve">We </w:t>
      </w:r>
      <w:r w:rsidR="00D575AA">
        <w:t xml:space="preserve">fit our </w:t>
      </w:r>
      <w:r w:rsidR="00422A10">
        <w:t>model to detected gene conversion tracts from the UK Biobank whole autosome data. We estimated the mean gene conversion tract length to be 459 bp (95% CI: [</w:t>
      </w:r>
      <w:r w:rsidR="00F56CDD">
        <w:t>457, 461</w:t>
      </w:r>
      <w:r w:rsidR="00422A10">
        <w:t>])</w:t>
      </w:r>
      <w:r w:rsidR="009A4A72">
        <w:t xml:space="preserve"> from this dataset</w:t>
      </w:r>
      <w:r w:rsidR="00422A10">
        <w:t xml:space="preserve">. </w:t>
      </w:r>
      <w:r w:rsidR="00EC6641">
        <w:t>The width of our confidence interval is much narrow</w:t>
      </w:r>
      <w:r w:rsidR="00F56CDD">
        <w:t>er</w:t>
      </w:r>
      <w:r w:rsidR="00EC6641">
        <w:t xml:space="preserve"> than </w:t>
      </w:r>
      <w:r w:rsidR="004B797F">
        <w:t>confidence intervals</w:t>
      </w:r>
      <w:r w:rsidR="003729A2">
        <w:t xml:space="preserve"> from</w:t>
      </w:r>
      <w:r w:rsidR="00EC6641">
        <w:t xml:space="preserve"> previous studies, while our estimate is higher than previous estimates for humans. </w:t>
      </w:r>
      <w:proofErr w:type="spellStart"/>
      <w:r w:rsidR="006A795B" w:rsidRPr="00DA5E7B">
        <w:rPr>
          <w:rFonts w:ascii="Calibri" w:cs="Calibri"/>
        </w:rPr>
        <w:t>Hardarson</w:t>
      </w:r>
      <w:proofErr w:type="spellEnd"/>
      <w:r w:rsidR="006A795B">
        <w:t xml:space="preserve"> </w:t>
      </w:r>
      <w:r w:rsidR="00321F75">
        <w:t xml:space="preserve">et al. estimate the mean paternal and maternal gene conversion </w:t>
      </w:r>
      <w:r w:rsidR="00B15670">
        <w:t>tract</w:t>
      </w:r>
      <w:r w:rsidR="00321F75">
        <w:t xml:space="preserve"> length to be 177 bp (95% CI: [</w:t>
      </w:r>
      <w:r w:rsidR="00321F75" w:rsidRPr="00321F75">
        <w:t>61.0</w:t>
      </w:r>
      <w:r w:rsidR="00321F75">
        <w:t xml:space="preserve">, </w:t>
      </w:r>
      <w:r w:rsidR="00321F75" w:rsidRPr="00321F75">
        <w:t>389</w:t>
      </w:r>
      <w:r w:rsidR="00321F75">
        <w:t>]) and 41.9 bp (95% CI: [16.4, 2</w:t>
      </w:r>
      <w:r w:rsidR="005C428B">
        <w:t>,</w:t>
      </w:r>
      <w:r w:rsidR="00321F75">
        <w:t xml:space="preserve">925]) respectively, based on </w:t>
      </w:r>
      <w:r w:rsidR="002E6C60">
        <w:t xml:space="preserve">257 paternal and 247 maternal gene conversion tracts </w:t>
      </w:r>
      <w:r w:rsidR="006A795B">
        <w:t xml:space="preserve">detected </w:t>
      </w:r>
      <w:r w:rsidR="002E6C60">
        <w:t xml:space="preserve">from </w:t>
      </w:r>
      <w:r w:rsidR="006A795B">
        <w:t xml:space="preserve">sequenced </w:t>
      </w:r>
      <w:r w:rsidR="00CB7760">
        <w:t>three-generation pedigrees</w:t>
      </w:r>
      <w:r w:rsidR="00321F75">
        <w:t>.</w:t>
      </w:r>
      <w:r w:rsidR="006A795B">
        <w:fldChar w:fldCharType="begin"/>
      </w:r>
      <w:r w:rsidR="00AE49F1">
        <w:instrText xml:space="preserve"> ADDIN ZOTERO_ITEM CSL_CITATION {"citationID":"ix6t7Kz4","properties":{"formattedCitation":"\\super 5,9\\nosupersub{}","plainCitation":"5,9","dontUpdate":true,"noteIndex":0},"citationItems":[{"id":33,"uris":["http://zotero.org/users/14121098/items/LPEQ4CVT"],"itemData":{"id":33,"type":"article-journal","abstract":"Meiotic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w:t>
      </w:r>
      <w:r w:rsidR="00EC6641">
        <w:t>ir</w:t>
      </w:r>
      <w:r w:rsidR="00334B1E">
        <w:t xml:space="preserve"> wide confidence intervals</w:t>
      </w:r>
      <w:r w:rsidR="00321F75">
        <w:t xml:space="preserve"> </w:t>
      </w:r>
      <w:r w:rsidR="00334B1E">
        <w:t xml:space="preserve">for the mean </w:t>
      </w:r>
      <w:r w:rsidR="00D60365">
        <w:t xml:space="preserve">tract </w:t>
      </w:r>
      <w:r w:rsidR="00334B1E">
        <w:t>length, our estimate is consistent with their findings.</w:t>
      </w:r>
      <w:r w:rsidR="00BE5DBE">
        <w:t xml:space="preserve"> </w:t>
      </w:r>
      <w:r w:rsidR="00BA28FC">
        <w:t>In contrast</w:t>
      </w:r>
      <w:r w:rsidR="00BE5DBE">
        <w:t xml:space="preserve">, Jeffreys and May estimate the mean length to be in the range of 55-290 bp based on minimum and maximum possible lengths of detected gene </w:t>
      </w:r>
      <w:r w:rsidR="00BE5DBE">
        <w:lastRenderedPageBreak/>
        <w:t>conversion tracts determined from allele converted markers.</w:t>
      </w:r>
      <w:r w:rsidR="00BE5DBE">
        <w:fldChar w:fldCharType="begin"/>
      </w:r>
      <w:r w:rsidR="00B2375B">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2375B" w:rsidRPr="00B2375B">
        <w:rPr>
          <w:rFonts w:ascii="Calibri" w:cs="Calibri"/>
          <w:kern w:val="0"/>
          <w:vertAlign w:val="superscript"/>
        </w:rPr>
        <w:t>4</w:t>
      </w:r>
      <w:r w:rsidR="00BE5DBE">
        <w:fldChar w:fldCharType="end"/>
      </w:r>
      <w:r w:rsidR="00BE5DBE">
        <w:t xml:space="preserve"> Our estimate of 459 bp is not inside this range.</w:t>
      </w:r>
      <w:r w:rsidR="00F538DF">
        <w:t xml:space="preserve"> </w:t>
      </w:r>
    </w:p>
    <w:p w14:paraId="3E09936C" w14:textId="282DF079" w:rsidR="00F538DF" w:rsidRDefault="00F538DF" w:rsidP="00C80EB3">
      <w:r>
        <w:t xml:space="preserve">It is important to acknowledge that our method omits observed tract lengths </w:t>
      </w:r>
      <w:r w:rsidR="00C04278">
        <w:t>exceeding</w:t>
      </w:r>
      <w:r>
        <w:t xml:space="preserve"> 1</w:t>
      </w:r>
      <w:r w:rsidR="005C428B">
        <w:t>.5</w:t>
      </w:r>
      <w:r>
        <w:t xml:space="preserve"> bp</w:t>
      </w:r>
      <w:r w:rsidR="005F3961">
        <w:t>, because we cannot accurately detect observed tract lengths corresponding to longer gene conversion tracts</w:t>
      </w:r>
      <w:r w:rsidR="002E6C60">
        <w:t>. Complex gene conversion events</w:t>
      </w:r>
      <w:r w:rsidR="00AE3873">
        <w:t xml:space="preserve">, which result in </w:t>
      </w:r>
      <w:r w:rsidR="002E6C60">
        <w:t>both allele converted and non</w:t>
      </w:r>
      <w:r w:rsidR="00B15670">
        <w:t>-</w:t>
      </w:r>
      <w:r w:rsidR="002E6C60">
        <w:t>allele converted markers</w:t>
      </w:r>
      <w:r w:rsidR="00AE3873">
        <w:t xml:space="preserve">, often span more than </w:t>
      </w:r>
      <w:r w:rsidR="002A7FCF">
        <w:t>1.5 kb</w:t>
      </w:r>
      <w:r w:rsidR="00AE3873">
        <w:t>.</w:t>
      </w:r>
      <w:r w:rsidR="00AE3873">
        <w:fldChar w:fldCharType="begin"/>
      </w:r>
      <w:r w:rsidR="00B2375B">
        <w:instrText xml:space="preserve"> ADDIN ZOTERO_ITEM CSL_CITATION {"citationID":"fCpgNLm1","properties":{"formattedCitation":"\\super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AE3873">
        <w:fldChar w:fldCharType="separate"/>
      </w:r>
      <w:r w:rsidR="00B2375B" w:rsidRPr="00B2375B">
        <w:rPr>
          <w:rFonts w:ascii="Calibri" w:cs="Calibri"/>
          <w:kern w:val="0"/>
          <w:vertAlign w:val="superscript"/>
        </w:rPr>
        <w:t>5</w:t>
      </w:r>
      <w:r w:rsidR="00AE3873">
        <w:fldChar w:fldCharType="end"/>
      </w:r>
      <w:r w:rsidR="00AE3873">
        <w:t xml:space="preserve"> </w:t>
      </w:r>
      <w:proofErr w:type="spellStart"/>
      <w:r w:rsidR="007B7060" w:rsidRPr="00DA5E7B">
        <w:rPr>
          <w:rFonts w:ascii="Calibri" w:cs="Calibri"/>
        </w:rPr>
        <w:t>Hardarson</w:t>
      </w:r>
      <w:proofErr w:type="spellEnd"/>
      <w:r w:rsidR="007B7060">
        <w:t xml:space="preserve"> et al. consider </w:t>
      </w:r>
      <w:r w:rsidR="00B15670">
        <w:t xml:space="preserve">all the allele converted markers within a complex gene conversion event as </w:t>
      </w:r>
      <w:r w:rsidR="00C0194A">
        <w:t xml:space="preserve">part of </w:t>
      </w:r>
      <w:r w:rsidR="00B15670">
        <w:t>a single gene conversion tract when estimating the mean tract length</w:t>
      </w:r>
      <w:r w:rsidR="007B7060">
        <w:t>.</w:t>
      </w:r>
      <w:r w:rsidR="007B7060">
        <w:fldChar w:fldCharType="begin"/>
      </w:r>
      <w:r w:rsidR="00B2375B">
        <w:instrText xml:space="preserve"> ADDIN ZOTERO_ITEM CSL_CITATION {"citationID":"YnCAj5az","properties":{"formattedCitation":"\\super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7B7060">
        <w:fldChar w:fldCharType="separate"/>
      </w:r>
      <w:r w:rsidR="00B2375B" w:rsidRPr="00B2375B">
        <w:rPr>
          <w:rFonts w:ascii="Calibri" w:cs="Calibri"/>
          <w:kern w:val="0"/>
          <w:vertAlign w:val="superscript"/>
        </w:rPr>
        <w:t>9</w:t>
      </w:r>
      <w:r w:rsidR="007B7060">
        <w:fldChar w:fldCharType="end"/>
      </w:r>
      <w:r w:rsidR="007B7060">
        <w:t xml:space="preserve"> If we could </w:t>
      </w:r>
      <w:r w:rsidR="00C80EB3">
        <w:t xml:space="preserve">detect and </w:t>
      </w:r>
      <w:r w:rsidR="00B15670">
        <w:t>include</w:t>
      </w:r>
      <w:r w:rsidR="00C80EB3">
        <w:t xml:space="preserve"> in our analysis</w:t>
      </w:r>
      <w:r w:rsidR="00B15670">
        <w:t xml:space="preserve"> longer</w:t>
      </w:r>
      <w:r w:rsidR="005F3961">
        <w:t xml:space="preserve"> </w:t>
      </w:r>
      <w:r w:rsidR="00B15670">
        <w:t>tracts</w:t>
      </w:r>
      <w:r w:rsidR="005E290B">
        <w:t>,</w:t>
      </w:r>
      <w:r w:rsidR="00B15670">
        <w:t xml:space="preserve"> such as those resulting</w:t>
      </w:r>
      <w:r w:rsidR="007B7060">
        <w:t xml:space="preserve"> from complex gene conversion events</w:t>
      </w:r>
      <w:r w:rsidR="005E290B">
        <w:t>,</w:t>
      </w:r>
      <w:r w:rsidR="007B7060">
        <w:t xml:space="preserve"> </w:t>
      </w:r>
      <w:r w:rsidR="00C80EB3">
        <w:t>our model may estimate a larger</w:t>
      </w:r>
      <w:r w:rsidR="007B7060">
        <w:t xml:space="preserve"> mean tract length</w:t>
      </w:r>
      <w:r w:rsidR="00C80EB3">
        <w:t>.</w:t>
      </w:r>
    </w:p>
    <w:p w14:paraId="7CCC2A9A" w14:textId="2625B0DE" w:rsidR="00FF28F2" w:rsidRPr="00680B80" w:rsidRDefault="00EE198E" w:rsidP="00D575AA">
      <w:r>
        <w:t xml:space="preserve">We further </w:t>
      </w:r>
      <w:r w:rsidR="002439AA">
        <w:t xml:space="preserve">ran a </w:t>
      </w:r>
      <w:r w:rsidR="00795C0B">
        <w:t>stratified analysis based on whether the detected gene conversion tracts from the UK Biobank whole autosome data overlapped with a recombination hotspot</w:t>
      </w:r>
      <w:r w:rsidR="0074479E">
        <w:t>.</w:t>
      </w:r>
      <w:r w:rsidR="00795C0B">
        <w:t xml:space="preserve"> </w:t>
      </w:r>
      <w:r w:rsidR="0057436A">
        <w:t xml:space="preserve">Applying our model on just the </w:t>
      </w:r>
      <w:r w:rsidR="0074479E">
        <w:t xml:space="preserve">detected </w:t>
      </w:r>
      <w:r w:rsidR="0057436A">
        <w:t xml:space="preserve">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w:t>
      </w:r>
      <w:r w:rsidR="00EC6641">
        <w:t xml:space="preserve">Thus, we found a significant difference in mean tract lengths between hotspots and non-hotspots, with smaller tract lengths in hotspots. This is a preliminary </w:t>
      </w:r>
      <w:proofErr w:type="gramStart"/>
      <w:r w:rsidR="00EC6641">
        <w:t>finding</w:t>
      </w:r>
      <w:proofErr w:type="gramEnd"/>
      <w:r w:rsidR="00EC6641">
        <w:t xml:space="preserve"> and we caution that </w:t>
      </w:r>
      <w:r w:rsidR="001D3658">
        <w:t>th</w:t>
      </w:r>
      <w:r w:rsidR="00EC6641">
        <w:t>e</w:t>
      </w:r>
      <w:r w:rsidR="001D3658">
        <w:t xml:space="preserve"> </w:t>
      </w:r>
      <w:r w:rsidR="006B2B2E">
        <w:t xml:space="preserve">difference </w:t>
      </w:r>
      <w:r w:rsidR="00EC6641">
        <w:t xml:space="preserve">could </w:t>
      </w:r>
      <w:r w:rsidR="006B3BDE">
        <w:t xml:space="preserve">be </w:t>
      </w:r>
      <w:r w:rsidR="001D3658">
        <w:t>attributable</w:t>
      </w:r>
      <w:r w:rsidR="006B3BDE">
        <w:t xml:space="preserve"> to</w:t>
      </w:r>
      <w:r w:rsidR="006B2B2E">
        <w:t xml:space="preserve"> </w:t>
      </w:r>
      <w:r w:rsidR="00EC6641">
        <w:t xml:space="preserve">unknown </w:t>
      </w:r>
      <w:r w:rsidR="001D3658">
        <w:t>technical</w:t>
      </w:r>
      <w:r w:rsidR="006B2B2E">
        <w:t xml:space="preserve"> factors</w:t>
      </w:r>
      <w:r w:rsidR="00AA0F1A">
        <w:t xml:space="preserve">. </w:t>
      </w:r>
      <w:r w:rsidR="001D3658">
        <w:t xml:space="preserve">We recommend further analysis to </w:t>
      </w:r>
      <w:r w:rsidR="003F69CC">
        <w:t>confirm this result.</w:t>
      </w:r>
      <w:r w:rsidR="00EC6641">
        <w:t xml:space="preserve"> </w:t>
      </w:r>
      <w:r w:rsidR="006C3181">
        <w:t>R</w:t>
      </w:r>
      <w:r w:rsidR="00EC6641">
        <w:t xml:space="preserve">ecombination hotspots correlate with other genomic </w:t>
      </w:r>
      <w:r w:rsidR="006C3181">
        <w:t xml:space="preserve">features such as GC </w:t>
      </w:r>
      <w:r w:rsidR="00FF28F2">
        <w:t>rate,</w:t>
      </w:r>
      <w:r w:rsidR="00DA7799">
        <w:fldChar w:fldCharType="begin"/>
      </w:r>
      <w:r w:rsidR="00B2375B">
        <w:instrText xml:space="preserve"> ADDIN ZOTERO_ITEM CSL_CITATION {"citationID":"RZJaGNSU","properties":{"formattedCitation":"\\super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DA7799">
        <w:fldChar w:fldCharType="separate"/>
      </w:r>
      <w:r w:rsidR="00B2375B" w:rsidRPr="00B2375B">
        <w:rPr>
          <w:rFonts w:ascii="Calibri" w:cs="Calibri"/>
          <w:kern w:val="0"/>
          <w:vertAlign w:val="superscript"/>
        </w:rPr>
        <w:t>17</w:t>
      </w:r>
      <w:r w:rsidR="00DA7799">
        <w:fldChar w:fldCharType="end"/>
      </w:r>
      <w:r w:rsidR="00EC6641">
        <w:t xml:space="preserve"> so </w:t>
      </w:r>
      <w:r w:rsidR="006C3181">
        <w:t>the difference, if real,</w:t>
      </w:r>
      <w:r w:rsidR="00EC6641">
        <w:t xml:space="preserve"> may be </w:t>
      </w:r>
      <w:r w:rsidR="006C3181">
        <w:t xml:space="preserve">caused by </w:t>
      </w:r>
      <w:r w:rsidR="00EC6641">
        <w:t>factors other than recombination rate.</w:t>
      </w:r>
    </w:p>
    <w:p w14:paraId="1718ED87" w14:textId="5B503CEB" w:rsidR="00C140E7" w:rsidRDefault="00C140E7" w:rsidP="00C140E7">
      <w:pPr>
        <w:pStyle w:val="Heading1"/>
      </w:pPr>
      <w:bookmarkStart w:id="8" w:name="_Hlk157629171"/>
      <w:r>
        <w:t>References</w:t>
      </w:r>
    </w:p>
    <w:p w14:paraId="1D51BE53" w14:textId="77777777" w:rsidR="00B2375B" w:rsidRPr="00B2375B" w:rsidRDefault="002721B3" w:rsidP="00B2375B">
      <w:pPr>
        <w:pStyle w:val="Bibliography"/>
        <w:rPr>
          <w:rFonts w:ascii="Calibri" w:cs="Calibri"/>
        </w:rPr>
      </w:pPr>
      <w:r>
        <w:fldChar w:fldCharType="begin"/>
      </w:r>
      <w:r w:rsidR="00B2375B">
        <w:instrText xml:space="preserve"> ADDIN ZOTERO_BIBL {"uncited":[],"omitted":[],"custom":[]} CSL_BIBLIOGRAPHY </w:instrText>
      </w:r>
      <w:r>
        <w:fldChar w:fldCharType="separate"/>
      </w:r>
      <w:r w:rsidR="00B2375B" w:rsidRPr="00B2375B">
        <w:rPr>
          <w:rFonts w:ascii="Calibri" w:cs="Calibri"/>
        </w:rPr>
        <w:t>1.</w:t>
      </w:r>
      <w:r w:rsidR="00B2375B" w:rsidRPr="00B2375B">
        <w:rPr>
          <w:rFonts w:ascii="Calibri" w:cs="Calibri"/>
        </w:rPr>
        <w:tab/>
        <w:t xml:space="preserve">Williams, A. L. </w:t>
      </w:r>
      <w:r w:rsidR="00B2375B" w:rsidRPr="00B2375B">
        <w:rPr>
          <w:rFonts w:ascii="Calibri" w:cs="Calibri"/>
          <w:i/>
          <w:iCs/>
        </w:rPr>
        <w:t>et al.</w:t>
      </w:r>
      <w:r w:rsidR="00B2375B" w:rsidRPr="00B2375B">
        <w:rPr>
          <w:rFonts w:ascii="Calibri" w:cs="Calibri"/>
        </w:rPr>
        <w:t xml:space="preserve"> </w:t>
      </w:r>
      <w:proofErr w:type="gramStart"/>
      <w:r w:rsidR="00B2375B" w:rsidRPr="00B2375B">
        <w:rPr>
          <w:rFonts w:ascii="Calibri" w:cs="Calibri"/>
        </w:rPr>
        <w:t>Non-crossover</w:t>
      </w:r>
      <w:proofErr w:type="gramEnd"/>
      <w:r w:rsidR="00B2375B" w:rsidRPr="00B2375B">
        <w:rPr>
          <w:rFonts w:ascii="Calibri" w:cs="Calibri"/>
        </w:rPr>
        <w:t xml:space="preserve"> gene conversions show strong GC bias and unexpected clustering in humans. </w:t>
      </w:r>
      <w:proofErr w:type="spellStart"/>
      <w:r w:rsidR="00B2375B" w:rsidRPr="00B2375B">
        <w:rPr>
          <w:rFonts w:ascii="Calibri" w:cs="Calibri"/>
          <w:i/>
          <w:iCs/>
        </w:rPr>
        <w:t>eLife</w:t>
      </w:r>
      <w:proofErr w:type="spellEnd"/>
      <w:r w:rsidR="00B2375B" w:rsidRPr="00B2375B">
        <w:rPr>
          <w:rFonts w:ascii="Calibri" w:cs="Calibri"/>
        </w:rPr>
        <w:t xml:space="preserve"> </w:t>
      </w:r>
      <w:r w:rsidR="00B2375B" w:rsidRPr="00B2375B">
        <w:rPr>
          <w:rFonts w:ascii="Calibri" w:cs="Calibri"/>
          <w:b/>
          <w:bCs/>
        </w:rPr>
        <w:t>4</w:t>
      </w:r>
      <w:r w:rsidR="00B2375B" w:rsidRPr="00B2375B">
        <w:rPr>
          <w:rFonts w:ascii="Calibri" w:cs="Calibri"/>
        </w:rPr>
        <w:t>, e04637 (2015).</w:t>
      </w:r>
    </w:p>
    <w:p w14:paraId="63FF33BE" w14:textId="77777777" w:rsidR="00B2375B" w:rsidRPr="00B2375B" w:rsidRDefault="00B2375B" w:rsidP="00B2375B">
      <w:pPr>
        <w:pStyle w:val="Bibliography"/>
        <w:rPr>
          <w:rFonts w:ascii="Calibri" w:cs="Calibri"/>
        </w:rPr>
      </w:pPr>
      <w:r w:rsidRPr="00B2375B">
        <w:rPr>
          <w:rFonts w:ascii="Calibri" w:cs="Calibri"/>
        </w:rPr>
        <w:lastRenderedPageBreak/>
        <w:t>2.</w:t>
      </w:r>
      <w:r w:rsidRPr="00B2375B">
        <w:rPr>
          <w:rFonts w:ascii="Calibri" w:cs="Calibri"/>
        </w:rPr>
        <w:tab/>
      </w:r>
      <w:proofErr w:type="spellStart"/>
      <w:r w:rsidRPr="00B2375B">
        <w:rPr>
          <w:rFonts w:ascii="Calibri" w:cs="Calibri"/>
        </w:rPr>
        <w:t>McMahill</w:t>
      </w:r>
      <w:proofErr w:type="spellEnd"/>
      <w:r w:rsidRPr="00B2375B">
        <w:rPr>
          <w:rFonts w:ascii="Calibri" w:cs="Calibri"/>
        </w:rPr>
        <w:t xml:space="preserve">, M. S., Sham, C. W. &amp; Bishop, D. K. Synthesis-Dependent Strand Annealing in Meiosis. </w:t>
      </w:r>
      <w:proofErr w:type="spellStart"/>
      <w:r w:rsidRPr="00B2375B">
        <w:rPr>
          <w:rFonts w:ascii="Calibri" w:cs="Calibri"/>
          <w:i/>
          <w:iCs/>
        </w:rPr>
        <w:t>PLoS</w:t>
      </w:r>
      <w:proofErr w:type="spellEnd"/>
      <w:r w:rsidRPr="00B2375B">
        <w:rPr>
          <w:rFonts w:ascii="Calibri" w:cs="Calibri"/>
          <w:i/>
          <w:iCs/>
        </w:rPr>
        <w:t xml:space="preserve"> Biol</w:t>
      </w:r>
      <w:r w:rsidRPr="00B2375B">
        <w:rPr>
          <w:rFonts w:ascii="Calibri" w:cs="Calibri"/>
        </w:rPr>
        <w:t xml:space="preserve"> </w:t>
      </w:r>
      <w:r w:rsidRPr="00B2375B">
        <w:rPr>
          <w:rFonts w:ascii="Calibri" w:cs="Calibri"/>
          <w:b/>
          <w:bCs/>
        </w:rPr>
        <w:t>5</w:t>
      </w:r>
      <w:r w:rsidRPr="00B2375B">
        <w:rPr>
          <w:rFonts w:ascii="Calibri" w:cs="Calibri"/>
        </w:rPr>
        <w:t>, e299 (2007).</w:t>
      </w:r>
    </w:p>
    <w:p w14:paraId="5070E5B3" w14:textId="77777777" w:rsidR="00B2375B" w:rsidRPr="00B2375B" w:rsidRDefault="00B2375B" w:rsidP="00B2375B">
      <w:pPr>
        <w:pStyle w:val="Bibliography"/>
        <w:rPr>
          <w:rFonts w:ascii="Calibri" w:cs="Calibri"/>
        </w:rPr>
      </w:pPr>
      <w:r w:rsidRPr="00B2375B">
        <w:rPr>
          <w:rFonts w:ascii="Calibri" w:cs="Calibri"/>
        </w:rPr>
        <w:t>3.</w:t>
      </w:r>
      <w:r w:rsidRPr="00B2375B">
        <w:rPr>
          <w:rFonts w:ascii="Calibri" w:cs="Calibri"/>
        </w:rPr>
        <w:tab/>
      </w:r>
      <w:proofErr w:type="spellStart"/>
      <w:r w:rsidRPr="00B2375B">
        <w:rPr>
          <w:rFonts w:ascii="Calibri" w:cs="Calibri"/>
        </w:rPr>
        <w:t>Odenthal</w:t>
      </w:r>
      <w:proofErr w:type="spellEnd"/>
      <w:r w:rsidRPr="00B2375B">
        <w:rPr>
          <w:rFonts w:ascii="Calibri" w:cs="Calibri"/>
        </w:rPr>
        <w:t xml:space="preserve">-Hesse, L., Berg, I. L., </w:t>
      </w:r>
      <w:proofErr w:type="spellStart"/>
      <w:r w:rsidRPr="00B2375B">
        <w:rPr>
          <w:rFonts w:ascii="Calibri" w:cs="Calibri"/>
        </w:rPr>
        <w:t>Veselis</w:t>
      </w:r>
      <w:proofErr w:type="spellEnd"/>
      <w:r w:rsidRPr="00B2375B">
        <w:rPr>
          <w:rFonts w:ascii="Calibri" w:cs="Calibri"/>
        </w:rPr>
        <w:t xml:space="preserve">, A., Jeffreys, A. J. &amp; May, C. A. Transmission Distortion Affecting Human </w:t>
      </w:r>
      <w:proofErr w:type="spellStart"/>
      <w:r w:rsidRPr="00B2375B">
        <w:rPr>
          <w:rFonts w:ascii="Calibri" w:cs="Calibri"/>
        </w:rPr>
        <w:t>Noncrossover</w:t>
      </w:r>
      <w:proofErr w:type="spellEnd"/>
      <w:r w:rsidRPr="00B2375B">
        <w:rPr>
          <w:rFonts w:ascii="Calibri" w:cs="Calibri"/>
        </w:rPr>
        <w:t xml:space="preserve"> but Not Crossover Recombination: A Hidden Source of Meiotic Drive. </w:t>
      </w:r>
      <w:r w:rsidRPr="00B2375B">
        <w:rPr>
          <w:rFonts w:ascii="Calibri" w:cs="Calibri"/>
          <w:i/>
          <w:iCs/>
        </w:rPr>
        <w:t>PLOS Genetics</w:t>
      </w:r>
      <w:r w:rsidRPr="00B2375B">
        <w:rPr>
          <w:rFonts w:ascii="Calibri" w:cs="Calibri"/>
        </w:rPr>
        <w:t xml:space="preserve"> </w:t>
      </w:r>
      <w:r w:rsidRPr="00B2375B">
        <w:rPr>
          <w:rFonts w:ascii="Calibri" w:cs="Calibri"/>
          <w:b/>
          <w:bCs/>
        </w:rPr>
        <w:t>10</w:t>
      </w:r>
      <w:r w:rsidRPr="00B2375B">
        <w:rPr>
          <w:rFonts w:ascii="Calibri" w:cs="Calibri"/>
        </w:rPr>
        <w:t>, e1004106 (2014).</w:t>
      </w:r>
    </w:p>
    <w:p w14:paraId="1628F087" w14:textId="77777777" w:rsidR="00B2375B" w:rsidRPr="00B2375B" w:rsidRDefault="00B2375B" w:rsidP="00B2375B">
      <w:pPr>
        <w:pStyle w:val="Bibliography"/>
        <w:rPr>
          <w:rFonts w:ascii="Calibri" w:cs="Calibri"/>
        </w:rPr>
      </w:pPr>
      <w:r w:rsidRPr="00B2375B">
        <w:rPr>
          <w:rFonts w:ascii="Calibri" w:cs="Calibri"/>
        </w:rPr>
        <w:t>4.</w:t>
      </w:r>
      <w:r w:rsidRPr="00B2375B">
        <w:rPr>
          <w:rFonts w:ascii="Calibri" w:cs="Calibri"/>
        </w:rPr>
        <w:tab/>
        <w:t xml:space="preserve">Jeffreys, A. J. &amp; May, C. A. Intense and highly localized gene conversion activity in human meiotic crossover hot spots. </w:t>
      </w:r>
      <w:r w:rsidRPr="00B2375B">
        <w:rPr>
          <w:rFonts w:ascii="Calibri" w:cs="Calibri"/>
          <w:i/>
          <w:iCs/>
        </w:rPr>
        <w:t>Nat Genet</w:t>
      </w:r>
      <w:r w:rsidRPr="00B2375B">
        <w:rPr>
          <w:rFonts w:ascii="Calibri" w:cs="Calibri"/>
        </w:rPr>
        <w:t xml:space="preserve"> </w:t>
      </w:r>
      <w:r w:rsidRPr="00B2375B">
        <w:rPr>
          <w:rFonts w:ascii="Calibri" w:cs="Calibri"/>
          <w:b/>
          <w:bCs/>
        </w:rPr>
        <w:t>36</w:t>
      </w:r>
      <w:r w:rsidRPr="00B2375B">
        <w:rPr>
          <w:rFonts w:ascii="Calibri" w:cs="Calibri"/>
        </w:rPr>
        <w:t>, 151–156 (2004).</w:t>
      </w:r>
    </w:p>
    <w:p w14:paraId="3BA01F1E" w14:textId="77777777" w:rsidR="00B2375B" w:rsidRPr="00B2375B" w:rsidRDefault="00B2375B" w:rsidP="00B2375B">
      <w:pPr>
        <w:pStyle w:val="Bibliography"/>
        <w:rPr>
          <w:rFonts w:ascii="Calibri" w:cs="Calibri"/>
        </w:rPr>
      </w:pPr>
      <w:r w:rsidRPr="00B2375B">
        <w:rPr>
          <w:rFonts w:ascii="Calibri" w:cs="Calibri"/>
        </w:rPr>
        <w:t>5.</w:t>
      </w:r>
      <w:r w:rsidRPr="00B2375B">
        <w:rPr>
          <w:rFonts w:ascii="Calibri" w:cs="Calibri"/>
        </w:rPr>
        <w:tab/>
      </w:r>
      <w:proofErr w:type="spellStart"/>
      <w:r w:rsidRPr="00B2375B">
        <w:rPr>
          <w:rFonts w:ascii="Calibri" w:cs="Calibri"/>
        </w:rPr>
        <w:t>Halldorsson</w:t>
      </w:r>
      <w:proofErr w:type="spellEnd"/>
      <w:r w:rsidRPr="00B2375B">
        <w:rPr>
          <w:rFonts w:ascii="Calibri" w:cs="Calibri"/>
        </w:rPr>
        <w:t xml:space="preserve">, B. V. </w:t>
      </w:r>
      <w:r w:rsidRPr="00B2375B">
        <w:rPr>
          <w:rFonts w:ascii="Calibri" w:cs="Calibri"/>
          <w:i/>
          <w:iCs/>
        </w:rPr>
        <w:t>et al.</w:t>
      </w:r>
      <w:r w:rsidRPr="00B2375B">
        <w:rPr>
          <w:rFonts w:ascii="Calibri" w:cs="Calibri"/>
        </w:rPr>
        <w:t xml:space="preserve"> The rate of meiotic gene conversion varies by sex and age. </w:t>
      </w:r>
      <w:r w:rsidRPr="00B2375B">
        <w:rPr>
          <w:rFonts w:ascii="Calibri" w:cs="Calibri"/>
          <w:i/>
          <w:iCs/>
        </w:rPr>
        <w:t>Nat Genet</w:t>
      </w:r>
      <w:r w:rsidRPr="00B2375B">
        <w:rPr>
          <w:rFonts w:ascii="Calibri" w:cs="Calibri"/>
        </w:rPr>
        <w:t xml:space="preserve"> </w:t>
      </w:r>
      <w:r w:rsidRPr="00B2375B">
        <w:rPr>
          <w:rFonts w:ascii="Calibri" w:cs="Calibri"/>
          <w:b/>
          <w:bCs/>
        </w:rPr>
        <w:t>48</w:t>
      </w:r>
      <w:r w:rsidRPr="00B2375B">
        <w:rPr>
          <w:rFonts w:ascii="Calibri" w:cs="Calibri"/>
        </w:rPr>
        <w:t>, 1377–1384 (2016).</w:t>
      </w:r>
    </w:p>
    <w:p w14:paraId="08D6A4F5" w14:textId="77777777" w:rsidR="00B2375B" w:rsidRPr="00B2375B" w:rsidRDefault="00B2375B" w:rsidP="00B2375B">
      <w:pPr>
        <w:pStyle w:val="Bibliography"/>
        <w:rPr>
          <w:rFonts w:ascii="Calibri" w:cs="Calibri"/>
        </w:rPr>
      </w:pPr>
      <w:r w:rsidRPr="00B2375B">
        <w:rPr>
          <w:rFonts w:ascii="Calibri" w:cs="Calibri"/>
        </w:rPr>
        <w:t>6.</w:t>
      </w:r>
      <w:r w:rsidRPr="00B2375B">
        <w:rPr>
          <w:rFonts w:ascii="Calibri" w:cs="Calibri"/>
        </w:rPr>
        <w:tab/>
        <w:t xml:space="preserve">Browning, S. R. &amp; Browning, B. L. Biobank-scale inference of multi-individual identity by descent and gene conversion. </w:t>
      </w:r>
      <w:r w:rsidRPr="00B2375B">
        <w:rPr>
          <w:rFonts w:ascii="Calibri" w:cs="Calibri"/>
          <w:i/>
          <w:iCs/>
        </w:rPr>
        <w:t>The American Journal of Human Genetics</w:t>
      </w:r>
      <w:r w:rsidRPr="00B2375B">
        <w:rPr>
          <w:rFonts w:ascii="Calibri" w:cs="Calibri"/>
        </w:rPr>
        <w:t xml:space="preserve"> </w:t>
      </w:r>
      <w:r w:rsidRPr="00B2375B">
        <w:rPr>
          <w:rFonts w:ascii="Calibri" w:cs="Calibri"/>
          <w:b/>
          <w:bCs/>
        </w:rPr>
        <w:t>111</w:t>
      </w:r>
      <w:r w:rsidRPr="00B2375B">
        <w:rPr>
          <w:rFonts w:ascii="Calibri" w:cs="Calibri"/>
        </w:rPr>
        <w:t>, 691–700 (2024).</w:t>
      </w:r>
    </w:p>
    <w:p w14:paraId="2D83036D" w14:textId="77777777" w:rsidR="00B2375B" w:rsidRPr="00B2375B" w:rsidRDefault="00B2375B" w:rsidP="00B2375B">
      <w:pPr>
        <w:pStyle w:val="Bibliography"/>
        <w:rPr>
          <w:rFonts w:ascii="Calibri" w:cs="Calibri"/>
        </w:rPr>
      </w:pPr>
      <w:r w:rsidRPr="00B2375B">
        <w:rPr>
          <w:rFonts w:ascii="Calibri" w:cs="Calibri"/>
        </w:rPr>
        <w:t>7.</w:t>
      </w:r>
      <w:r w:rsidRPr="00B2375B">
        <w:rPr>
          <w:rFonts w:ascii="Calibri" w:cs="Calibri"/>
        </w:rPr>
        <w:tab/>
      </w:r>
      <w:proofErr w:type="spellStart"/>
      <w:r w:rsidRPr="00B2375B">
        <w:rPr>
          <w:rFonts w:ascii="Calibri" w:cs="Calibri"/>
        </w:rPr>
        <w:t>Betran</w:t>
      </w:r>
      <w:proofErr w:type="spellEnd"/>
      <w:r w:rsidRPr="00B2375B">
        <w:rPr>
          <w:rFonts w:ascii="Calibri" w:cs="Calibri"/>
        </w:rPr>
        <w:t xml:space="preserve">, E., Rozas, J., Navarro, A. &amp; </w:t>
      </w:r>
      <w:proofErr w:type="spellStart"/>
      <w:r w:rsidRPr="00B2375B">
        <w:rPr>
          <w:rFonts w:ascii="Calibri" w:cs="Calibri"/>
        </w:rPr>
        <w:t>Barbadilla</w:t>
      </w:r>
      <w:proofErr w:type="spellEnd"/>
      <w:r w:rsidRPr="00B2375B">
        <w:rPr>
          <w:rFonts w:ascii="Calibri" w:cs="Calibri"/>
        </w:rPr>
        <w:t xml:space="preserve">, A. The Estimation of the Number and the Length Distribution of Gene Conversion Tracts from Population DNA Sequence Data. </w:t>
      </w:r>
      <w:r w:rsidRPr="00B2375B">
        <w:rPr>
          <w:rFonts w:ascii="Calibri" w:cs="Calibri"/>
          <w:i/>
          <w:iCs/>
        </w:rPr>
        <w:t>Genetics</w:t>
      </w:r>
      <w:r w:rsidRPr="00B2375B">
        <w:rPr>
          <w:rFonts w:ascii="Calibri" w:cs="Calibri"/>
        </w:rPr>
        <w:t xml:space="preserve"> </w:t>
      </w:r>
      <w:r w:rsidRPr="00B2375B">
        <w:rPr>
          <w:rFonts w:ascii="Calibri" w:cs="Calibri"/>
          <w:b/>
          <w:bCs/>
        </w:rPr>
        <w:t>146</w:t>
      </w:r>
      <w:r w:rsidRPr="00B2375B">
        <w:rPr>
          <w:rFonts w:ascii="Calibri" w:cs="Calibri"/>
        </w:rPr>
        <w:t>, 89–99 (1997).</w:t>
      </w:r>
    </w:p>
    <w:p w14:paraId="16273DD3" w14:textId="77777777" w:rsidR="00B2375B" w:rsidRPr="00B2375B" w:rsidRDefault="00B2375B" w:rsidP="00B2375B">
      <w:pPr>
        <w:pStyle w:val="Bibliography"/>
        <w:rPr>
          <w:rFonts w:ascii="Calibri" w:cs="Calibri"/>
        </w:rPr>
      </w:pPr>
      <w:r w:rsidRPr="00B2375B">
        <w:rPr>
          <w:rFonts w:ascii="Calibri" w:cs="Calibri"/>
        </w:rPr>
        <w:t>8.</w:t>
      </w:r>
      <w:r w:rsidRPr="00B2375B">
        <w:rPr>
          <w:rFonts w:ascii="Calibri" w:cs="Calibri"/>
        </w:rPr>
        <w:tab/>
        <w:t xml:space="preserve">Wall, J. D., Robinson, J. A. &amp; Cox, L. A. High-Resolution Estimates of Crossover and </w:t>
      </w:r>
      <w:proofErr w:type="spellStart"/>
      <w:r w:rsidRPr="00B2375B">
        <w:rPr>
          <w:rFonts w:ascii="Calibri" w:cs="Calibri"/>
        </w:rPr>
        <w:t>Noncrossover</w:t>
      </w:r>
      <w:proofErr w:type="spellEnd"/>
      <w:r w:rsidRPr="00B2375B">
        <w:rPr>
          <w:rFonts w:ascii="Calibri" w:cs="Calibri"/>
        </w:rPr>
        <w:t xml:space="preserve"> Recombination from a Captive Baboon Colony. </w:t>
      </w:r>
      <w:r w:rsidRPr="00B2375B">
        <w:rPr>
          <w:rFonts w:ascii="Calibri" w:cs="Calibri"/>
          <w:i/>
          <w:iCs/>
        </w:rPr>
        <w:t>Genome Biology and Evolution</w:t>
      </w:r>
      <w:r w:rsidRPr="00B2375B">
        <w:rPr>
          <w:rFonts w:ascii="Calibri" w:cs="Calibri"/>
        </w:rPr>
        <w:t xml:space="preserve"> </w:t>
      </w:r>
      <w:r w:rsidRPr="00B2375B">
        <w:rPr>
          <w:rFonts w:ascii="Calibri" w:cs="Calibri"/>
          <w:b/>
          <w:bCs/>
        </w:rPr>
        <w:t>14</w:t>
      </w:r>
      <w:r w:rsidRPr="00B2375B">
        <w:rPr>
          <w:rFonts w:ascii="Calibri" w:cs="Calibri"/>
        </w:rPr>
        <w:t>, evac040 (2022).</w:t>
      </w:r>
    </w:p>
    <w:p w14:paraId="7A7B773B" w14:textId="77777777" w:rsidR="00B2375B" w:rsidRPr="00B2375B" w:rsidRDefault="00B2375B" w:rsidP="00B2375B">
      <w:pPr>
        <w:pStyle w:val="Bibliography"/>
        <w:rPr>
          <w:rFonts w:ascii="Calibri" w:cs="Calibri"/>
        </w:rPr>
      </w:pPr>
      <w:r w:rsidRPr="00B2375B">
        <w:rPr>
          <w:rFonts w:ascii="Calibri" w:cs="Calibri"/>
        </w:rPr>
        <w:t>9.</w:t>
      </w:r>
      <w:r w:rsidRPr="00B2375B">
        <w:rPr>
          <w:rFonts w:ascii="Calibri" w:cs="Calibri"/>
        </w:rPr>
        <w:tab/>
      </w:r>
      <w:proofErr w:type="spellStart"/>
      <w:r w:rsidRPr="00B2375B">
        <w:rPr>
          <w:rFonts w:ascii="Calibri" w:cs="Calibri"/>
        </w:rPr>
        <w:t>Hardarson</w:t>
      </w:r>
      <w:proofErr w:type="spellEnd"/>
      <w:r w:rsidRPr="00B2375B">
        <w:rPr>
          <w:rFonts w:ascii="Calibri" w:cs="Calibri"/>
        </w:rPr>
        <w:t xml:space="preserve">, M. T., </w:t>
      </w:r>
      <w:proofErr w:type="spellStart"/>
      <w:r w:rsidRPr="00B2375B">
        <w:rPr>
          <w:rFonts w:ascii="Calibri" w:cs="Calibri"/>
        </w:rPr>
        <w:t>Palsson</w:t>
      </w:r>
      <w:proofErr w:type="spellEnd"/>
      <w:r w:rsidRPr="00B2375B">
        <w:rPr>
          <w:rFonts w:ascii="Calibri" w:cs="Calibri"/>
        </w:rPr>
        <w:t xml:space="preserve">, G. &amp; </w:t>
      </w:r>
      <w:proofErr w:type="spellStart"/>
      <w:r w:rsidRPr="00B2375B">
        <w:rPr>
          <w:rFonts w:ascii="Calibri" w:cs="Calibri"/>
        </w:rPr>
        <w:t>Halldorsson</w:t>
      </w:r>
      <w:proofErr w:type="spellEnd"/>
      <w:r w:rsidRPr="00B2375B">
        <w:rPr>
          <w:rFonts w:ascii="Calibri" w:cs="Calibri"/>
        </w:rPr>
        <w:t xml:space="preserve">, B. V. </w:t>
      </w:r>
      <w:proofErr w:type="spellStart"/>
      <w:r w:rsidRPr="00B2375B">
        <w:rPr>
          <w:rFonts w:ascii="Calibri" w:cs="Calibri"/>
        </w:rPr>
        <w:t>NCOurd</w:t>
      </w:r>
      <w:proofErr w:type="spellEnd"/>
      <w:r w:rsidRPr="00B2375B">
        <w:rPr>
          <w:rFonts w:ascii="Calibri" w:cs="Calibri"/>
        </w:rPr>
        <w:t xml:space="preserve">: modelling length distributions of NCO events and gene conversion tracts. </w:t>
      </w:r>
      <w:r w:rsidRPr="00B2375B">
        <w:rPr>
          <w:rFonts w:ascii="Calibri" w:cs="Calibri"/>
          <w:i/>
          <w:iCs/>
        </w:rPr>
        <w:t>Bioinformatics</w:t>
      </w:r>
      <w:r w:rsidRPr="00B2375B">
        <w:rPr>
          <w:rFonts w:ascii="Calibri" w:cs="Calibri"/>
        </w:rPr>
        <w:t xml:space="preserve"> </w:t>
      </w:r>
      <w:r w:rsidRPr="00B2375B">
        <w:rPr>
          <w:rFonts w:ascii="Calibri" w:cs="Calibri"/>
          <w:b/>
          <w:bCs/>
        </w:rPr>
        <w:t>39</w:t>
      </w:r>
      <w:r w:rsidRPr="00B2375B">
        <w:rPr>
          <w:rFonts w:ascii="Calibri" w:cs="Calibri"/>
        </w:rPr>
        <w:t>, btad485 (2023).</w:t>
      </w:r>
    </w:p>
    <w:p w14:paraId="6D99F962" w14:textId="77777777" w:rsidR="00B2375B" w:rsidRPr="00B2375B" w:rsidRDefault="00B2375B" w:rsidP="00B2375B">
      <w:pPr>
        <w:pStyle w:val="Bibliography"/>
        <w:rPr>
          <w:rFonts w:ascii="Calibri" w:cs="Calibri"/>
        </w:rPr>
      </w:pPr>
      <w:r w:rsidRPr="00B2375B">
        <w:rPr>
          <w:rFonts w:ascii="Calibri" w:cs="Calibri"/>
        </w:rPr>
        <w:t>10.</w:t>
      </w:r>
      <w:r w:rsidRPr="00B2375B">
        <w:rPr>
          <w:rFonts w:ascii="Calibri" w:cs="Calibri"/>
        </w:rPr>
        <w:tab/>
      </w:r>
      <w:proofErr w:type="spellStart"/>
      <w:r w:rsidRPr="00B2375B">
        <w:rPr>
          <w:rFonts w:ascii="Calibri" w:cs="Calibri"/>
        </w:rPr>
        <w:t>Halldorsson</w:t>
      </w:r>
      <w:proofErr w:type="spellEnd"/>
      <w:r w:rsidRPr="00B2375B">
        <w:rPr>
          <w:rFonts w:ascii="Calibri" w:cs="Calibri"/>
        </w:rPr>
        <w:t xml:space="preserve">, B. V. </w:t>
      </w:r>
      <w:r w:rsidRPr="00B2375B">
        <w:rPr>
          <w:rFonts w:ascii="Calibri" w:cs="Calibri"/>
          <w:i/>
          <w:iCs/>
        </w:rPr>
        <w:t>et al.</w:t>
      </w:r>
      <w:r w:rsidRPr="00B2375B">
        <w:rPr>
          <w:rFonts w:ascii="Calibri" w:cs="Calibri"/>
        </w:rPr>
        <w:t xml:space="preserve"> The sequences of 150,119 genomes in the UK Biobank. </w:t>
      </w:r>
      <w:r w:rsidRPr="00B2375B">
        <w:rPr>
          <w:rFonts w:ascii="Calibri" w:cs="Calibri"/>
          <w:i/>
          <w:iCs/>
        </w:rPr>
        <w:t>Nature</w:t>
      </w:r>
      <w:r w:rsidRPr="00B2375B">
        <w:rPr>
          <w:rFonts w:ascii="Calibri" w:cs="Calibri"/>
        </w:rPr>
        <w:t xml:space="preserve"> </w:t>
      </w:r>
      <w:r w:rsidRPr="00B2375B">
        <w:rPr>
          <w:rFonts w:ascii="Calibri" w:cs="Calibri"/>
          <w:b/>
          <w:bCs/>
        </w:rPr>
        <w:t>607</w:t>
      </w:r>
      <w:r w:rsidRPr="00B2375B">
        <w:rPr>
          <w:rFonts w:ascii="Calibri" w:cs="Calibri"/>
        </w:rPr>
        <w:t>, 732–740 (2022).</w:t>
      </w:r>
    </w:p>
    <w:p w14:paraId="47011478" w14:textId="77777777" w:rsidR="00B2375B" w:rsidRPr="00B2375B" w:rsidRDefault="00B2375B" w:rsidP="00B2375B">
      <w:pPr>
        <w:pStyle w:val="Bibliography"/>
        <w:rPr>
          <w:rFonts w:ascii="Calibri" w:cs="Calibri"/>
        </w:rPr>
      </w:pPr>
      <w:r w:rsidRPr="00B2375B">
        <w:rPr>
          <w:rFonts w:ascii="Calibri" w:cs="Calibri"/>
        </w:rPr>
        <w:t>11.</w:t>
      </w:r>
      <w:r w:rsidRPr="00B2375B">
        <w:rPr>
          <w:rFonts w:ascii="Calibri" w:cs="Calibri"/>
        </w:rPr>
        <w:tab/>
        <w:t xml:space="preserve">Browning, B. L., Tian, X., Zhou, Y. &amp; Browning, S. R. Fast two-stage phasing of large-scale sequence data. </w:t>
      </w:r>
      <w:r w:rsidRPr="00B2375B">
        <w:rPr>
          <w:rFonts w:ascii="Calibri" w:cs="Calibri"/>
          <w:i/>
          <w:iCs/>
        </w:rPr>
        <w:t>The American Journal of Human Genetics</w:t>
      </w:r>
      <w:r w:rsidRPr="00B2375B">
        <w:rPr>
          <w:rFonts w:ascii="Calibri" w:cs="Calibri"/>
        </w:rPr>
        <w:t xml:space="preserve"> </w:t>
      </w:r>
      <w:r w:rsidRPr="00B2375B">
        <w:rPr>
          <w:rFonts w:ascii="Calibri" w:cs="Calibri"/>
          <w:b/>
          <w:bCs/>
        </w:rPr>
        <w:t>108</w:t>
      </w:r>
      <w:r w:rsidRPr="00B2375B">
        <w:rPr>
          <w:rFonts w:ascii="Calibri" w:cs="Calibri"/>
        </w:rPr>
        <w:t>, 1880–1890 (2021).</w:t>
      </w:r>
    </w:p>
    <w:p w14:paraId="0F7B20C7" w14:textId="77777777" w:rsidR="00B2375B" w:rsidRPr="00B2375B" w:rsidRDefault="00B2375B" w:rsidP="00B2375B">
      <w:pPr>
        <w:pStyle w:val="Bibliography"/>
        <w:rPr>
          <w:rFonts w:ascii="Calibri" w:cs="Calibri"/>
        </w:rPr>
      </w:pPr>
      <w:r w:rsidRPr="00B2375B">
        <w:rPr>
          <w:rFonts w:ascii="Calibri" w:cs="Calibri"/>
        </w:rPr>
        <w:t>12.</w:t>
      </w:r>
      <w:r w:rsidRPr="00B2375B">
        <w:rPr>
          <w:rFonts w:ascii="Calibri" w:cs="Calibri"/>
        </w:rPr>
        <w:tab/>
        <w:t xml:space="preserve">Browning, B. L. &amp; Browning, S. R. Statistical phasing of 150,119 sequenced genomes in the UK Biobank. </w:t>
      </w:r>
      <w:r w:rsidRPr="00B2375B">
        <w:rPr>
          <w:rFonts w:ascii="Calibri" w:cs="Calibri"/>
          <w:i/>
          <w:iCs/>
        </w:rPr>
        <w:t>The American Journal of Human Genetics</w:t>
      </w:r>
      <w:r w:rsidRPr="00B2375B">
        <w:rPr>
          <w:rFonts w:ascii="Calibri" w:cs="Calibri"/>
        </w:rPr>
        <w:t xml:space="preserve"> </w:t>
      </w:r>
      <w:r w:rsidRPr="00B2375B">
        <w:rPr>
          <w:rFonts w:ascii="Calibri" w:cs="Calibri"/>
          <w:b/>
          <w:bCs/>
        </w:rPr>
        <w:t>110</w:t>
      </w:r>
      <w:r w:rsidRPr="00B2375B">
        <w:rPr>
          <w:rFonts w:ascii="Calibri" w:cs="Calibri"/>
        </w:rPr>
        <w:t>, 161–165 (2023).</w:t>
      </w:r>
    </w:p>
    <w:p w14:paraId="01A53C54" w14:textId="77777777" w:rsidR="00B2375B" w:rsidRPr="00B2375B" w:rsidRDefault="00B2375B" w:rsidP="00B2375B">
      <w:pPr>
        <w:pStyle w:val="Bibliography"/>
        <w:rPr>
          <w:rFonts w:ascii="Calibri" w:cs="Calibri"/>
        </w:rPr>
      </w:pPr>
      <w:r w:rsidRPr="00B2375B">
        <w:rPr>
          <w:rFonts w:ascii="Calibri" w:cs="Calibri"/>
        </w:rPr>
        <w:lastRenderedPageBreak/>
        <w:t>13.</w:t>
      </w:r>
      <w:r w:rsidRPr="00B2375B">
        <w:rPr>
          <w:rFonts w:ascii="Calibri" w:cs="Calibri"/>
        </w:rPr>
        <w:tab/>
        <w:t>R Core Team. R: A Language and Environment for Statistical Computing. R Foundation for Statistical Computing (2024).</w:t>
      </w:r>
    </w:p>
    <w:p w14:paraId="3B080150" w14:textId="77777777" w:rsidR="00B2375B" w:rsidRPr="00B2375B" w:rsidRDefault="00B2375B" w:rsidP="00B2375B">
      <w:pPr>
        <w:pStyle w:val="Bibliography"/>
        <w:rPr>
          <w:rFonts w:ascii="Calibri" w:cs="Calibri"/>
        </w:rPr>
      </w:pPr>
      <w:r w:rsidRPr="00B2375B">
        <w:rPr>
          <w:rFonts w:ascii="Calibri" w:cs="Calibri"/>
        </w:rPr>
        <w:t>14.</w:t>
      </w:r>
      <w:r w:rsidRPr="00B2375B">
        <w:rPr>
          <w:rFonts w:ascii="Calibri" w:cs="Calibri"/>
        </w:rPr>
        <w:tab/>
        <w:t xml:space="preserve">Akaike, H. A new look at the statistical model identification. </w:t>
      </w:r>
      <w:r w:rsidRPr="00B2375B">
        <w:rPr>
          <w:rFonts w:ascii="Calibri" w:cs="Calibri"/>
          <w:i/>
          <w:iCs/>
        </w:rPr>
        <w:t>IEEE Transactions on Automatic Control</w:t>
      </w:r>
      <w:r w:rsidRPr="00B2375B">
        <w:rPr>
          <w:rFonts w:ascii="Calibri" w:cs="Calibri"/>
        </w:rPr>
        <w:t xml:space="preserve"> </w:t>
      </w:r>
      <w:r w:rsidRPr="00B2375B">
        <w:rPr>
          <w:rFonts w:ascii="Calibri" w:cs="Calibri"/>
          <w:b/>
          <w:bCs/>
        </w:rPr>
        <w:t>19</w:t>
      </w:r>
      <w:r w:rsidRPr="00B2375B">
        <w:rPr>
          <w:rFonts w:ascii="Calibri" w:cs="Calibri"/>
        </w:rPr>
        <w:t>, 716–723 (1974).</w:t>
      </w:r>
    </w:p>
    <w:p w14:paraId="3D2726A4" w14:textId="77777777" w:rsidR="00B2375B" w:rsidRPr="00B2375B" w:rsidRDefault="00B2375B" w:rsidP="00B2375B">
      <w:pPr>
        <w:pStyle w:val="Bibliography"/>
        <w:rPr>
          <w:rFonts w:ascii="Calibri" w:cs="Calibri"/>
        </w:rPr>
      </w:pPr>
      <w:r w:rsidRPr="00B2375B">
        <w:rPr>
          <w:rFonts w:ascii="Calibri" w:cs="Calibri"/>
        </w:rPr>
        <w:t>15.</w:t>
      </w:r>
      <w:r w:rsidRPr="00B2375B">
        <w:rPr>
          <w:rFonts w:ascii="Calibri" w:cs="Calibri"/>
        </w:rPr>
        <w:tab/>
      </w:r>
      <w:proofErr w:type="spellStart"/>
      <w:r w:rsidRPr="00B2375B">
        <w:rPr>
          <w:rFonts w:ascii="Calibri" w:cs="Calibri"/>
        </w:rPr>
        <w:t>Baumdicker</w:t>
      </w:r>
      <w:proofErr w:type="spellEnd"/>
      <w:r w:rsidRPr="00B2375B">
        <w:rPr>
          <w:rFonts w:ascii="Calibri" w:cs="Calibri"/>
        </w:rPr>
        <w:t xml:space="preserve">, F. </w:t>
      </w:r>
      <w:r w:rsidRPr="00B2375B">
        <w:rPr>
          <w:rFonts w:ascii="Calibri" w:cs="Calibri"/>
          <w:i/>
          <w:iCs/>
        </w:rPr>
        <w:t>et al.</w:t>
      </w:r>
      <w:r w:rsidRPr="00B2375B">
        <w:rPr>
          <w:rFonts w:ascii="Calibri" w:cs="Calibri"/>
        </w:rPr>
        <w:t xml:space="preserve"> Efficient ancestry and mutation simulation with </w:t>
      </w:r>
      <w:proofErr w:type="spellStart"/>
      <w:r w:rsidRPr="00B2375B">
        <w:rPr>
          <w:rFonts w:ascii="Calibri" w:cs="Calibri"/>
        </w:rPr>
        <w:t>msprime</w:t>
      </w:r>
      <w:proofErr w:type="spellEnd"/>
      <w:r w:rsidRPr="00B2375B">
        <w:rPr>
          <w:rFonts w:ascii="Calibri" w:cs="Calibri"/>
        </w:rPr>
        <w:t xml:space="preserve"> 1.0. </w:t>
      </w:r>
      <w:r w:rsidRPr="00B2375B">
        <w:rPr>
          <w:rFonts w:ascii="Calibri" w:cs="Calibri"/>
          <w:i/>
          <w:iCs/>
        </w:rPr>
        <w:t>Genetics</w:t>
      </w:r>
      <w:r w:rsidRPr="00B2375B">
        <w:rPr>
          <w:rFonts w:ascii="Calibri" w:cs="Calibri"/>
        </w:rPr>
        <w:t xml:space="preserve"> </w:t>
      </w:r>
      <w:r w:rsidRPr="00B2375B">
        <w:rPr>
          <w:rFonts w:ascii="Calibri" w:cs="Calibri"/>
          <w:b/>
          <w:bCs/>
        </w:rPr>
        <w:t>220</w:t>
      </w:r>
      <w:r w:rsidRPr="00B2375B">
        <w:rPr>
          <w:rFonts w:ascii="Calibri" w:cs="Calibri"/>
        </w:rPr>
        <w:t>, iyab229 (2022).</w:t>
      </w:r>
    </w:p>
    <w:p w14:paraId="220238F2" w14:textId="77777777" w:rsidR="00B2375B" w:rsidRPr="00B2375B" w:rsidRDefault="00B2375B" w:rsidP="00B2375B">
      <w:pPr>
        <w:pStyle w:val="Bibliography"/>
        <w:rPr>
          <w:rFonts w:ascii="Calibri" w:cs="Calibri"/>
        </w:rPr>
      </w:pPr>
      <w:r w:rsidRPr="00B2375B">
        <w:rPr>
          <w:rFonts w:ascii="Calibri" w:cs="Calibri"/>
        </w:rPr>
        <w:t>16.</w:t>
      </w:r>
      <w:r w:rsidRPr="00B2375B">
        <w:rPr>
          <w:rFonts w:ascii="Calibri" w:cs="Calibri"/>
        </w:rPr>
        <w:tab/>
      </w:r>
      <w:proofErr w:type="spellStart"/>
      <w:r w:rsidRPr="00B2375B">
        <w:rPr>
          <w:rFonts w:ascii="Calibri" w:cs="Calibri"/>
        </w:rPr>
        <w:t>Halldorsson</w:t>
      </w:r>
      <w:proofErr w:type="spellEnd"/>
      <w:r w:rsidRPr="00B2375B">
        <w:rPr>
          <w:rFonts w:ascii="Calibri" w:cs="Calibri"/>
        </w:rPr>
        <w:t xml:space="preserve">, B. V. </w:t>
      </w:r>
      <w:r w:rsidRPr="00B2375B">
        <w:rPr>
          <w:rFonts w:ascii="Calibri" w:cs="Calibri"/>
          <w:i/>
          <w:iCs/>
        </w:rPr>
        <w:t>et al.</w:t>
      </w:r>
      <w:r w:rsidRPr="00B2375B">
        <w:rPr>
          <w:rFonts w:ascii="Calibri" w:cs="Calibri"/>
        </w:rPr>
        <w:t xml:space="preserve"> Characterizing mutagenic effects of recombination through a sequence-level genetic map. </w:t>
      </w:r>
      <w:r w:rsidRPr="00B2375B">
        <w:rPr>
          <w:rFonts w:ascii="Calibri" w:cs="Calibri"/>
          <w:i/>
          <w:iCs/>
        </w:rPr>
        <w:t>Science</w:t>
      </w:r>
      <w:r w:rsidRPr="00B2375B">
        <w:rPr>
          <w:rFonts w:ascii="Calibri" w:cs="Calibri"/>
        </w:rPr>
        <w:t xml:space="preserve"> </w:t>
      </w:r>
      <w:r w:rsidRPr="00B2375B">
        <w:rPr>
          <w:rFonts w:ascii="Calibri" w:cs="Calibri"/>
          <w:b/>
          <w:bCs/>
        </w:rPr>
        <w:t>363</w:t>
      </w:r>
      <w:r w:rsidRPr="00B2375B">
        <w:rPr>
          <w:rFonts w:ascii="Calibri" w:cs="Calibri"/>
        </w:rPr>
        <w:t>, eaau1043 (2019).</w:t>
      </w:r>
    </w:p>
    <w:p w14:paraId="4A4F6DCF" w14:textId="77777777" w:rsidR="00B2375B" w:rsidRPr="00B2375B" w:rsidRDefault="00B2375B" w:rsidP="00B2375B">
      <w:pPr>
        <w:pStyle w:val="Bibliography"/>
        <w:rPr>
          <w:rFonts w:ascii="Calibri" w:cs="Calibri"/>
        </w:rPr>
      </w:pPr>
      <w:r w:rsidRPr="00B2375B">
        <w:rPr>
          <w:rFonts w:ascii="Calibri" w:cs="Calibri"/>
        </w:rPr>
        <w:t>17.</w:t>
      </w:r>
      <w:r w:rsidRPr="00B2375B">
        <w:rPr>
          <w:rFonts w:ascii="Calibri" w:cs="Calibri"/>
        </w:rPr>
        <w:tab/>
        <w:t xml:space="preserve">Fullerton, S. M., Bernardo Carvalho, A. &amp; Clark, A. G. Local Rates of Recombination Are Positively Correlated with GC Content in the Human Genome. </w:t>
      </w:r>
      <w:r w:rsidRPr="00B2375B">
        <w:rPr>
          <w:rFonts w:ascii="Calibri" w:cs="Calibri"/>
          <w:i/>
          <w:iCs/>
        </w:rPr>
        <w:t>Molecular Biology and Evolution</w:t>
      </w:r>
      <w:r w:rsidRPr="00B2375B">
        <w:rPr>
          <w:rFonts w:ascii="Calibri" w:cs="Calibri"/>
        </w:rPr>
        <w:t xml:space="preserve"> </w:t>
      </w:r>
      <w:r w:rsidRPr="00B2375B">
        <w:rPr>
          <w:rFonts w:ascii="Calibri" w:cs="Calibri"/>
          <w:b/>
          <w:bCs/>
        </w:rPr>
        <w:t>18</w:t>
      </w:r>
      <w:r w:rsidRPr="00B2375B">
        <w:rPr>
          <w:rFonts w:ascii="Calibri" w:cs="Calibri"/>
        </w:rPr>
        <w:t>, 1139–1142 (2001).</w:t>
      </w:r>
    </w:p>
    <w:p w14:paraId="112E0885" w14:textId="48E92773" w:rsidR="00680B80" w:rsidRDefault="002721B3" w:rsidP="000B1E03">
      <w:pPr>
        <w:pStyle w:val="Heading1"/>
      </w:pPr>
      <w:r>
        <w:fldChar w:fldCharType="end"/>
      </w:r>
      <w:r w:rsidR="00680B80">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1D9B5D24"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proofErr w:type="spellStart"/>
      <w:r w:rsidR="00673610">
        <w:t>ly</w:t>
      </w:r>
      <w:proofErr w:type="spellEnd"/>
      <w:r w:rsidR="00673610">
        <w:t xml:space="preserve">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rPr>
          <w:bCs/>
        </w:rPr>
        <w:t>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53C3C28F"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rsidR="007629DB">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w:t>
      </w:r>
      <w:r w:rsidR="007629DB">
        <w:t>detected</w:t>
      </w:r>
      <w:r w:rsidR="0048537D">
        <w:rPr>
          <w:rFonts w:hint="eastAsia"/>
        </w:rPr>
        <w:t xml:space="preserve">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007629DB" w:rsidRPr="007629DB">
        <w:t>Estimating the allele conversion probability for each detected tract</w:t>
      </w:r>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8"/>
    </w:p>
    <w:p w14:paraId="6F5A37F6" w14:textId="1596443A" w:rsidR="004B726B" w:rsidRDefault="004B726B" w:rsidP="004B726B">
      <w:pPr>
        <w:pStyle w:val="Heading2"/>
      </w:pPr>
      <w:r>
        <w:lastRenderedPageBreak/>
        <w:t xml:space="preserve">Simulation </w:t>
      </w:r>
      <w:r w:rsidR="00015635">
        <w:t xml:space="preserve">study </w:t>
      </w:r>
      <w:r>
        <w:t>to assess the robustness of the model</w:t>
      </w:r>
    </w:p>
    <w:p w14:paraId="4CBC5F08" w14:textId="3515ACF4" w:rsidR="00015635" w:rsidRDefault="004B726B" w:rsidP="004B726B">
      <w:r>
        <w:t xml:space="preserve">We </w:t>
      </w:r>
      <w:r w:rsidR="00972ABC">
        <w:t>run</w:t>
      </w:r>
      <w:r>
        <w:t xml:space="preserve">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65F302AC"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r w:rsidR="00650F75">
        <w:t xml:space="preserve"> (</w:t>
      </w:r>
      <w:r w:rsidR="00F12D80">
        <w:t xml:space="preserve">Supplementary </w:t>
      </w:r>
      <w:r w:rsidR="00DA7799">
        <w:t>F</w:t>
      </w:r>
      <w:r w:rsidR="00650F75">
        <w:t>igure 2)</w:t>
      </w:r>
      <w:r w:rsidR="00015635">
        <w:t>:</w:t>
      </w:r>
    </w:p>
    <w:p w14:paraId="0EE49509" w14:textId="5C493D40" w:rsidR="00015635" w:rsidRDefault="00015635" w:rsidP="00015635">
      <w:pPr>
        <w:pStyle w:val="ListParagraph"/>
        <w:numPr>
          <w:ilvl w:val="0"/>
          <w:numId w:val="17"/>
        </w:numPr>
      </w:pPr>
      <w:r>
        <w:t>Geometric distribution with mean 300</w:t>
      </w:r>
      <w:r w:rsidR="00204D7E">
        <w:t xml:space="preserve"> bp</w:t>
      </w:r>
    </w:p>
    <w:p w14:paraId="39305350" w14:textId="71C31B68" w:rsidR="00015635" w:rsidRDefault="00015635" w:rsidP="00015635">
      <w:pPr>
        <w:pStyle w:val="ListParagraph"/>
        <w:numPr>
          <w:ilvl w:val="0"/>
          <w:numId w:val="17"/>
        </w:numPr>
      </w:pPr>
      <w:r>
        <w:t>Sum of two geometric random variables, each with mean 150</w:t>
      </w:r>
      <w:r w:rsidR="00204D7E">
        <w:t xml:space="preserve"> bp</w:t>
      </w:r>
    </w:p>
    <w:p w14:paraId="21CC177A" w14:textId="2E6986FF" w:rsidR="00D7443B" w:rsidRDefault="00D7443B" w:rsidP="00D7443B">
      <w:pPr>
        <w:pStyle w:val="ListParagraph"/>
        <w:numPr>
          <w:ilvl w:val="0"/>
          <w:numId w:val="17"/>
        </w:numPr>
      </w:pPr>
      <w:r>
        <w:t>Sum of three geometric random variables, each with mean 100</w:t>
      </w:r>
      <w:r w:rsidR="00204D7E">
        <w:t xml:space="preserve"> bp</w:t>
      </w:r>
    </w:p>
    <w:p w14:paraId="5746135E" w14:textId="24E4FE3D" w:rsidR="004A4128" w:rsidRDefault="00F80458" w:rsidP="004A4128">
      <w:pPr>
        <w:pStyle w:val="ListParagraph"/>
        <w:numPr>
          <w:ilvl w:val="0"/>
          <w:numId w:val="17"/>
        </w:numPr>
      </w:pPr>
      <w:r>
        <w:t>Discrete u</w:t>
      </w:r>
      <w:r w:rsidR="00015635">
        <w:t>niform distribution with support from 1 to 599</w:t>
      </w:r>
      <w:r w:rsidR="00204D7E">
        <w:t xml:space="preserve"> bp</w:t>
      </w:r>
    </w:p>
    <w:p w14:paraId="3DBAEB2D" w14:textId="059A1014" w:rsidR="00605398" w:rsidRDefault="00D3615E" w:rsidP="00605398">
      <w:r>
        <w:rPr>
          <w:noProof/>
        </w:rPr>
        <w:drawing>
          <wp:inline distT="0" distB="0" distL="0" distR="0" wp14:anchorId="02679567" wp14:editId="6683A3CA">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6FD3FC21" w:rsidR="00B93D04" w:rsidRPr="00B93D04" w:rsidRDefault="00483804" w:rsidP="004B726B">
      <w:pPr>
        <w:rPr>
          <w:rFonts w:ascii="Calibri" w:hAnsi="Calibri" w:cs="Calibri"/>
          <w:iCs/>
          <w:szCs w:val="22"/>
        </w:rPr>
      </w:pPr>
      <w:r>
        <w:rPr>
          <w:rFonts w:ascii="Calibri" w:hAnsi="Calibri" w:cs="Calibri"/>
          <w:b/>
          <w:bCs/>
          <w:szCs w:val="22"/>
        </w:rPr>
        <w:lastRenderedPageBreak/>
        <w:t xml:space="preserve">Supplementary </w:t>
      </w:r>
      <w:r w:rsidR="00DA7799">
        <w:rPr>
          <w:rFonts w:ascii="Calibri" w:hAnsi="Calibri" w:cs="Calibri"/>
          <w:b/>
          <w:bCs/>
          <w:szCs w:val="22"/>
        </w:rPr>
        <w:t>F</w:t>
      </w:r>
      <w:r w:rsidR="00B93D04">
        <w:rPr>
          <w:rFonts w:ascii="Calibri" w:hAnsi="Calibri" w:cs="Calibri"/>
          <w:b/>
          <w:bCs/>
          <w:szCs w:val="22"/>
        </w:rPr>
        <w:t>igure 2.</w:t>
      </w:r>
      <w:r w:rsidR="00B93D04">
        <w:rPr>
          <w:rFonts w:ascii="Calibri" w:hAnsi="Calibri" w:cs="Calibri"/>
          <w:b/>
          <w:bCs/>
          <w:iCs/>
          <w:szCs w:val="22"/>
        </w:rPr>
        <w:t xml:space="preserve"> </w:t>
      </w:r>
      <w:r w:rsidR="00F80458">
        <w:rPr>
          <w:rFonts w:ascii="Calibri" w:hAnsi="Calibri" w:cs="Calibri"/>
          <w:b/>
          <w:bCs/>
          <w:iCs/>
          <w:szCs w:val="22"/>
        </w:rPr>
        <w:t>Probability distribution functions</w:t>
      </w:r>
      <w:r w:rsidR="00B93D04">
        <w:rPr>
          <w:rFonts w:ascii="Calibri" w:hAnsi="Calibri" w:cs="Calibri"/>
          <w:b/>
          <w:bCs/>
          <w:iCs/>
          <w:szCs w:val="22"/>
        </w:rPr>
        <w:t xml:space="preserve"> of the four distributions used to simulate gene conversion tract lengths. </w:t>
      </w:r>
      <w:r w:rsidR="00B93D04">
        <w:rPr>
          <w:rFonts w:ascii="Calibri" w:hAnsi="Calibri" w:cs="Calibri"/>
          <w:iCs/>
          <w:szCs w:val="22"/>
        </w:rPr>
        <w:t xml:space="preserve">We plot the </w:t>
      </w:r>
      <w:r w:rsidR="00AA7CCD">
        <w:rPr>
          <w:rFonts w:ascii="Calibri" w:hAnsi="Calibri" w:cs="Calibri"/>
          <w:iCs/>
          <w:szCs w:val="22"/>
        </w:rPr>
        <w:t>distribution</w:t>
      </w:r>
      <w:r w:rsidR="00011B94">
        <w:rPr>
          <w:rFonts w:ascii="Calibri" w:hAnsi="Calibri" w:cs="Calibri"/>
          <w:iCs/>
          <w:szCs w:val="22"/>
        </w:rPr>
        <w:t xml:space="preserve"> functions</w:t>
      </w:r>
      <w:r w:rsidR="00B93D04">
        <w:rPr>
          <w:rFonts w:ascii="Calibri" w:hAnsi="Calibri" w:cs="Calibri"/>
          <w:iCs/>
          <w:szCs w:val="22"/>
        </w:rPr>
        <w:t xml:space="preserve"> of the geometric distribution, the sum of two geometric random variables, </w:t>
      </w:r>
      <w:r w:rsidR="00601CAE">
        <w:rPr>
          <w:rFonts w:ascii="Calibri" w:hAnsi="Calibri" w:cs="Calibri"/>
          <w:iCs/>
          <w:szCs w:val="22"/>
        </w:rPr>
        <w:t>the sum of three geometric random variables</w:t>
      </w:r>
      <w:r w:rsidR="00B93D04">
        <w:rPr>
          <w:rFonts w:ascii="Calibri" w:hAnsi="Calibri" w:cs="Calibri"/>
          <w:iCs/>
          <w:szCs w:val="22"/>
        </w:rPr>
        <w:t xml:space="preserve">, and the uniform distribution </w:t>
      </w:r>
      <w:r w:rsidR="00ED10E6">
        <w:rPr>
          <w:rFonts w:ascii="Calibri" w:hAnsi="Calibri" w:cs="Calibri"/>
          <w:iCs/>
          <w:szCs w:val="22"/>
        </w:rPr>
        <w:t>that we draw the</w:t>
      </w:r>
      <w:r w:rsidR="00B93D04">
        <w:rPr>
          <w:rFonts w:ascii="Calibri" w:hAnsi="Calibri" w:cs="Calibri"/>
          <w:iCs/>
          <w:szCs w:val="22"/>
        </w:rPr>
        <w:t xml:space="preserve"> gene conversion tract lengths </w:t>
      </w:r>
      <w:r w:rsidR="00ED10E6">
        <w:rPr>
          <w:rFonts w:ascii="Calibri" w:hAnsi="Calibri" w:cs="Calibri"/>
          <w:iCs/>
          <w:szCs w:val="22"/>
        </w:rPr>
        <w:t xml:space="preserve">from </w:t>
      </w:r>
      <w:r w:rsidR="00B93D04">
        <w:rPr>
          <w:rFonts w:ascii="Calibri" w:hAnsi="Calibri" w:cs="Calibri"/>
          <w:iCs/>
          <w:szCs w:val="22"/>
        </w:rPr>
        <w:t xml:space="preserve">in </w:t>
      </w:r>
      <w:r w:rsidR="00396854">
        <w:rPr>
          <w:rFonts w:ascii="Calibri" w:hAnsi="Calibri" w:cs="Calibri"/>
          <w:iCs/>
          <w:szCs w:val="22"/>
        </w:rPr>
        <w:t>this</w:t>
      </w:r>
      <w:r w:rsidR="00B93D04">
        <w:rPr>
          <w:rFonts w:ascii="Calibri" w:hAnsi="Calibri" w:cs="Calibri"/>
          <w:iCs/>
          <w:szCs w:val="22"/>
        </w:rPr>
        <w:t xml:space="preserve"> simulation study.</w:t>
      </w:r>
    </w:p>
    <w:p w14:paraId="6ABCF09F" w14:textId="5F2284C9" w:rsidR="00CD4805" w:rsidRDefault="00015635" w:rsidP="00195AE6">
      <w:r>
        <w:t>All four distributions have mean 300</w:t>
      </w:r>
      <w:r w:rsidR="00204D7E">
        <w:t xml:space="preserve"> bp</w:t>
      </w:r>
      <w:r>
        <w:t xml:space="preserve">. </w:t>
      </w:r>
      <w:r w:rsidR="00C16B9D">
        <w:t xml:space="preserve">Recall that in the previous coalescent simulation, we generated 20 regions of length 10 Mb for 125,000 individuals using the coalescent simulator </w:t>
      </w:r>
      <w:proofErr w:type="spellStart"/>
      <w:r w:rsidR="00C16B9D">
        <w:t>msprime</w:t>
      </w:r>
      <w:proofErr w:type="spellEnd"/>
      <w:r w:rsidR="00C16B9D">
        <w:t xml:space="preserve"> v1.2.</w:t>
      </w:r>
      <w:r w:rsidR="00C16B9D">
        <w:fldChar w:fldCharType="begin"/>
      </w:r>
      <w:r w:rsidR="00B2375B">
        <w:instrText xml:space="preserve"> ADDIN ZOTERO_ITEM CSL_CITATION {"citationID":"kJmFzlKi","properties":{"formattedCitation":"\\super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C16B9D">
        <w:fldChar w:fldCharType="separate"/>
      </w:r>
      <w:r w:rsidR="00B2375B" w:rsidRPr="00B2375B">
        <w:rPr>
          <w:rFonts w:ascii="Calibri" w:hAnsi="Calibri" w:cs="Calibri"/>
          <w:kern w:val="0"/>
          <w:vertAlign w:val="superscript"/>
        </w:rPr>
        <w:t>15</w:t>
      </w:r>
      <w:r w:rsidR="00C16B9D">
        <w:fldChar w:fldCharType="end"/>
      </w:r>
      <w:r w:rsidR="00C16B9D">
        <w:t xml:space="preserve"> In this simulation study, we generate observed tract lengths by simulating gene conversion tracts on </w:t>
      </w:r>
      <w:r w:rsidR="00057FB0">
        <w:t>the first</w:t>
      </w:r>
      <w:r w:rsidR="00C16B9D">
        <w:t xml:space="preserve"> region</w:t>
      </w:r>
      <w:r w:rsidR="00057FB0">
        <w:t xml:space="preserve"> (</w:t>
      </w:r>
      <w:r w:rsidR="00991C6A">
        <w:t xml:space="preserve">out </w:t>
      </w:r>
      <w:r w:rsidR="00057FB0">
        <w:t>of the 20 regions)</w:t>
      </w:r>
      <w:r w:rsidR="00C16B9D">
        <w:t xml:space="preserve"> from the previous coalescent simulation</w:t>
      </w:r>
      <w:r w:rsidR="006454B1">
        <w:t xml:space="preserve">. </w:t>
      </w:r>
      <w:r w:rsidR="00CD4805">
        <w:t xml:space="preserve">To simulate one set of observed tract lengths, we first sample </w:t>
      </w:r>
      <w:r w:rsidR="00011B94">
        <w:t>100,000</w:t>
      </w:r>
      <w:r w:rsidR="000F34BE">
        <w:t xml:space="preserve"> </w:t>
      </w:r>
      <w:r w:rsidR="00CD4805">
        <w:t xml:space="preserve">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72154C">
      <w:pPr>
        <w:pStyle w:val="ListParagraph"/>
        <w:numPr>
          <w:ilvl w:val="0"/>
          <w:numId w:val="18"/>
        </w:numPr>
      </w:pPr>
      <w:r>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72154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72154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3C166663" w:rsidR="001A7AF7" w:rsidRDefault="00E31AF1" w:rsidP="00E31AF1">
      <w:r w:rsidRPr="009876DC">
        <w:t>This procedure</w:t>
      </w:r>
      <w:r>
        <w:t xml:space="preserve"> results in </w:t>
      </w:r>
      <w:r w:rsidR="009876DC">
        <w:t>100,000</w:t>
      </w:r>
      <w:r>
        <w:t xml:space="preserve"> observed tract lengths</w:t>
      </w:r>
      <w:r w:rsidR="00D65A0F">
        <w:t xml:space="preserve">, </w:t>
      </w:r>
      <w:r>
        <w:t xml:space="preserve">some of which may </w:t>
      </w:r>
      <w:r w:rsidR="007E30C2">
        <w:t>be</w:t>
      </w:r>
      <w:r>
        <w:t xml:space="preserve"> </w:t>
      </w:r>
      <w:r w:rsidR="00204D7E">
        <w:t>zero bp</w:t>
      </w:r>
      <w:r w:rsidR="004F52E1" w:rsidRPr="004F52E1">
        <w:rPr>
          <w:rFonts w:ascii="-webkit-standard" w:hAnsi="-webkit-standard"/>
          <w:color w:val="000000"/>
          <w:sz w:val="27"/>
          <w:szCs w:val="27"/>
        </w:rPr>
        <w:t xml:space="preserve"> </w:t>
      </w:r>
      <w:r w:rsidR="004F52E1" w:rsidRPr="004F52E1">
        <w:t xml:space="preserve">due to the absence of heterozygous markers within the </w:t>
      </w:r>
      <w:r w:rsidR="00D91177">
        <w:t>corresponding</w:t>
      </w:r>
      <w:r w:rsidR="004F52E1" w:rsidRPr="004F52E1">
        <w:t xml:space="preserve"> gene conversion tracts</w:t>
      </w:r>
      <w:r>
        <w:t xml:space="preserve">. For each of the four distributions listed earlier, we </w:t>
      </w:r>
      <w:r w:rsidR="00DC57B9">
        <w:t>repeat</w:t>
      </w:r>
      <w:r>
        <w:t xml:space="preserve"> this procedure </w:t>
      </w:r>
      <w:r w:rsidR="00ED10E6">
        <w:t>100</w:t>
      </w:r>
      <w:r>
        <w:t xml:space="preserve"> times to obtain </w:t>
      </w:r>
      <w:r w:rsidR="00ED10E6">
        <w:t>100</w:t>
      </w:r>
      <w:r>
        <w:t xml:space="preserve"> sets of </w:t>
      </w:r>
      <w:r w:rsidR="009876DC">
        <w:t>100,000</w:t>
      </w:r>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w:t>
      </w:r>
      <w:r w:rsidR="00523D89">
        <w:t>,</w:t>
      </w:r>
      <w:r w:rsidR="004F52E1">
        <w:t xml:space="preserve">500 bp). </w:t>
      </w:r>
      <w:r w:rsidR="00CF104B">
        <w:t xml:space="preserve">For each set of observed tract lengths, we </w:t>
      </w:r>
      <w:r w:rsidR="005E3602">
        <w:t>obtain</w:t>
      </w:r>
      <w:r w:rsidR="00CF104B">
        <w:t xml:space="preserve">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w:t>
      </w:r>
      <w:r w:rsidR="00DE1D7F">
        <w:t xml:space="preserve">and standard error </w:t>
      </w:r>
      <w:r w:rsidR="00F3045D">
        <w:t xml:space="preserve">of our estimates </w:t>
      </w:r>
      <w:r w:rsidR="00CF104B">
        <w:t xml:space="preserve">under each setting of </w:t>
      </w:r>
      <m:oMath>
        <m:r>
          <w:rPr>
            <w:rFonts w:ascii="Cambria Math" w:hAnsi="Cambria Math"/>
          </w:rPr>
          <m:t>N</m:t>
        </m:r>
      </m:oMath>
      <w:r w:rsidR="00CF104B">
        <w:t xml:space="preserve"> </w:t>
      </w:r>
      <w:r w:rsidR="00CF104B">
        <w:lastRenderedPageBreak/>
        <w:t>is shown</w:t>
      </w:r>
      <w:r w:rsidR="00C76C8B">
        <w:t xml:space="preserve"> in Table 1. </w:t>
      </w:r>
      <w:r w:rsidR="00F3045D">
        <w:t>Under the AIC</w:t>
      </w:r>
      <w:r w:rsidR="00E50569">
        <w:t xml:space="preserve"> </w:t>
      </w:r>
      <w:r w:rsidR="00F3045D">
        <w:t xml:space="preserve">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623358" w:rsidRPr="00094F5D" w14:paraId="0371631B" w14:textId="77777777" w:rsidTr="00E16CDE">
        <w:tc>
          <w:tcPr>
            <w:tcW w:w="2335" w:type="dxa"/>
            <w:vMerge w:val="restart"/>
          </w:tcPr>
          <w:p w14:paraId="5EE5F4C1" w14:textId="77777777" w:rsidR="00623358" w:rsidRPr="00094F5D" w:rsidRDefault="00623358" w:rsidP="00623358"/>
        </w:tc>
        <w:tc>
          <w:tcPr>
            <w:tcW w:w="5670" w:type="dxa"/>
            <w:gridSpan w:val="3"/>
          </w:tcPr>
          <w:p w14:paraId="36EB7EEF" w14:textId="466FAEFA" w:rsidR="00623358" w:rsidRPr="00094F5D" w:rsidRDefault="00623358" w:rsidP="00623358">
            <w:pPr>
              <w:jc w:val="center"/>
            </w:pPr>
            <w:r w:rsidRPr="00094F5D">
              <w:rPr>
                <w:rFonts w:hint="eastAsia"/>
                <w:lang w:eastAsia="ja-JP"/>
              </w:rPr>
              <w:t>Bias</w:t>
            </w:r>
            <w:r w:rsidR="001C2288">
              <w:rPr>
                <w:lang w:eastAsia="ja-JP"/>
              </w:rPr>
              <w:t xml:space="preserve"> (SE)</w:t>
            </w:r>
          </w:p>
        </w:tc>
      </w:tr>
      <w:tr w:rsidR="00623358" w:rsidRPr="00094F5D" w14:paraId="695CCC52" w14:textId="77777777" w:rsidTr="00E16CDE">
        <w:tc>
          <w:tcPr>
            <w:tcW w:w="2335" w:type="dxa"/>
            <w:vMerge/>
          </w:tcPr>
          <w:p w14:paraId="2FF3B2D7" w14:textId="77777777" w:rsidR="00623358" w:rsidRPr="00094F5D" w:rsidRDefault="00623358" w:rsidP="00623358"/>
        </w:tc>
        <w:tc>
          <w:tcPr>
            <w:tcW w:w="1530"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245"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89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E16CDE">
        <w:tc>
          <w:tcPr>
            <w:tcW w:w="2335" w:type="dxa"/>
          </w:tcPr>
          <w:p w14:paraId="28174CE4" w14:textId="77777777" w:rsidR="00623358" w:rsidRPr="00094F5D" w:rsidRDefault="00623358" w:rsidP="00623358">
            <w:r w:rsidRPr="00094F5D">
              <w:rPr>
                <w:rFonts w:hint="eastAsia"/>
                <w:lang w:eastAsia="ja-JP"/>
              </w:rPr>
              <w:t>Geometric</w:t>
            </w:r>
          </w:p>
        </w:tc>
        <w:tc>
          <w:tcPr>
            <w:tcW w:w="1530" w:type="dxa"/>
          </w:tcPr>
          <w:p w14:paraId="20ED9E46" w14:textId="4B3C23B2" w:rsidR="00623358" w:rsidRPr="00094F5D" w:rsidRDefault="00032167" w:rsidP="00032167">
            <w:pPr>
              <w:jc w:val="center"/>
            </w:pPr>
            <w:r w:rsidRPr="00032167">
              <w:t>-1</w:t>
            </w:r>
            <w:r w:rsidR="007E54CD">
              <w:t>5.6</w:t>
            </w:r>
            <w:r w:rsidR="00E16CDE">
              <w:t xml:space="preserve"> bp</w:t>
            </w:r>
            <w:r w:rsidR="007E54CD">
              <w:t xml:space="preserve"> (6.7)</w:t>
            </w:r>
          </w:p>
        </w:tc>
        <w:tc>
          <w:tcPr>
            <w:tcW w:w="2245" w:type="dxa"/>
          </w:tcPr>
          <w:p w14:paraId="56DD95EE" w14:textId="2A312513" w:rsidR="00623358" w:rsidRPr="00094F5D" w:rsidRDefault="00D41EB8" w:rsidP="00D41EB8">
            <w:pPr>
              <w:jc w:val="center"/>
            </w:pPr>
            <w:r w:rsidRPr="00D41EB8">
              <w:t>11</w:t>
            </w:r>
            <w:r w:rsidR="007E54CD">
              <w:t xml:space="preserve">4.4 </w:t>
            </w:r>
            <w:r w:rsidR="00E16CDE">
              <w:t xml:space="preserve">bp </w:t>
            </w:r>
            <w:r w:rsidR="007E54CD">
              <w:t>(9.0)</w:t>
            </w:r>
          </w:p>
        </w:tc>
        <w:tc>
          <w:tcPr>
            <w:tcW w:w="1895" w:type="dxa"/>
          </w:tcPr>
          <w:p w14:paraId="0DCDB5A3" w14:textId="7B291230" w:rsidR="00623358" w:rsidRPr="00094F5D" w:rsidRDefault="001A7AF7" w:rsidP="001A7AF7">
            <w:pPr>
              <w:jc w:val="center"/>
            </w:pPr>
            <w:r>
              <w:t>-</w:t>
            </w:r>
            <w:r w:rsidR="00530794">
              <w:t xml:space="preserve">14.3 </w:t>
            </w:r>
            <w:r w:rsidR="00E16CDE">
              <w:t xml:space="preserve">bp </w:t>
            </w:r>
            <w:r w:rsidR="00530794">
              <w:t>(16.1)</w:t>
            </w:r>
          </w:p>
        </w:tc>
      </w:tr>
      <w:tr w:rsidR="00623358" w:rsidRPr="00094F5D" w14:paraId="27E63E4F" w14:textId="77777777" w:rsidTr="00E16CDE">
        <w:tc>
          <w:tcPr>
            <w:tcW w:w="2335" w:type="dxa"/>
          </w:tcPr>
          <w:p w14:paraId="3CBE5B7F" w14:textId="6A19A5E5" w:rsidR="00623358" w:rsidRPr="00094F5D" w:rsidRDefault="00623358" w:rsidP="00623358">
            <w:r w:rsidRPr="00094F5D">
              <w:rPr>
                <w:rFonts w:hint="eastAsia"/>
                <w:lang w:eastAsia="ja-JP"/>
              </w:rPr>
              <w:t>Sum of</w:t>
            </w:r>
            <w:r w:rsidR="00B60326">
              <w:rPr>
                <w:lang w:eastAsia="ja-JP"/>
              </w:rPr>
              <w:t xml:space="preserve"> two</w:t>
            </w:r>
            <w:r w:rsidRPr="00094F5D">
              <w:rPr>
                <w:rFonts w:hint="eastAsia"/>
                <w:lang w:eastAsia="ja-JP"/>
              </w:rPr>
              <w:t xml:space="preserve"> geometric</w:t>
            </w:r>
          </w:p>
        </w:tc>
        <w:tc>
          <w:tcPr>
            <w:tcW w:w="1530" w:type="dxa"/>
          </w:tcPr>
          <w:p w14:paraId="6DC8EA4E" w14:textId="4C63FA83" w:rsidR="00623358" w:rsidRPr="00094F5D" w:rsidRDefault="00032167" w:rsidP="00623358">
            <w:pPr>
              <w:jc w:val="center"/>
            </w:pPr>
            <w:r w:rsidRPr="00032167">
              <w:t>-10</w:t>
            </w:r>
            <w:r w:rsidR="007E54CD">
              <w:t xml:space="preserve">2.0 </w:t>
            </w:r>
            <w:r w:rsidR="00E16CDE">
              <w:t xml:space="preserve">bp </w:t>
            </w:r>
            <w:r w:rsidR="007E54CD">
              <w:t>(4.2)</w:t>
            </w:r>
          </w:p>
        </w:tc>
        <w:tc>
          <w:tcPr>
            <w:tcW w:w="2245" w:type="dxa"/>
          </w:tcPr>
          <w:p w14:paraId="4FD1A400" w14:textId="327F1E7E" w:rsidR="00623358" w:rsidRPr="00094F5D" w:rsidRDefault="00D41EB8" w:rsidP="00D41EB8">
            <w:pPr>
              <w:jc w:val="center"/>
            </w:pPr>
            <w:r w:rsidRPr="00D41EB8">
              <w:t>-</w:t>
            </w:r>
            <w:r w:rsidR="007E54CD">
              <w:t xml:space="preserve">7.9 </w:t>
            </w:r>
            <w:r w:rsidR="00E16CDE">
              <w:t xml:space="preserve">bp </w:t>
            </w:r>
            <w:r w:rsidR="007E54CD">
              <w:t>(5.9)</w:t>
            </w:r>
          </w:p>
        </w:tc>
        <w:tc>
          <w:tcPr>
            <w:tcW w:w="1895" w:type="dxa"/>
          </w:tcPr>
          <w:p w14:paraId="388D82F8" w14:textId="3A5AE8CF" w:rsidR="00623358" w:rsidRPr="00094F5D" w:rsidRDefault="001A7AF7" w:rsidP="001A7AF7">
            <w:pPr>
              <w:jc w:val="center"/>
            </w:pPr>
            <w:r w:rsidRPr="001A7AF7">
              <w:t>-</w:t>
            </w:r>
            <w:r w:rsidR="00530794">
              <w:t xml:space="preserve">17.4 </w:t>
            </w:r>
            <w:r w:rsidR="00E16CDE">
              <w:t xml:space="preserve">bp </w:t>
            </w:r>
            <w:r w:rsidR="00530794">
              <w:t>(29.3)</w:t>
            </w:r>
          </w:p>
        </w:tc>
      </w:tr>
      <w:tr w:rsidR="00623358" w:rsidRPr="00094F5D" w14:paraId="14701DCD" w14:textId="77777777" w:rsidTr="00E16CDE">
        <w:tc>
          <w:tcPr>
            <w:tcW w:w="2335" w:type="dxa"/>
          </w:tcPr>
          <w:p w14:paraId="46F12AD9" w14:textId="126B95E6" w:rsidR="00623358" w:rsidRPr="00094F5D" w:rsidRDefault="00B60326" w:rsidP="00623358">
            <w:r>
              <w:rPr>
                <w:lang w:eastAsia="ja-JP"/>
              </w:rPr>
              <w:t>Sum of three geometric</w:t>
            </w:r>
          </w:p>
        </w:tc>
        <w:tc>
          <w:tcPr>
            <w:tcW w:w="1530" w:type="dxa"/>
          </w:tcPr>
          <w:p w14:paraId="2D05B1FB" w14:textId="7E1B19CC" w:rsidR="00623358" w:rsidRPr="00094F5D" w:rsidRDefault="00032167" w:rsidP="00032167">
            <w:pPr>
              <w:jc w:val="center"/>
            </w:pPr>
            <w:r w:rsidRPr="00032167">
              <w:t>-132.</w:t>
            </w:r>
            <w:r w:rsidR="00B60326">
              <w:t>7</w:t>
            </w:r>
            <w:r w:rsidR="007E54CD">
              <w:t xml:space="preserve"> </w:t>
            </w:r>
            <w:r w:rsidR="00E16CDE">
              <w:t xml:space="preserve">bp </w:t>
            </w:r>
            <w:r w:rsidR="007E54CD">
              <w:t>(3.9)</w:t>
            </w:r>
          </w:p>
        </w:tc>
        <w:tc>
          <w:tcPr>
            <w:tcW w:w="2245" w:type="dxa"/>
          </w:tcPr>
          <w:p w14:paraId="4E89BA48" w14:textId="43C3865D" w:rsidR="00623358" w:rsidRPr="00094F5D" w:rsidRDefault="00D41EB8" w:rsidP="00D41EB8">
            <w:pPr>
              <w:jc w:val="center"/>
            </w:pPr>
            <w:r w:rsidRPr="00D41EB8">
              <w:t>-5</w:t>
            </w:r>
            <w:r w:rsidR="00B60326">
              <w:t>3.1</w:t>
            </w:r>
            <w:r w:rsidR="007E54CD">
              <w:t xml:space="preserve"> </w:t>
            </w:r>
            <w:r w:rsidR="00E16CDE">
              <w:t xml:space="preserve">bp </w:t>
            </w:r>
            <w:r w:rsidR="007E54CD">
              <w:t>(5.6)</w:t>
            </w:r>
          </w:p>
        </w:tc>
        <w:tc>
          <w:tcPr>
            <w:tcW w:w="1895" w:type="dxa"/>
          </w:tcPr>
          <w:p w14:paraId="14BC3CAB" w14:textId="6D064E83" w:rsidR="00623358" w:rsidRPr="00094F5D" w:rsidRDefault="001A7AF7" w:rsidP="001A7AF7">
            <w:pPr>
              <w:jc w:val="center"/>
            </w:pPr>
            <w:r w:rsidRPr="001A7AF7">
              <w:t>-5</w:t>
            </w:r>
            <w:r w:rsidR="00B60326">
              <w:t>3.1</w:t>
            </w:r>
            <w:r w:rsidR="00530794">
              <w:t xml:space="preserve"> </w:t>
            </w:r>
            <w:r w:rsidR="00E16CDE">
              <w:t xml:space="preserve">bp </w:t>
            </w:r>
            <w:r w:rsidR="00530794">
              <w:t>(5.6)</w:t>
            </w:r>
          </w:p>
        </w:tc>
      </w:tr>
      <w:tr w:rsidR="00623358" w:rsidRPr="00094F5D" w14:paraId="29C54BE5" w14:textId="77777777" w:rsidTr="00E16CDE">
        <w:tc>
          <w:tcPr>
            <w:tcW w:w="2335" w:type="dxa"/>
          </w:tcPr>
          <w:p w14:paraId="2C34055C" w14:textId="77777777" w:rsidR="00623358" w:rsidRPr="00094F5D" w:rsidRDefault="00623358" w:rsidP="00623358">
            <w:r w:rsidRPr="00094F5D">
              <w:rPr>
                <w:rFonts w:hint="eastAsia"/>
                <w:lang w:eastAsia="ja-JP"/>
              </w:rPr>
              <w:t>Uniform</w:t>
            </w:r>
          </w:p>
        </w:tc>
        <w:tc>
          <w:tcPr>
            <w:tcW w:w="1530" w:type="dxa"/>
          </w:tcPr>
          <w:p w14:paraId="62BE63A0" w14:textId="14F110FB" w:rsidR="00623358" w:rsidRPr="00094F5D" w:rsidRDefault="00032167" w:rsidP="00032167">
            <w:pPr>
              <w:jc w:val="center"/>
            </w:pPr>
            <w:r w:rsidRPr="00032167">
              <w:t>-143.</w:t>
            </w:r>
            <w:r w:rsidR="00B60326">
              <w:t>0</w:t>
            </w:r>
            <w:r w:rsidR="007E54CD">
              <w:t xml:space="preserve"> </w:t>
            </w:r>
            <w:r w:rsidR="00E16CDE">
              <w:t xml:space="preserve">bp </w:t>
            </w:r>
            <w:r w:rsidR="007E54CD">
              <w:t>(3.1)</w:t>
            </w:r>
          </w:p>
        </w:tc>
        <w:tc>
          <w:tcPr>
            <w:tcW w:w="2245" w:type="dxa"/>
          </w:tcPr>
          <w:p w14:paraId="3D00DCB9" w14:textId="6537598A" w:rsidR="00623358" w:rsidRPr="00094F5D" w:rsidRDefault="00D41EB8" w:rsidP="00D41EB8">
            <w:pPr>
              <w:jc w:val="center"/>
            </w:pPr>
            <w:r w:rsidRPr="00D41EB8">
              <w:t>-</w:t>
            </w:r>
            <w:r w:rsidR="00B60326">
              <w:t>69.9</w:t>
            </w:r>
            <w:r w:rsidR="007E54CD">
              <w:t xml:space="preserve"> </w:t>
            </w:r>
            <w:r w:rsidR="00E16CDE">
              <w:t xml:space="preserve">bp </w:t>
            </w:r>
            <w:r w:rsidR="007E54CD">
              <w:t>(4.3)</w:t>
            </w:r>
          </w:p>
        </w:tc>
        <w:tc>
          <w:tcPr>
            <w:tcW w:w="1895" w:type="dxa"/>
          </w:tcPr>
          <w:p w14:paraId="652078C0" w14:textId="1763379C" w:rsidR="00623358" w:rsidRPr="00094F5D" w:rsidRDefault="00623358" w:rsidP="001A7AF7">
            <w:pPr>
              <w:jc w:val="center"/>
            </w:pPr>
            <w:r w:rsidRPr="00C334C2">
              <w:t>-</w:t>
            </w:r>
            <w:r w:rsidR="00B60326">
              <w:t>69.9</w:t>
            </w:r>
            <w:r w:rsidR="00530794">
              <w:t xml:space="preserve"> </w:t>
            </w:r>
            <w:r w:rsidR="00E16CDE">
              <w:t xml:space="preserve">bp </w:t>
            </w:r>
            <w:r w:rsidR="00530794">
              <w:t>(4.3)</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17A42617" w14:textId="77777777" w:rsidR="001843F3" w:rsidRDefault="001843F3" w:rsidP="001A7AF7">
      <w:pPr>
        <w:rPr>
          <w:rFonts w:ascii="Calibri" w:hAnsi="Calibri" w:cs="Calibri"/>
          <w:b/>
          <w:bCs/>
          <w:szCs w:val="22"/>
        </w:rPr>
      </w:pPr>
    </w:p>
    <w:p w14:paraId="018DE801" w14:textId="67E16718" w:rsidR="001A7AF7" w:rsidRDefault="001A7AF7" w:rsidP="001A7AF7">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w:t>
      </w:r>
      <w:r w:rsidR="00530794">
        <w:rPr>
          <w:rFonts w:ascii="Calibri" w:hAnsi="Calibri" w:cs="Calibri"/>
          <w:b/>
          <w:bCs/>
          <w:iCs/>
          <w:szCs w:val="22"/>
        </w:rPr>
        <w:t xml:space="preserve">and standard error </w:t>
      </w:r>
      <w:r>
        <w:rPr>
          <w:rFonts w:ascii="Calibri" w:hAnsi="Calibri" w:cs="Calibri"/>
          <w:b/>
          <w:bCs/>
          <w:iCs/>
          <w:szCs w:val="22"/>
        </w:rPr>
        <w:t xml:space="preserve">from simulation study to assess robustness. </w:t>
      </w:r>
      <w:r>
        <w:rPr>
          <w:rFonts w:ascii="Calibri" w:hAnsi="Calibri" w:cs="Calibri"/>
          <w:iCs/>
          <w:szCs w:val="22"/>
        </w:rPr>
        <w:t>We report the empirical bias</w:t>
      </w:r>
      <w:r w:rsidR="00530794">
        <w:rPr>
          <w:rFonts w:ascii="Calibri" w:hAnsi="Calibri" w:cs="Calibri"/>
          <w:iCs/>
          <w:szCs w:val="22"/>
        </w:rPr>
        <w:t xml:space="preserve"> and standard error (in parentheses)</w:t>
      </w:r>
      <w:r>
        <w:rPr>
          <w:rFonts w:ascii="Calibri" w:hAnsi="Calibri" w:cs="Calibri"/>
          <w:iCs/>
          <w:szCs w:val="22"/>
        </w:rPr>
        <w:t xml:space="preserve">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Under the AIC</w:t>
      </w:r>
      <w:r w:rsidR="00E50569">
        <w:rPr>
          <w:rFonts w:ascii="Calibri" w:hAnsi="Calibri" w:cs="Calibri"/>
          <w:iCs/>
          <w:szCs w:val="22"/>
        </w:rPr>
        <w:t xml:space="preserve"> </w:t>
      </w:r>
      <w:r>
        <w:rPr>
          <w:rFonts w:ascii="Calibri" w:hAnsi="Calibri" w:cs="Calibri"/>
          <w:iCs/>
          <w:szCs w:val="22"/>
        </w:rPr>
        <w:t xml:space="preserve">selected setting, </w:t>
      </w:r>
      <w:r>
        <w:t xml:space="preserve">we use the estimate from the model with the smaller AIC value in each of the </w:t>
      </w:r>
      <w:r w:rsidR="00BF0394">
        <w:t>100</w:t>
      </w:r>
      <w:r>
        <w:t xml:space="preserve"> replicates.</w:t>
      </w:r>
    </w:p>
    <w:p w14:paraId="568A2236" w14:textId="246C6BD8" w:rsidR="0026574C" w:rsidRP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 xml:space="preserve">mean of 300 in </w:t>
      </w:r>
      <w:r w:rsidR="008D19CD">
        <w:rPr>
          <w:rFonts w:ascii="Calibri" w:hAnsi="Calibri" w:cs="Calibri"/>
          <w:iCs/>
          <w:szCs w:val="22"/>
        </w:rPr>
        <w:t>34</w:t>
      </w:r>
      <w:r w:rsidR="006F04A9">
        <w:rPr>
          <w:rFonts w:ascii="Calibri" w:hAnsi="Calibri" w:cs="Calibri"/>
          <w:iCs/>
          <w:szCs w:val="22"/>
        </w:rPr>
        <w:t xml:space="preserve"> out of the </w:t>
      </w:r>
      <w:r w:rsidR="008D19CD">
        <w:rPr>
          <w:rFonts w:ascii="Calibri" w:hAnsi="Calibri" w:cs="Calibri"/>
          <w:iCs/>
          <w:szCs w:val="22"/>
        </w:rPr>
        <w:t>100</w:t>
      </w:r>
      <w:r w:rsidR="006F04A9">
        <w:rPr>
          <w:rFonts w:ascii="Calibri" w:hAnsi="Calibri" w:cs="Calibri"/>
          <w:iCs/>
          <w:szCs w:val="22"/>
        </w:rPr>
        <w:t xml:space="preserve"> replicates. </w:t>
      </w:r>
      <w:r w:rsidR="00650F75">
        <w:rPr>
          <w:rFonts w:ascii="Calibri" w:hAnsi="Calibri" w:cs="Calibri"/>
          <w:iCs/>
          <w:szCs w:val="22"/>
        </w:rPr>
        <w:t>W</w:t>
      </w:r>
      <w:r w:rsidR="001C285B">
        <w:rPr>
          <w:rFonts w:ascii="Calibri" w:hAnsi="Calibri" w:cs="Calibri"/>
          <w:iCs/>
          <w:szCs w:val="22"/>
        </w:rPr>
        <w:t xml:space="preserve">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 xml:space="preserve">to be this distribution in our model, our 95% confidence intervals covered the true mean of 300 in </w:t>
      </w:r>
      <w:r w:rsidR="008D19CD">
        <w:rPr>
          <w:rFonts w:ascii="Calibri" w:hAnsi="Calibri" w:cs="Calibri"/>
          <w:iCs/>
          <w:szCs w:val="22"/>
        </w:rPr>
        <w:t>79</w:t>
      </w:r>
      <w:r w:rsidR="001C285B">
        <w:rPr>
          <w:rFonts w:ascii="Calibri" w:hAnsi="Calibri" w:cs="Calibri"/>
          <w:iCs/>
          <w:szCs w:val="22"/>
        </w:rPr>
        <w:t xml:space="preserve"> out of the </w:t>
      </w:r>
      <w:r w:rsidR="008D19CD">
        <w:rPr>
          <w:rFonts w:ascii="Calibri" w:hAnsi="Calibri" w:cs="Calibri"/>
          <w:iCs/>
          <w:szCs w:val="22"/>
        </w:rPr>
        <w:t>100</w:t>
      </w:r>
      <w:r w:rsidR="001C285B">
        <w:rPr>
          <w:rFonts w:ascii="Calibri" w:hAnsi="Calibri" w:cs="Calibri"/>
          <w:iCs/>
          <w:szCs w:val="22"/>
        </w:rPr>
        <w:t xml:space="preserve"> replicates</w:t>
      </w:r>
      <w:r w:rsidR="008D19CD">
        <w:rPr>
          <w:rFonts w:ascii="Calibri" w:hAnsi="Calibri" w:cs="Calibri"/>
          <w:iCs/>
          <w:szCs w:val="22"/>
        </w:rPr>
        <w:t xml:space="preserve">. </w:t>
      </w:r>
      <w:r w:rsidR="00FB45C7">
        <w:rPr>
          <w:rFonts w:ascii="Calibri" w:hAnsi="Calibri" w:cs="Calibri"/>
          <w:iCs/>
          <w:szCs w:val="22"/>
        </w:rPr>
        <w:t xml:space="preserve">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0T14:42:00Z" w:initials="NM">
    <w:p w14:paraId="513D0244" w14:textId="77777777" w:rsidR="00CC5BDD" w:rsidRDefault="00CC5BDD" w:rsidP="00CC5BDD">
      <w:pPr>
        <w:jc w:val="left"/>
      </w:pPr>
      <w:r>
        <w:rPr>
          <w:rStyle w:val="CommentReference"/>
        </w:rPr>
        <w:annotationRef/>
      </w:r>
      <w:r>
        <w:rPr>
          <w:color w:val="000000"/>
          <w:sz w:val="20"/>
          <w:szCs w:val="20"/>
        </w:rPr>
        <w:t>Just check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3D0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CC04DB" w16cex:dateUtc="2024-12-10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3D0244" w16cid:durableId="4ECC04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4303F" w14:textId="77777777" w:rsidR="00424F1E" w:rsidRDefault="00424F1E" w:rsidP="00EE1442">
      <w:pPr>
        <w:spacing w:after="0" w:line="240" w:lineRule="auto"/>
      </w:pPr>
      <w:r>
        <w:separator/>
      </w:r>
    </w:p>
  </w:endnote>
  <w:endnote w:type="continuationSeparator" w:id="0">
    <w:p w14:paraId="1B1C56D9" w14:textId="77777777" w:rsidR="00424F1E" w:rsidRDefault="00424F1E"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F14DC" w14:textId="77777777" w:rsidR="00424F1E" w:rsidRDefault="00424F1E" w:rsidP="00EE1442">
      <w:pPr>
        <w:spacing w:after="0" w:line="240" w:lineRule="auto"/>
      </w:pPr>
      <w:r>
        <w:separator/>
      </w:r>
    </w:p>
  </w:footnote>
  <w:footnote w:type="continuationSeparator" w:id="0">
    <w:p w14:paraId="4E82F735" w14:textId="77777777" w:rsidR="00424F1E" w:rsidRDefault="00424F1E"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1E"/>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C35"/>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B65"/>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FBC"/>
    <w:rsid w:val="00AF607E"/>
    <w:rsid w:val="00AF7082"/>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20604</Words>
  <Characters>117443</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cp:revision>
  <dcterms:created xsi:type="dcterms:W3CDTF">2024-12-11T21:28:00Z</dcterms:created>
  <dcterms:modified xsi:type="dcterms:W3CDTF">2024-12-11T21:42:00Z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id="56V2pLyy"/&gt;&lt;style id="http://www.zotero.org/styles/nature" hasBibliography="1" bibliographyStyleHasBeenSet="1"/&gt;&lt;prefs&gt;&lt;pref name="fieldType" value="Field"/&gt;&lt;/prefs&gt;&lt;/data&gt;</vt:lpwstr>
  </property>
</Properties>
</file>