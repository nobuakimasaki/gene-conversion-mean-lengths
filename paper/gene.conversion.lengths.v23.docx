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CDDF76" w14:textId="35F7F405" w:rsidR="00FD49F9" w:rsidRDefault="006D24D4" w:rsidP="000B4D4A">
      <w:pPr>
        <w:pStyle w:val="Title"/>
        <w:suppressLineNumbers/>
      </w:pPr>
      <w:r>
        <w:t>Mean gene conversion tract length</w:t>
      </w:r>
      <w:r w:rsidR="00596752">
        <w:t xml:space="preserve"> in humans</w:t>
      </w:r>
      <w:r>
        <w:t xml:space="preserve"> estimated to be</w:t>
      </w:r>
      <w:r w:rsidR="00A26B2A">
        <w:t xml:space="preserve"> 459</w:t>
      </w:r>
      <w:r>
        <w:t xml:space="preserve"> </w:t>
      </w:r>
      <w:r w:rsidR="00DC56B0">
        <w:t xml:space="preserve">bp </w:t>
      </w:r>
      <w:r w:rsidR="00596752">
        <w:t xml:space="preserve">from UK Biobank sequence </w:t>
      </w:r>
      <w:commentRangeStart w:id="0"/>
      <w:commentRangeStart w:id="1"/>
      <w:r w:rsidR="00596752">
        <w:t>data</w:t>
      </w:r>
      <w:commentRangeEnd w:id="0"/>
      <w:r w:rsidR="00CC5BDD">
        <w:rPr>
          <w:rStyle w:val="CommentReference"/>
          <w:rFonts w:asciiTheme="minorHAnsi" w:eastAsiaTheme="minorEastAsia" w:hAnsiTheme="minorHAnsi" w:cstheme="minorBidi"/>
          <w:spacing w:val="0"/>
          <w:kern w:val="2"/>
        </w:rPr>
        <w:commentReference w:id="0"/>
      </w:r>
      <w:commentRangeEnd w:id="1"/>
      <w:r w:rsidR="008C6274">
        <w:rPr>
          <w:rStyle w:val="CommentReference"/>
          <w:rFonts w:asciiTheme="minorHAnsi" w:eastAsiaTheme="minorEastAsia" w:hAnsiTheme="minorHAnsi" w:cstheme="minorBidi"/>
          <w:spacing w:val="0"/>
          <w:kern w:val="2"/>
        </w:rPr>
        <w:commentReference w:id="1"/>
      </w:r>
    </w:p>
    <w:p w14:paraId="0202B6EE" w14:textId="77777777" w:rsidR="00FD49F9" w:rsidRDefault="00FD49F9" w:rsidP="004D69D1">
      <w:pPr>
        <w:suppressLineNumbers/>
      </w:pPr>
    </w:p>
    <w:p w14:paraId="3D30877A" w14:textId="0D4B772D" w:rsidR="00FD49F9" w:rsidRPr="00C8078B" w:rsidRDefault="00FD49F9" w:rsidP="004D69D1">
      <w:pPr>
        <w:suppressLineNumbers/>
        <w:tabs>
          <w:tab w:val="left" w:pos="7390"/>
        </w:tabs>
        <w:rPr>
          <w:sz w:val="24"/>
        </w:rPr>
      </w:pPr>
      <w:r w:rsidRPr="00C8078B">
        <w:rPr>
          <w:sz w:val="24"/>
        </w:rPr>
        <w:t>Nobu</w:t>
      </w:r>
      <w:r w:rsidR="00D0136E" w:rsidRPr="00C8078B">
        <w:rPr>
          <w:sz w:val="24"/>
        </w:rPr>
        <w:t>aki</w:t>
      </w:r>
      <w:r w:rsidRPr="00C8078B">
        <w:rPr>
          <w:sz w:val="24"/>
        </w:rPr>
        <w:t xml:space="preserve"> Masaki</w:t>
      </w:r>
      <w:r w:rsidR="00FA4D1C" w:rsidRPr="00C8078B">
        <w:rPr>
          <w:sz w:val="24"/>
          <w:vertAlign w:val="superscript"/>
        </w:rPr>
        <w:t>1</w:t>
      </w:r>
      <w:r w:rsidR="004331EC" w:rsidRPr="00C8078B">
        <w:rPr>
          <w:sz w:val="24"/>
        </w:rPr>
        <w:t>,</w:t>
      </w:r>
      <w:r w:rsidRPr="00C8078B">
        <w:rPr>
          <w:sz w:val="24"/>
        </w:rPr>
        <w:t xml:space="preserve"> Sharon R. Browning</w:t>
      </w:r>
      <w:r w:rsidR="00FA4D1C" w:rsidRPr="00C8078B">
        <w:rPr>
          <w:sz w:val="24"/>
          <w:vertAlign w:val="superscript"/>
        </w:rPr>
        <w:t>1</w:t>
      </w:r>
      <w:r w:rsidR="00697990" w:rsidRPr="00C8078B">
        <w:rPr>
          <w:sz w:val="24"/>
          <w:vertAlign w:val="superscript"/>
        </w:rPr>
        <w:tab/>
      </w:r>
    </w:p>
    <w:p w14:paraId="483270B0" w14:textId="60777BAC" w:rsidR="00FD49F9" w:rsidRPr="00C8078B" w:rsidRDefault="00FD49F9" w:rsidP="004D69D1">
      <w:pPr>
        <w:suppressLineNumbers/>
        <w:rPr>
          <w:sz w:val="24"/>
        </w:rPr>
      </w:pPr>
      <w:r w:rsidRPr="00C8078B">
        <w:rPr>
          <w:sz w:val="24"/>
          <w:vertAlign w:val="superscript"/>
        </w:rPr>
        <w:t>1</w:t>
      </w:r>
      <w:r w:rsidRPr="00C8078B">
        <w:rPr>
          <w:sz w:val="24"/>
        </w:rPr>
        <w:t xml:space="preserve">Department of Biostatistics, University of Washington, Seattle, </w:t>
      </w:r>
      <w:r w:rsidR="00424023" w:rsidRPr="00C8078B">
        <w:rPr>
          <w:sz w:val="24"/>
        </w:rPr>
        <w:t>Washington</w:t>
      </w:r>
      <w:r w:rsidRPr="00C8078B">
        <w:rPr>
          <w:sz w:val="24"/>
        </w:rPr>
        <w:t>, U</w:t>
      </w:r>
      <w:r w:rsidR="00424023" w:rsidRPr="00C8078B">
        <w:rPr>
          <w:sz w:val="24"/>
        </w:rPr>
        <w:t>nited States of Americ</w:t>
      </w:r>
      <w:r w:rsidR="00DA3A54">
        <w:rPr>
          <w:sz w:val="24"/>
        </w:rPr>
        <w:t>a</w:t>
      </w:r>
      <w:r w:rsidRPr="00C8078B">
        <w:rPr>
          <w:sz w:val="24"/>
        </w:rPr>
        <w:t xml:space="preserve">  </w:t>
      </w:r>
    </w:p>
    <w:p w14:paraId="1265F3AA" w14:textId="6A5A232B" w:rsidR="00711831" w:rsidRPr="00C8078B" w:rsidRDefault="00711831" w:rsidP="00711831">
      <w:pPr>
        <w:suppressLineNumbers/>
        <w:rPr>
          <w:sz w:val="24"/>
        </w:rPr>
      </w:pPr>
      <w:r w:rsidRPr="00C8078B">
        <w:rPr>
          <w:sz w:val="24"/>
        </w:rPr>
        <w:t xml:space="preserve">  </w:t>
      </w:r>
    </w:p>
    <w:p w14:paraId="0B5A8603" w14:textId="5C34A3AD" w:rsidR="006F5293" w:rsidRPr="000B4D4A" w:rsidRDefault="0050110D" w:rsidP="000B4D4A">
      <w:pPr>
        <w:suppressLineNumbers/>
        <w:rPr>
          <w:rStyle w:val="Heading3Char"/>
          <w:rFonts w:eastAsiaTheme="minorEastAsia" w:cstheme="minorBidi"/>
          <w:color w:val="auto"/>
          <w:sz w:val="24"/>
          <w:szCs w:val="24"/>
        </w:rPr>
      </w:pPr>
      <w:r>
        <w:rPr>
          <w:sz w:val="24"/>
        </w:rPr>
        <w:t>Address for correspondence</w:t>
      </w:r>
      <w:r w:rsidR="00082B02" w:rsidRPr="00C8078B">
        <w:rPr>
          <w:sz w:val="24"/>
        </w:rPr>
        <w:t xml:space="preserve">: </w:t>
      </w:r>
      <w:r w:rsidR="00EA3AAC" w:rsidRPr="00C8078B">
        <w:rPr>
          <w:sz w:val="24"/>
        </w:rPr>
        <w:t>masakin@uw.edu (NM)</w:t>
      </w:r>
      <w:r>
        <w:rPr>
          <w:sz w:val="24"/>
        </w:rPr>
        <w:t xml:space="preserve">, </w:t>
      </w:r>
      <w:r w:rsidRPr="002633E3">
        <w:rPr>
          <w:sz w:val="24"/>
        </w:rPr>
        <w:t>sguy@uw.edu</w:t>
      </w:r>
      <w:r>
        <w:rPr>
          <w:sz w:val="24"/>
        </w:rPr>
        <w:t xml:space="preserve"> (SRB)</w:t>
      </w:r>
      <w:r w:rsidR="00CE289F">
        <w:rPr>
          <w:rStyle w:val="Heading3Char"/>
          <w:sz w:val="40"/>
          <w:szCs w:val="40"/>
        </w:rPr>
        <w:br w:type="page"/>
      </w:r>
    </w:p>
    <w:p w14:paraId="512AECE9" w14:textId="58D12AF6" w:rsidR="00307131" w:rsidRDefault="006F5293" w:rsidP="00307131">
      <w:pPr>
        <w:pStyle w:val="Heading1"/>
      </w:pPr>
      <w:r w:rsidRPr="000D589C">
        <w:lastRenderedPageBreak/>
        <w:t>Abstract</w:t>
      </w:r>
    </w:p>
    <w:p w14:paraId="1A227278" w14:textId="44C6DB1C" w:rsidR="00F56CDD" w:rsidRDefault="00F83BD2" w:rsidP="004E3960">
      <w:r>
        <w:t>N</w:t>
      </w:r>
      <w:r w:rsidR="00B03F79" w:rsidRPr="00B03F79">
        <w:t>on-crossover gene conversion</w:t>
      </w:r>
      <w:r>
        <w:t xml:space="preserve"> is a </w:t>
      </w:r>
      <w:r w:rsidR="009F302A">
        <w:t>type</w:t>
      </w:r>
      <w:r>
        <w:t xml:space="preserve"> of m</w:t>
      </w:r>
      <w:r w:rsidR="009F302A">
        <w:t>e</w:t>
      </w:r>
      <w:r>
        <w:t xml:space="preserve">iotic recombination </w:t>
      </w:r>
      <w:r w:rsidR="009F302A">
        <w:t>characterized by the</w:t>
      </w:r>
      <w:r w:rsidR="00B03F79" w:rsidRPr="00B03F79">
        <w:t xml:space="preserve"> non-reciprocal transfer of </w:t>
      </w:r>
      <w:r w:rsidR="009F302A">
        <w:t>genetic material between homologous chromosomes</w:t>
      </w:r>
      <w:r w:rsidR="00650F2C">
        <w:t>. Gene conversions are</w:t>
      </w:r>
      <w:r>
        <w:t xml:space="preserve"> </w:t>
      </w:r>
      <w:r w:rsidR="005819B8">
        <w:t xml:space="preserve">thought to </w:t>
      </w:r>
      <w:r w:rsidR="009F302A">
        <w:t>occur within a</w:t>
      </w:r>
      <w:r w:rsidR="005819B8">
        <w:t xml:space="preserve"> relatively</w:t>
      </w:r>
      <w:r w:rsidR="009F302A">
        <w:t xml:space="preserve"> short tract of DNA</w:t>
      </w:r>
      <w:r w:rsidR="00650F2C">
        <w:t xml:space="preserve">, </w:t>
      </w:r>
      <w:r w:rsidR="00B03F79" w:rsidRPr="00B03F79">
        <w:t xml:space="preserve">estimated to be </w:t>
      </w:r>
      <w:r w:rsidR="009F302A">
        <w:t>in</w:t>
      </w:r>
      <w:r w:rsidR="00C81C59" w:rsidRPr="00B03F79">
        <w:t xml:space="preserve"> </w:t>
      </w:r>
      <w:r w:rsidR="00B03F79" w:rsidRPr="00B03F79">
        <w:t>the order of 100-1</w:t>
      </w:r>
      <w:r w:rsidR="005C428B">
        <w:t>,</w:t>
      </w:r>
      <w:r w:rsidR="00B03F79" w:rsidRPr="00B03F79">
        <w:t xml:space="preserve">000 </w:t>
      </w:r>
      <w:r w:rsidR="00DC6EC2">
        <w:t>bp</w:t>
      </w:r>
      <w:r w:rsidR="00B03F79" w:rsidRPr="00B03F79">
        <w:t xml:space="preserve"> in humans. However, </w:t>
      </w:r>
      <w:r w:rsidR="00063D00">
        <w:t xml:space="preserve">the number of observable gene conversion tracts per study has </w:t>
      </w:r>
      <w:r w:rsidR="007633C5">
        <w:t xml:space="preserve">so far </w:t>
      </w:r>
      <w:r w:rsidR="00063D00">
        <w:t xml:space="preserve">been limited </w:t>
      </w:r>
      <w:proofErr w:type="gramStart"/>
      <w:r w:rsidR="00063D00">
        <w:t>by the use of</w:t>
      </w:r>
      <w:proofErr w:type="gramEnd"/>
      <w:r w:rsidR="00063D00">
        <w:t xml:space="preserve"> pedigree or sperm-typing data to detect past gene conversion events. In this study, we </w:t>
      </w:r>
      <w:r w:rsidR="00B03F79" w:rsidRPr="00B03F79">
        <w:t xml:space="preserve">propose a </w:t>
      </w:r>
      <w:r w:rsidR="00D8759F">
        <w:t>statistical</w:t>
      </w:r>
      <w:r w:rsidR="00B03F79" w:rsidRPr="00B03F79">
        <w:t xml:space="preserve"> </w:t>
      </w:r>
      <w:r w:rsidR="00650F2C">
        <w:t>method</w:t>
      </w:r>
      <w:r w:rsidR="00B03F79" w:rsidRPr="00B03F79">
        <w:t xml:space="preserve"> to estimate the mean length of gene conversion tracts</w:t>
      </w:r>
      <w:r w:rsidR="00063D00">
        <w:t xml:space="preserve"> in humans</w:t>
      </w:r>
      <w:r w:rsidR="00650F2C">
        <w:t xml:space="preserve">. </w:t>
      </w:r>
      <w:r w:rsidR="004E3960">
        <w:t xml:space="preserve">Our method </w:t>
      </w:r>
      <w:r w:rsidR="0018794F">
        <w:t xml:space="preserve">can </w:t>
      </w:r>
      <w:r w:rsidR="007633C5">
        <w:t>handle</w:t>
      </w:r>
      <w:r w:rsidR="0018794F">
        <w:t xml:space="preserve"> </w:t>
      </w:r>
      <w:proofErr w:type="gramStart"/>
      <w:r w:rsidR="0018794F">
        <w:t>a</w:t>
      </w:r>
      <w:r w:rsidR="004E3960">
        <w:t xml:space="preserve"> large number of</w:t>
      </w:r>
      <w:proofErr w:type="gramEnd"/>
      <w:r w:rsidR="004E3960">
        <w:t xml:space="preserve"> gene conversion tracts,</w:t>
      </w:r>
      <w:r w:rsidR="0018794F">
        <w:t xml:space="preserve"> leading to more precise estimates of the mean tract length</w:t>
      </w:r>
      <w:r w:rsidR="004E3960">
        <w:t xml:space="preserve">. We applied our method to gene conversion </w:t>
      </w:r>
      <w:r w:rsidR="004E3960" w:rsidRPr="004E3960">
        <w:t>tracts</w:t>
      </w:r>
      <w:r w:rsidR="00B03F79" w:rsidRPr="004E3960">
        <w:t xml:space="preserve"> detected </w:t>
      </w:r>
      <w:r w:rsidR="004E3960" w:rsidRPr="004E3960">
        <w:t xml:space="preserve">in whole autosome sequence data from the UK Biobank </w:t>
      </w:r>
      <w:r w:rsidR="00B03F79" w:rsidRPr="004E3960">
        <w:t>using clusters of identity-by-descent segments.</w:t>
      </w:r>
      <w:r w:rsidR="00432405">
        <w:t xml:space="preserve"> </w:t>
      </w:r>
      <w:r w:rsidR="006427E3">
        <w:t>From this dataset, w</w:t>
      </w:r>
      <w:r w:rsidR="00EE41F0">
        <w:t>e</w:t>
      </w:r>
      <w:r w:rsidR="0054595F">
        <w:t xml:space="preserve"> estimate the mean gene conversion tract length </w:t>
      </w:r>
      <w:r w:rsidR="008A1191">
        <w:t xml:space="preserve">in humans </w:t>
      </w:r>
      <w:r w:rsidR="0054595F">
        <w:t xml:space="preserve">to be 459 </w:t>
      </w:r>
      <w:r w:rsidR="00DC6EC2">
        <w:t>bp</w:t>
      </w:r>
      <w:r w:rsidR="0054595F">
        <w:t xml:space="preserve"> (9</w:t>
      </w:r>
      <w:r w:rsidR="008A1191">
        <w:t>5</w:t>
      </w:r>
      <w:r w:rsidR="0054595F">
        <w:t>% CI: [457, 46</w:t>
      </w:r>
      <w:r w:rsidR="00F56CDD">
        <w:t>1</w:t>
      </w:r>
      <w:r w:rsidR="0054595F">
        <w:t xml:space="preserve">]). </w:t>
      </w:r>
      <w:r w:rsidR="00357B92">
        <w:t xml:space="preserve">Fitting our model on the subset of </w:t>
      </w:r>
      <w:r w:rsidR="007E0B1C">
        <w:t xml:space="preserve">gene conversion </w:t>
      </w:r>
      <w:r w:rsidR="007E0B1C" w:rsidRPr="00B03F79">
        <w:t xml:space="preserve">tracts </w:t>
      </w:r>
      <w:r w:rsidR="007E0B1C">
        <w:t>that</w:t>
      </w:r>
      <w:r w:rsidR="00357B92">
        <w:t xml:space="preserve"> overlapped and did not overlap with a recombination hotspot, we estimate the mean gene conversion tract length to be 418 bp (95% CI: [416, 420]) and 492 bp (95% CI: [489, 494]) respectively. </w:t>
      </w:r>
    </w:p>
    <w:p w14:paraId="5B3D4456" w14:textId="13297C1E" w:rsidR="00E812E2" w:rsidRPr="000D589C" w:rsidRDefault="00E812E2" w:rsidP="00E812E2">
      <w:pPr>
        <w:pStyle w:val="Heading1"/>
      </w:pPr>
      <w:r>
        <w:t>Introduction</w:t>
      </w:r>
    </w:p>
    <w:p w14:paraId="0A684A42" w14:textId="2D698189" w:rsidR="002F3088" w:rsidRDefault="002F3088" w:rsidP="00E33E92">
      <w:r>
        <w:t xml:space="preserve">During meiosis, homologous chromosomes undergo genetic recombination </w:t>
      </w:r>
      <w:r w:rsidR="009C7554">
        <w:t>resulting in the transfer of</w:t>
      </w:r>
      <w:r>
        <w:t xml:space="preserve"> genetic materia</w:t>
      </w:r>
      <w:r w:rsidR="009C7554">
        <w:t>l</w:t>
      </w:r>
      <w:r>
        <w:t xml:space="preserve">. </w:t>
      </w:r>
      <w:r w:rsidR="009C7554">
        <w:t xml:space="preserve">Double strand breaks that occur during recombination are resolved in two distinct ways. </w:t>
      </w:r>
      <w:r>
        <w:t>Crossovers result in</w:t>
      </w:r>
      <w:r w:rsidR="00372EDB">
        <w:t xml:space="preserve"> a</w:t>
      </w:r>
      <w:r>
        <w:t xml:space="preserve"> long </w:t>
      </w:r>
      <w:r w:rsidR="00FF2387">
        <w:t xml:space="preserve">tract </w:t>
      </w:r>
      <w:r w:rsidR="00372EDB">
        <w:t>of DNA</w:t>
      </w:r>
      <w:r>
        <w:t xml:space="preserve"> (typically spanning millions of base pairs) </w:t>
      </w:r>
      <w:r w:rsidR="00372EDB">
        <w:t>being exchanged between homologous chromosomes</w:t>
      </w:r>
      <w:r w:rsidR="009B3804">
        <w:rPr>
          <w:rFonts w:hint="eastAsia"/>
        </w:rPr>
        <w:t xml:space="preserve">. </w:t>
      </w:r>
      <w:r w:rsidR="00DD1A53">
        <w:t>On the other hand</w:t>
      </w:r>
      <w:r w:rsidR="009B3804">
        <w:rPr>
          <w:rFonts w:hint="eastAsia"/>
        </w:rPr>
        <w:t>,</w:t>
      </w:r>
      <w:r>
        <w:t xml:space="preserve"> non-crossover gene conversions </w:t>
      </w:r>
      <w:r w:rsidR="00033A6F">
        <w:rPr>
          <w:rFonts w:hint="eastAsia"/>
        </w:rPr>
        <w:t xml:space="preserve">typically </w:t>
      </w:r>
      <w:r>
        <w:t>result in a</w:t>
      </w:r>
      <w:r w:rsidR="00033A6F">
        <w:rPr>
          <w:rFonts w:hint="eastAsia"/>
        </w:rPr>
        <w:t xml:space="preserve"> non-reciprocal transfer of alleles within a short </w:t>
      </w:r>
      <w:r w:rsidR="00FF2387">
        <w:t>tract</w:t>
      </w:r>
      <w:r w:rsidR="00FF2387">
        <w:rPr>
          <w:rFonts w:hint="eastAsia"/>
        </w:rPr>
        <w:t xml:space="preserve"> </w:t>
      </w:r>
      <w:r w:rsidR="00033A6F">
        <w:rPr>
          <w:rFonts w:hint="eastAsia"/>
        </w:rPr>
        <w:t>of around 100-1</w:t>
      </w:r>
      <w:r w:rsidR="005C428B">
        <w:t>,</w:t>
      </w:r>
      <w:r w:rsidR="00033A6F">
        <w:rPr>
          <w:rFonts w:hint="eastAsia"/>
        </w:rPr>
        <w:t>000 bp</w:t>
      </w:r>
      <w:r w:rsidR="00435DF4">
        <w:t>.</w:t>
      </w:r>
      <w:r w:rsidR="000672DD">
        <w:fldChar w:fldCharType="begin"/>
      </w:r>
      <w:r w:rsidR="000672DD">
        <w:instrText xml:space="preserve"> ADDIN ZOTERO_ITEM CSL_CITATION {"citationID":"RDGGHjHC","properties":{"formattedCitation":"\\super 1\\nosupersub{}","plainCitation":"1","noteIndex":0},"citationItems":[{"id":31,"uris":["http://zotero.org/users/14121098/items/8EY9L72F"],"itemData":{"id":31,"type":"article-journal","abstract":"Although the past decade has seen tremendous progress in our understanding of fine-scale recombination, little is known about non-crossover (NCO) gene conversion. We report the first genome-wide study of NCO events in humans. Using SNP array data from 98 meioses, we identified 103 sites affected by NCO, of which 50/52 were confirmed in sequence data. Overlap with double strand break (DSB) hotspots indicates that most of the events are likely of meiotic origin. We estimate that a site is involved in a NCO at a rate of 5.9 × 10−6/bp/generation, consistent with sperm-typing studies, and infer that tract lengths span at least an order of magnitude. Observed NCO events show strong allelic bias at heterozygous AT/GC SNPs, with 68% (58–78%) transmitting GC alleles (p = 5 × 10−4). Strikingly, in 4 of 15 regions with resequencing data, multiple disjoint NCO tracts cluster in close proximity (</w:instrText>
      </w:r>
      <w:r w:rsidR="000672DD">
        <w:rPr>
          <w:rFonts w:ascii="Cambria Math" w:hAnsi="Cambria Math" w:cs="Cambria Math"/>
        </w:rPr>
        <w:instrText>∼</w:instrText>
      </w:r>
      <w:r w:rsidR="000672DD">
        <w:instrText xml:space="preserve">20–30 kb), a phenomenon not previously seen in mammals.","container-title":"eLife","DOI":"10.7554/eLife.04637","ISSN":"2050-084X","note":"publisher: eLife Sciences Publications, Ltd","page":"e04637","source":"eLife","title":"Non-crossover gene conversions show strong GC bias and unexpected clustering in humans","volume":"4","author":[{"family":"Williams","given":"Amy L"},{"family":"Genovese","given":"Giulio"},{"family":"Dyer","given":"Thomas"},{"family":"Altemose","given":"Nicolas"},{"family":"Truax","given":"Katherine"},{"family":"Jun","given":"Goo"},{"family":"Patterson","given":"Nick"},{"family":"Myers","given":"Simon R"},{"family":"Curran","given":"Joanne E"},{"family":"Duggirala","given":"Ravi"},{"family":"Blangero","given":"John"},{"family":"Reich","given":"David"},{"family":"Przeworski","given":"Molly"}],"editor":[{"family":"Massy","given":"Bernard","non-dropping-particle":"de"}],"issued":{"date-parts":[["2015",3,25]]}}}],"schema":"https://github.com/citation-style-language/schema/raw/master/csl-citation.json"} </w:instrText>
      </w:r>
      <w:r w:rsidR="000672DD">
        <w:fldChar w:fldCharType="separate"/>
      </w:r>
      <w:r w:rsidR="000672DD" w:rsidRPr="000672DD">
        <w:rPr>
          <w:rFonts w:ascii="Calibri" w:cs="Calibri"/>
          <w:kern w:val="0"/>
          <w:vertAlign w:val="superscript"/>
        </w:rPr>
        <w:t>1</w:t>
      </w:r>
      <w:r w:rsidR="000672DD">
        <w:fldChar w:fldCharType="end"/>
      </w:r>
      <w:r>
        <w:t xml:space="preserve"> </w:t>
      </w:r>
      <w:r w:rsidR="00CB26C5">
        <w:t xml:space="preserve">These gene conversion events are thought to </w:t>
      </w:r>
      <w:r w:rsidR="00CC7594">
        <w:t xml:space="preserve">most commonly </w:t>
      </w:r>
      <w:r w:rsidR="001E7534">
        <w:t xml:space="preserve">occur via </w:t>
      </w:r>
      <w:r w:rsidR="00CB26C5">
        <w:t>the synthesis-dependent strand annealing mechanism</w:t>
      </w:r>
      <w:r w:rsidR="001E7534">
        <w:t xml:space="preserve">, where a double stranded break </w:t>
      </w:r>
      <w:r w:rsidR="008623FC">
        <w:t>is repaired by the invasion of a</w:t>
      </w:r>
      <w:r w:rsidR="00C84DF5">
        <w:rPr>
          <w:rFonts w:hint="eastAsia"/>
        </w:rPr>
        <w:t xml:space="preserve"> protruding </w:t>
      </w:r>
      <w:r w:rsidR="001E7534">
        <w:t>3’ end</w:t>
      </w:r>
      <w:r w:rsidR="00CC7594">
        <w:t xml:space="preserve"> into the donor chromatid</w:t>
      </w:r>
      <w:r w:rsidR="0011298B">
        <w:t>. Gene conversion events</w:t>
      </w:r>
      <w:r w:rsidR="00CC7594">
        <w:t xml:space="preserve"> </w:t>
      </w:r>
      <w:r w:rsidR="00C84DF5">
        <w:rPr>
          <w:rFonts w:hint="eastAsia"/>
        </w:rPr>
        <w:t>may</w:t>
      </w:r>
      <w:r w:rsidR="00CC7594">
        <w:t xml:space="preserve"> also occur </w:t>
      </w:r>
      <w:r w:rsidR="008F4F8E">
        <w:t>via</w:t>
      </w:r>
      <w:r w:rsidR="00CC7594">
        <w:t xml:space="preserve"> the resolution of two Holliday junctions.</w:t>
      </w:r>
      <w:r w:rsidR="00CC7594">
        <w:fldChar w:fldCharType="begin"/>
      </w:r>
      <w:r w:rsidR="000672DD">
        <w:instrText xml:space="preserve"> ADDIN ZOTERO_ITEM CSL_CITATION {"citationID":"IL7r9qnZ","properties":{"formattedCitation":"\\super 2\\nosupersub{}","plainCitation":"2","noteIndex":0},"citationItems":[{"id":20,"uris":["http://zotero.org/users/14121098/items/MZ7J8ESI"],"itemData":{"id":20,"type":"article-journal","container-title":"PLoS Biology","DOI":"10.1371/journal.pbio.0050299","ISSN":"1545-7885","issue":"11","journalAbbreviation":"PLoS Biol","language":"en","page":"e299","source":"DOI.org (Crossref)","title":"Synthesis-Dependent Strand Annealing in Meiosis","volume":"5","author":[{"family":"McMahill","given":"Melissa S"},{"family":"Sham","given":"Caroline W"},{"family":"Bishop","given":"Douglas K"}],"editor":[{"family":"Lichten","given":"Michael"}],"issued":{"date-parts":[["2007",11,6]]}}}],"schema":"https://github.com/citation-style-language/schema/raw/master/csl-citation.json"} </w:instrText>
      </w:r>
      <w:r w:rsidR="00CC7594">
        <w:fldChar w:fldCharType="separate"/>
      </w:r>
      <w:r w:rsidR="000672DD" w:rsidRPr="000672DD">
        <w:rPr>
          <w:rFonts w:ascii="Calibri" w:hAnsi="Calibri" w:cs="Calibri"/>
          <w:kern w:val="0"/>
          <w:vertAlign w:val="superscript"/>
        </w:rPr>
        <w:t>2</w:t>
      </w:r>
      <w:r w:rsidR="00CC7594">
        <w:fldChar w:fldCharType="end"/>
      </w:r>
      <w:r w:rsidR="00CC7594">
        <w:t xml:space="preserve"> </w:t>
      </w:r>
    </w:p>
    <w:p w14:paraId="6220A60F" w14:textId="0B12688D" w:rsidR="00F41B95" w:rsidRDefault="00060941" w:rsidP="00435DF4">
      <w:r>
        <w:lastRenderedPageBreak/>
        <w:t xml:space="preserve">Gene conversions can be detected </w:t>
      </w:r>
      <w:r w:rsidR="00C96457">
        <w:rPr>
          <w:rFonts w:hint="eastAsia"/>
        </w:rPr>
        <w:t xml:space="preserve">in humans </w:t>
      </w:r>
      <w:r>
        <w:t xml:space="preserve">by </w:t>
      </w:r>
      <w:r w:rsidR="00650A15">
        <w:t>analyzing sequence data from pedigrees or</w:t>
      </w:r>
      <w:r>
        <w:t xml:space="preserve"> sperm </w:t>
      </w:r>
      <w:r w:rsidR="00650A15">
        <w:t xml:space="preserve">samples </w:t>
      </w:r>
      <w:r>
        <w:t xml:space="preserve">and </w:t>
      </w:r>
      <w:r w:rsidR="00BD489F">
        <w:t xml:space="preserve">identifying </w:t>
      </w:r>
      <w:r w:rsidR="003400D6">
        <w:t xml:space="preserve">positions in which the allele </w:t>
      </w:r>
      <w:r w:rsidR="00DC1547">
        <w:rPr>
          <w:rFonts w:hint="eastAsia"/>
        </w:rPr>
        <w:t>of</w:t>
      </w:r>
      <w:r w:rsidR="003400D6">
        <w:t xml:space="preserve"> </w:t>
      </w:r>
      <w:r w:rsidR="00BD489F">
        <w:t xml:space="preserve">one homologous chromosome </w:t>
      </w:r>
      <w:r w:rsidR="003400D6">
        <w:t xml:space="preserve">has been </w:t>
      </w:r>
      <w:r w:rsidR="00DC1547">
        <w:rPr>
          <w:rFonts w:hint="eastAsia"/>
        </w:rPr>
        <w:t>replaced by the other</w:t>
      </w:r>
      <w:r w:rsidR="00BD489F">
        <w:t>.</w:t>
      </w:r>
      <w:r w:rsidR="000672DD">
        <w:fldChar w:fldCharType="begin"/>
      </w:r>
      <w:r w:rsidR="001D01E1">
        <w:instrText xml:space="preserve"> ADDIN ZOTERO_ITEM CSL_CITATION {"citationID":"YdIfSch5","properties":{"formattedCitation":"\\super 1,3,4\\nosupersub{}","plainCitation":"1,3,4","noteIndex":0},"citationItems":[{"id":31,"uris":["http://zotero.org/users/14121098/items/8EY9L72F"],"itemData":{"id":31,"type":"article-journal","abstract":"Although the past decade has seen tremendous progress in our understanding of fine-scale recombination, little is known about non-crossover (NCO) gene conversion. We report the first genome-wide study of NCO events in humans. Using SNP array data from 98 meioses, we identified 103 sites affected by NCO, of which 50/52 were confirmed in sequence data. Overlap with double strand break (DSB) hotspots indicates that most of the events are likely of meiotic origin. We estimate that a site is involved in a NCO at a rate of 5.9 × 10−6/bp/generation, consistent with sperm-typing studies, and infer that tract lengths span at least an order of magnitude. Observed NCO events show strong allelic bias at heterozygous AT/GC SNPs, with 68% (58–78%) transmitting GC alleles (p = 5 × 10−4). Strikingly, in 4 of 15 regions with resequencing data, multiple disjoint NCO tracts cluster in close proximity (</w:instrText>
      </w:r>
      <w:r w:rsidR="001D01E1">
        <w:rPr>
          <w:rFonts w:ascii="Cambria Math" w:hAnsi="Cambria Math" w:cs="Cambria Math"/>
        </w:rPr>
        <w:instrText>∼</w:instrText>
      </w:r>
      <w:r w:rsidR="001D01E1">
        <w:instrText xml:space="preserve">20–30 kb), a phenomenon not previously seen in mammals.","container-title":"eLife","DOI":"10.7554/eLife.04637","ISSN":"2050-084X","note":"publisher: eLife Sciences Publications, Ltd","page":"e04637","source":"eLife","title":"Non-crossover gene conversions show strong GC bias and unexpected clustering in humans","volume":"4","author":[{"family":"Williams","given":"Amy L"},{"family":"Genovese","given":"Giulio"},{"family":"Dyer","given":"Thomas"},{"family":"Altemose","given":"Nicolas"},{"family":"Truax","given":"Katherine"},{"family":"Jun","given":"Goo"},{"family":"Patterson","given":"Nick"},{"family":"Myers","given":"Simon R"},{"family":"Curran","given":"Joanne E"},{"family":"Duggirala","given":"Ravi"},{"family":"Blangero","given":"John"},{"family":"Reich","given":"David"},{"family":"Przeworski","given":"Molly"}],"editor":[{"family":"Massy","given":"Bernard","non-dropping-particle":"de"}],"issued":{"date-parts":[["2015",3,25]]}}},{"id":35,"uris":["http://zotero.org/users/14121098/items/CHA7RRBJ"],"itemData":{"id":35,"type":"article-journal","abstract":"Meiotic recombination ensures the correct segregation of homologous chromosomes during gamete formation and contributes to DNA diversity through both large-scale reciprocal crossovers and very localised gene conversion events, also known as noncrossovers. Considerable progress has been made in understanding factors such as PRDM9 and SNP variants that influence the initiation of recombination at human hotspots but very little is known about factors acting downstream. To address this, we simultaneously analysed both types of recombinant molecule in sperm DNA at six highly active hotspots, and looked for disparity in the transmission of allelic variants indicative of any cis-acting influences. At two of the hotspots we identified a novel form of biased transmission that was exclusive to the noncrossover class of recombinant, and which presumably arises through differences between crossovers and noncrossovers in heteroduplex formation and biased mismatch repair. This form of biased gene conversion is not predicted to influence hotspot activity as previously noted for SNPs that affect recombination initiation, but does constitute a powerful and previously undetected source of recombination-driven meiotic drive that by extrapolation may affect thousands of recombination hotspots throughout the human genome. Intriguingly, at both of the hotspots described here, this drive favours strong (G/C) over weak (A/T) base pairs as might be predicted from the well-established correlations between high GC content and recombination activity in mammalian genomes.","container-title":"PLOS Genetics","DOI":"10.1371/journal.pgen.1004106","ISSN":"1553-7404","issue":"2","journalAbbreviation":"PLOS Genetics","language":"en","note":"publisher: Public Library of Science","page":"e1004106","source":"PLoS Journals","title":"Transmission Distortion Affecting Human Noncrossover but Not Crossover Recombination: A Hidden Source of Meiotic Drive","title-short":"Transmission Distortion Affecting Human Noncrossover but Not Crossover Recombination","volume":"10","author":[{"family":"Odenthal-Hesse","given":"Linda"},{"family":"Berg","given":"Ingrid L."},{"family":"Veselis","given":"Amelia"},{"family":"Jeffreys","given":"Alec J."},{"family":"May","given":"Celia A."}],"issued":{"date-parts":[["2014",2,6]]}}},{"id":32,"uris":["http://zotero.org/users/14121098/items/CQNGGHDD"],"itemData":{"id":32,"type":"article-journal","abstract":"Meiotic gene conversion has an important role in allele diversification and in the homogenization of gene and other repeat DNA sequence families1,2,3,4,5, sometimes with pathological consequences6,7. But little is known about the dynamics of gene conversion in humans and its relationship to meiotic crossover. We therefore developed screening and selection methods to characterize sperm conversions in two meiotic crossover hot spots in the major histocompatibility complex (MHC)8 and one in the sex chromosomal pseudoautosomal pairing region PAR1 (ref. 9). All three hot spots are active in gene conversion and crossover. Conversion tracts are short and define a steep bidirectional gradient centered at the peak of crossover activity, consistent with crossovers and conversions being produced by the same recombination-initiating events. These initiations seem to be spread over a narrow zone, rather than occurring at a single site, and seem preferentially to yield conversions rather than crossovers. Crossover breakpoints are more broadly diffused than conversion breakpoints, suggesting either differences between conversion and crossover processing after initiation or the existence of a quality control checkpoint at which short interactions between homologous chromosomes are preferentially aborted as conversions.","container-title":"Nature Genetics","DOI":"10.1038/ng1287","ISSN":"1546-1718","issue":"2","journalAbbreviation":"Nat Genet","language":"en","license":"2004 Springer Nature America, Inc.","note":"publisher: Nature Publishing Group","page":"151-156","source":"www.nature.com","title":"Intense and highly localized gene conversion activity in human meiotic crossover hot spots","volume":"36","author":[{"family":"Jeffreys","given":"Alec J."},{"family":"May","given":"Celia A."}],"issued":{"date-parts":[["2004",2]]}}}],"schema":"https://github.com/citation-style-language/schema/raw/master/csl-citation.json"} </w:instrText>
      </w:r>
      <w:r w:rsidR="000672DD">
        <w:fldChar w:fldCharType="separate"/>
      </w:r>
      <w:r w:rsidR="001D01E1" w:rsidRPr="001D01E1">
        <w:rPr>
          <w:rFonts w:ascii="Calibri" w:cs="Calibri"/>
          <w:kern w:val="0"/>
          <w:vertAlign w:val="superscript"/>
        </w:rPr>
        <w:t>1,3,4</w:t>
      </w:r>
      <w:r w:rsidR="000672DD">
        <w:fldChar w:fldCharType="end"/>
      </w:r>
      <w:r w:rsidR="00BD489F">
        <w:t xml:space="preserve"> </w:t>
      </w:r>
      <w:r w:rsidR="00BD2B16">
        <w:t>The distance</w:t>
      </w:r>
      <w:r w:rsidR="00BD489F">
        <w:t xml:space="preserve"> between </w:t>
      </w:r>
      <w:r w:rsidR="00A94ACA">
        <w:t xml:space="preserve">these </w:t>
      </w:r>
      <w:r w:rsidR="00CE7D77">
        <w:t>positions, where alleles are thought to have been converted from a gene conversion event,</w:t>
      </w:r>
      <w:r w:rsidR="00BD489F">
        <w:t xml:space="preserve"> can</w:t>
      </w:r>
      <w:r w:rsidR="00242D9E">
        <w:t xml:space="preserve"> be used to estimate the length of the gene conversion tract</w:t>
      </w:r>
      <w:r w:rsidR="00BD489F">
        <w:t>.</w:t>
      </w:r>
      <w:r w:rsidR="00242D9E">
        <w:t xml:space="preserve"> </w:t>
      </w:r>
      <w:r w:rsidR="004874F4">
        <w:t>Using</w:t>
      </w:r>
      <w:r w:rsidR="002F3088">
        <w:t xml:space="preserve"> SNP array </w:t>
      </w:r>
      <w:r w:rsidR="002C1FD5">
        <w:t>and whole</w:t>
      </w:r>
      <w:r w:rsidR="00C7669F">
        <w:t xml:space="preserve"> </w:t>
      </w:r>
      <w:r w:rsidR="002C1FD5">
        <w:t xml:space="preserve">genome sequence </w:t>
      </w:r>
      <w:r w:rsidR="002F3088">
        <w:t>data</w:t>
      </w:r>
      <w:r w:rsidR="00D270CD">
        <w:t xml:space="preserve"> </w:t>
      </w:r>
      <w:r w:rsidR="002F3088">
        <w:t>from 34 three-generation pedigrees</w:t>
      </w:r>
      <w:r w:rsidR="004874F4">
        <w:t xml:space="preserve">, Williams et al. </w:t>
      </w:r>
      <w:r w:rsidR="00D53DD4">
        <w:t xml:space="preserve">determined that </w:t>
      </w:r>
      <w:r w:rsidR="002F3088">
        <w:t xml:space="preserve">tract lengths are in the order of </w:t>
      </w:r>
      <w:r w:rsidR="00740288">
        <w:rPr>
          <w:rFonts w:hint="eastAsia"/>
        </w:rPr>
        <w:t>100-1</w:t>
      </w:r>
      <w:r w:rsidR="005C428B">
        <w:t>,</w:t>
      </w:r>
      <w:r w:rsidR="00740288">
        <w:rPr>
          <w:rFonts w:hint="eastAsia"/>
        </w:rPr>
        <w:t xml:space="preserve">000 </w:t>
      </w:r>
      <w:r w:rsidR="00DC6EC2">
        <w:t>bp</w:t>
      </w:r>
      <w:r w:rsidR="00E84C9A">
        <w:t xml:space="preserve"> based on detected allele conversions</w:t>
      </w:r>
      <w:r w:rsidR="002F3088">
        <w:t>.</w:t>
      </w:r>
      <w:r w:rsidR="0066741F">
        <w:t xml:space="preserve"> </w:t>
      </w:r>
      <w:r w:rsidR="0004437F">
        <w:rPr>
          <w:rFonts w:hint="eastAsia"/>
        </w:rPr>
        <w:t>Using</w:t>
      </w:r>
      <w:r w:rsidR="00703044">
        <w:rPr>
          <w:rFonts w:hint="eastAsia"/>
        </w:rPr>
        <w:t xml:space="preserve"> three-generation pedigrees helps to distinguish between allele conversions and genotype errors</w:t>
      </w:r>
      <w:r w:rsidR="00B42EF5">
        <w:rPr>
          <w:rFonts w:hint="eastAsia"/>
        </w:rPr>
        <w:t>.</w:t>
      </w:r>
      <w:r w:rsidR="00B42EF5">
        <w:fldChar w:fldCharType="begin"/>
      </w:r>
      <w:r w:rsidR="000672DD">
        <w:instrText xml:space="preserve"> ADDIN ZOTERO_ITEM CSL_CITATION {"citationID":"bFafx40Q","properties":{"formattedCitation":"\\super 1\\nosupersub{}","plainCitation":"1","noteIndex":0},"citationItems":[{"id":31,"uris":["http://zotero.org/users/14121098/items/8EY9L72F"],"itemData":{"id":31,"type":"article-journal","abstract":"Although the past decade has seen tremendous progress in our understanding of fine-scale recombination, little is known about non-crossover (NCO) gene conversion. We report the first genome-wide study of NCO events in humans. Using SNP array data from 98 meioses, we identified 103 sites affected by NCO, of which 50/52 were confirmed in sequence data. Overlap with double strand break (DSB) hotspots indicates that most of the events are likely of meiotic origin. We estimate that a site is involved in a NCO at a rate of 5.9 × 10−6/bp/generation, consistent with sperm-typing studies, and infer that tract lengths span at least an order of magnitude. Observed NCO events show strong allelic bias at heterozygous AT/GC SNPs, with 68% (58–78%) transmitting GC alleles (p = 5 × 10−4). Strikingly, in 4 of 15 regions with resequencing data, multiple disjoint NCO tracts cluster in close proximity (</w:instrText>
      </w:r>
      <w:r w:rsidR="000672DD">
        <w:rPr>
          <w:rFonts w:ascii="Cambria Math" w:hAnsi="Cambria Math" w:cs="Cambria Math"/>
        </w:rPr>
        <w:instrText>∼</w:instrText>
      </w:r>
      <w:r w:rsidR="000672DD">
        <w:instrText xml:space="preserve">20–30 kb), a phenomenon not previously seen in mammals.","container-title":"eLife","DOI":"10.7554/eLife.04637","ISSN":"2050-084X","note":"publisher: eLife Sciences Publications, Ltd","page":"e04637","source":"eLife","title":"Non-crossover gene conversions show strong GC bias and unexpected clustering in humans","volume":"4","author":[{"family":"Williams","given":"Amy L"},{"family":"Genovese","given":"Giulio"},{"family":"Dyer","given":"Thomas"},{"family":"Altemose","given":"Nicolas"},{"family":"Truax","given":"Katherine"},{"family":"Jun","given":"Goo"},{"family":"Patterson","given":"Nick"},{"family":"Myers","given":"Simon R"},{"family":"Curran","given":"Joanne E"},{"family":"Duggirala","given":"Ravi"},{"family":"Blangero","given":"John"},{"family":"Reich","given":"David"},{"family":"Przeworski","given":"Molly"}],"editor":[{"family":"Massy","given":"Bernard","non-dropping-particle":"de"}],"issued":{"date-parts":[["2015",3,25]]}}}],"schema":"https://github.com/citation-style-language/schema/raw/master/csl-citation.json"} </w:instrText>
      </w:r>
      <w:r w:rsidR="00B42EF5">
        <w:fldChar w:fldCharType="separate"/>
      </w:r>
      <w:r w:rsidR="000672DD" w:rsidRPr="000672DD">
        <w:rPr>
          <w:rFonts w:ascii="Calibri" w:hAnsi="Calibri" w:cs="Calibri"/>
          <w:kern w:val="0"/>
          <w:vertAlign w:val="superscript"/>
        </w:rPr>
        <w:t>1</w:t>
      </w:r>
      <w:r w:rsidR="00B42EF5">
        <w:fldChar w:fldCharType="end"/>
      </w:r>
      <w:r w:rsidR="00932E13">
        <w:rPr>
          <w:rFonts w:hint="eastAsia"/>
        </w:rPr>
        <w:t xml:space="preserve"> </w:t>
      </w:r>
      <w:r w:rsidR="0018794F">
        <w:t xml:space="preserve">It </w:t>
      </w:r>
      <w:r w:rsidR="004A2543">
        <w:t>can be</w:t>
      </w:r>
      <w:r w:rsidR="0018794F">
        <w:t xml:space="preserve"> difficult to distinguish between </w:t>
      </w:r>
      <w:r w:rsidR="0018794F">
        <w:rPr>
          <w:rFonts w:hint="eastAsia"/>
        </w:rPr>
        <w:t>allele conversions and genotype errors</w:t>
      </w:r>
      <w:r w:rsidR="0018794F">
        <w:t xml:space="preserve"> when using two-generation pedigrees or sperm samples. </w:t>
      </w:r>
    </w:p>
    <w:p w14:paraId="0B4074F6" w14:textId="70446AE0" w:rsidR="00774E07" w:rsidRDefault="00774E07" w:rsidP="00435DF4">
      <w:r>
        <w:t xml:space="preserve">Williams et al. </w:t>
      </w:r>
      <w:r w:rsidR="002767BD">
        <w:t>further</w:t>
      </w:r>
      <w:r>
        <w:t xml:space="preserve"> identified </w:t>
      </w:r>
      <w:r w:rsidR="002767BD">
        <w:t xml:space="preserve">apparent </w:t>
      </w:r>
      <w:r>
        <w:t>clusters of gene conversion tracts spanning 20-30 k</w:t>
      </w:r>
      <w:r w:rsidR="00333F92">
        <w:t xml:space="preserve">b, which </w:t>
      </w:r>
      <w:r w:rsidR="00C77024">
        <w:t>may</w:t>
      </w:r>
      <w:r w:rsidR="00333F92">
        <w:t xml:space="preserve"> have resulted </w:t>
      </w:r>
      <w:r w:rsidR="00CF3B3E">
        <w:t xml:space="preserve">from </w:t>
      </w:r>
      <w:r w:rsidR="00333F92">
        <w:t>discontinuous gene conversion events</w:t>
      </w:r>
      <w:r w:rsidR="008F1C12">
        <w:t xml:space="preserve"> </w:t>
      </w:r>
      <w:r w:rsidR="002767BD">
        <w:t xml:space="preserve">occurring in close proximity </w:t>
      </w:r>
      <w:r w:rsidR="008F1C12">
        <w:t>during the same meiosis</w:t>
      </w:r>
      <w:r>
        <w:t>.</w:t>
      </w:r>
      <w:r>
        <w:fldChar w:fldCharType="begin"/>
      </w:r>
      <w:r w:rsidR="000672DD">
        <w:instrText xml:space="preserve"> ADDIN ZOTERO_ITEM CSL_CITATION {"citationID":"pliyWnAN","properties":{"formattedCitation":"\\super 1\\nosupersub{}","plainCitation":"1","noteIndex":0},"citationItems":[{"id":31,"uris":["http://zotero.org/users/14121098/items/8EY9L72F"],"itemData":{"id":31,"type":"article-journal","abstract":"Although the past decade has seen tremendous progress in our understanding of fine-scale recombination, little is known about non-crossover (NCO) gene conversion. We report the first genome-wide study of NCO events in humans. Using SNP array data from 98 meioses, we identified 103 sites affected by NCO, of which 50/52 were confirmed in sequence data. Overlap with double strand break (DSB) hotspots indicates that most of the events are likely of meiotic origin. We estimate that a site is involved in a NCO at a rate of 5.9 × 10−6/bp/generation, consistent with sperm-typing studies, and infer that tract lengths span at least an order of magnitude. Observed NCO events show strong allelic bias at heterozygous AT/GC SNPs, with 68% (58–78%) transmitting GC alleles (p = 5 × 10−4). Strikingly, in 4 of 15 regions with resequencing data, multiple disjoint NCO tracts cluster in close proximity (</w:instrText>
      </w:r>
      <w:r w:rsidR="000672DD">
        <w:rPr>
          <w:rFonts w:ascii="Cambria Math" w:hAnsi="Cambria Math" w:cs="Cambria Math"/>
        </w:rPr>
        <w:instrText>∼</w:instrText>
      </w:r>
      <w:r w:rsidR="000672DD">
        <w:instrText xml:space="preserve">20–30 kb), a phenomenon not previously seen in mammals.","container-title":"eLife","DOI":"10.7554/eLife.04637","ISSN":"2050-084X","note":"publisher: eLife Sciences Publications, Ltd","page":"e04637","source":"eLife","title":"Non-crossover gene conversions show strong GC bias and unexpected clustering in humans","volume":"4","author":[{"family":"Williams","given":"Amy L"},{"family":"Genovese","given":"Giulio"},{"family":"Dyer","given":"Thomas"},{"family":"Altemose","given":"Nicolas"},{"family":"Truax","given":"Katherine"},{"family":"Jun","given":"Goo"},{"family":"Patterson","given":"Nick"},{"family":"Myers","given":"Simon R"},{"family":"Curran","given":"Joanne E"},{"family":"Duggirala","given":"Ravi"},{"family":"Blangero","given":"John"},{"family":"Reich","given":"David"},{"family":"Przeworski","given":"Molly"}],"editor":[{"family":"Massy","given":"Bernard","non-dropping-particle":"de"}],"issued":{"date-parts":[["2015",3,25]]}}}],"schema":"https://github.com/citation-style-language/schema/raw/master/csl-citation.json"} </w:instrText>
      </w:r>
      <w:r>
        <w:fldChar w:fldCharType="separate"/>
      </w:r>
      <w:r w:rsidR="000672DD" w:rsidRPr="000672DD">
        <w:rPr>
          <w:rFonts w:ascii="Calibri" w:hAnsi="Calibri" w:cs="Calibri"/>
          <w:kern w:val="0"/>
          <w:vertAlign w:val="superscript"/>
        </w:rPr>
        <w:t>1</w:t>
      </w:r>
      <w:r>
        <w:fldChar w:fldCharType="end"/>
      </w:r>
      <w:r>
        <w:t xml:space="preserve"> </w:t>
      </w:r>
      <w:r w:rsidR="00196EFA">
        <w:t>This phenomenon has previously been referred to as complex gene conversions. Complex gene conversions as long as 100 kb</w:t>
      </w:r>
      <w:r w:rsidR="00650A15">
        <w:t xml:space="preserve"> </w:t>
      </w:r>
      <w:r>
        <w:t xml:space="preserve">were </w:t>
      </w:r>
      <w:r w:rsidR="00DB708C">
        <w:t>also</w:t>
      </w:r>
      <w:r>
        <w:t xml:space="preserve"> found in the </w:t>
      </w:r>
      <w:proofErr w:type="spellStart"/>
      <w:r>
        <w:t>deCODE</w:t>
      </w:r>
      <w:proofErr w:type="spellEnd"/>
      <w:r>
        <w:t xml:space="preserve"> study</w:t>
      </w:r>
      <w:r w:rsidR="008F1C12">
        <w:t>.</w:t>
      </w:r>
      <w:r w:rsidR="00333F92">
        <w:fldChar w:fldCharType="begin"/>
      </w:r>
      <w:r w:rsidR="000672DD">
        <w:instrText xml:space="preserve"> ADDIN ZOTERO_ITEM CSL_CITATION {"citationID":"goi7iakk","properties":{"formattedCitation":"\\super 5\\nosupersub{}","plainCitation":"5","noteIndex":0},"citationItems":[{"id":33,"uris":["http://zotero.org/users/14121098/items/LPEQ4CVT"],"itemData":{"id":33,"type":"article-journal","abstract":"Meiotic recombination involves a combination of gene conversion and crossover events that, along with mutations, produce germline genetic diversity. Here we report the discovery of 3,176 SNP and 61 indel gene conversions. Our estimate of the non-crossover (NCO) gene conversion rate (G) is 7.0 for SNPs and 5.8 for indels per megabase per generation, and the GC bias is 67.6%. For indels, we demonstrate a 65.6% preference for the shorter allele. NCO gene conversions from mothers are longer than those from fathers, and G is 2.17 times greater in mothers. Notably, G increases with the age of mothers, but not the age of fathers. A disproportionate number of NCO gene conversions in older mothers occur outside double-strand break (DSB) regions and in regions with relatively low GC content. This points to age-related changes in the mechanisms of meiotic gene conversion in oocytes.","container-title":"Nature Genetics","DOI":"10.1038/ng.3669","ISSN":"1546-1718","issue":"11","journalAbbreviation":"Nat Genet","language":"eng","note":"PMID: 27643539\nPMCID: PMC5083143","page":"1377-1384","source":"PubMed","title":"The rate of meiotic gene conversion varies by sex and age","volume":"48","author":[{"family":"Halldorsson","given":"Bjarni V."},{"family":"Hardarson","given":"Marteinn T."},{"family":"Kehr","given":"Birte"},{"family":"Styrkarsdottir","given":"Unnur"},{"family":"Gylfason","given":"Arnaldur"},{"family":"Thorleifsson","given":"Gudmar"},{"family":"Zink","given":"Florian"},{"family":"Jonasdottir","given":"Adalbjorg"},{"family":"Jonasdottir","given":"Aslaug"},{"family":"Sulem","given":"Patrick"},{"family":"Masson","given":"Gisli"},{"family":"Thorsteinsdottir","given":"Unnur"},{"family":"Helgason","given":"Agnar"},{"family":"Kong","given":"Augustine"},{"family":"Gudbjartsson","given":"Daniel F."},{"family":"Stefansson","given":"Kari"}],"issued":{"date-parts":[["2016",11]]}}}],"schema":"https://github.com/citation-style-language/schema/raw/master/csl-citation.json"} </w:instrText>
      </w:r>
      <w:r w:rsidR="00333F92">
        <w:fldChar w:fldCharType="separate"/>
      </w:r>
      <w:r w:rsidR="000672DD" w:rsidRPr="000672DD">
        <w:rPr>
          <w:rFonts w:ascii="Calibri" w:hAnsi="Calibri" w:cs="Calibri"/>
          <w:kern w:val="0"/>
          <w:vertAlign w:val="superscript"/>
        </w:rPr>
        <w:t>5</w:t>
      </w:r>
      <w:r w:rsidR="00333F92">
        <w:fldChar w:fldCharType="end"/>
      </w:r>
      <w:r w:rsidR="00CB26C5">
        <w:t xml:space="preserve"> </w:t>
      </w:r>
      <w:r w:rsidR="002767BD">
        <w:t>C</w:t>
      </w:r>
      <w:r w:rsidR="00DB708C">
        <w:t xml:space="preserve">omplex gene conversions </w:t>
      </w:r>
      <w:r w:rsidR="004A6C83">
        <w:t xml:space="preserve">could arise from </w:t>
      </w:r>
      <w:r w:rsidR="00DB708C">
        <w:t xml:space="preserve">mechanisms </w:t>
      </w:r>
      <w:r w:rsidR="00785875">
        <w:t>such as GC biased repair across long stretches of DNA</w:t>
      </w:r>
      <w:r w:rsidR="000E1BC3">
        <w:t>.</w:t>
      </w:r>
      <w:r w:rsidR="000E1BC3">
        <w:fldChar w:fldCharType="begin"/>
      </w:r>
      <w:r w:rsidR="000672DD">
        <w:instrText xml:space="preserve"> ADDIN ZOTERO_ITEM CSL_CITATION {"citationID":"lPp2yBzc","properties":{"formattedCitation":"\\super 1\\nosupersub{}","plainCitation":"1","noteIndex":0},"citationItems":[{"id":31,"uris":["http://zotero.org/users/14121098/items/8EY9L72F"],"itemData":{"id":31,"type":"article-journal","abstract":"Although the past decade has seen tremendous progress in our understanding of fine-scale recombination, little is known about non-crossover (NCO) gene conversion. We report the first genome-wide study of NCO events in humans. Using SNP array data from 98 meioses, we identified 103 sites affected by NCO, of which 50/52 were confirmed in sequence data. Overlap with double strand break (DSB) hotspots indicates that most of the events are likely of meiotic origin. We estimate that a site is involved in a NCO at a rate of 5.9 × 10−6/bp/generation, consistent with sperm-typing studies, and infer that tract lengths span at least an order of magnitude. Observed NCO events show strong allelic bias at heterozygous AT/GC SNPs, with 68% (58–78%) transmitting GC alleles (p = 5 × 10−4). Strikingly, in 4 of 15 regions with resequencing data, multiple disjoint NCO tracts cluster in close proximity (</w:instrText>
      </w:r>
      <w:r w:rsidR="000672DD">
        <w:rPr>
          <w:rFonts w:ascii="Cambria Math" w:hAnsi="Cambria Math" w:cs="Cambria Math"/>
        </w:rPr>
        <w:instrText>∼</w:instrText>
      </w:r>
      <w:r w:rsidR="000672DD">
        <w:instrText xml:space="preserve">20–30 kb), a phenomenon not previously seen in mammals.","container-title":"eLife","DOI":"10.7554/eLife.04637","ISSN":"2050-084X","note":"publisher: eLife Sciences Publications, Ltd","page":"e04637","source":"eLife","title":"Non-crossover gene conversions show strong GC bias and unexpected clustering in humans","volume":"4","author":[{"family":"Williams","given":"Amy L"},{"family":"Genovese","given":"Giulio"},{"family":"Dyer","given":"Thomas"},{"family":"Altemose","given":"Nicolas"},{"family":"Truax","given":"Katherine"},{"family":"Jun","given":"Goo"},{"family":"Patterson","given":"Nick"},{"family":"Myers","given":"Simon R"},{"family":"Curran","given":"Joanne E"},{"family":"Duggirala","given":"Ravi"},{"family":"Blangero","given":"John"},{"family":"Reich","given":"David"},{"family":"Przeworski","given":"Molly"}],"editor":[{"family":"Massy","given":"Bernard","non-dropping-particle":"de"}],"issued":{"date-parts":[["2015",3,25]]}}}],"schema":"https://github.com/citation-style-language/schema/raw/master/csl-citation.json"} </w:instrText>
      </w:r>
      <w:r w:rsidR="000E1BC3">
        <w:fldChar w:fldCharType="separate"/>
      </w:r>
      <w:r w:rsidR="000672DD" w:rsidRPr="000672DD">
        <w:rPr>
          <w:rFonts w:ascii="Calibri" w:hAnsi="Calibri" w:cs="Calibri"/>
          <w:kern w:val="0"/>
          <w:vertAlign w:val="superscript"/>
        </w:rPr>
        <w:t>1</w:t>
      </w:r>
      <w:r w:rsidR="000E1BC3">
        <w:fldChar w:fldCharType="end"/>
      </w:r>
      <w:r w:rsidR="004A6C83">
        <w:t xml:space="preserve"> </w:t>
      </w:r>
      <w:r w:rsidR="00A51464">
        <w:t>In this study, we will</w:t>
      </w:r>
      <w:r w:rsidR="002767BD">
        <w:t xml:space="preserve"> instead</w:t>
      </w:r>
      <w:r w:rsidR="00A51464">
        <w:t xml:space="preserve"> focus on </w:t>
      </w:r>
      <w:r w:rsidR="004A6C83">
        <w:t>individual</w:t>
      </w:r>
      <w:r w:rsidR="00A51464">
        <w:t xml:space="preserve"> gene conversion tracts</w:t>
      </w:r>
      <w:r w:rsidR="001601F6">
        <w:t xml:space="preserve"> where the length </w:t>
      </w:r>
      <w:r w:rsidR="00AB3498">
        <w:t xml:space="preserve">spanning </w:t>
      </w:r>
      <w:r w:rsidR="001601F6">
        <w:t>the furthest allele</w:t>
      </w:r>
      <w:r w:rsidR="00B25DF3">
        <w:t xml:space="preserve"> </w:t>
      </w:r>
      <w:r w:rsidR="001601F6">
        <w:t>converted markers</w:t>
      </w:r>
      <w:r w:rsidR="00397A86">
        <w:t xml:space="preserve"> </w:t>
      </w:r>
      <w:r w:rsidR="00373E9B">
        <w:t>does not exceed</w:t>
      </w:r>
      <w:r w:rsidR="001601F6">
        <w:t xml:space="preserve"> </w:t>
      </w:r>
      <w:r w:rsidR="00D611E9">
        <w:t>1.5 kb.</w:t>
      </w:r>
    </w:p>
    <w:p w14:paraId="30EA4A3E" w14:textId="3BC39FC0" w:rsidR="00AB6F73" w:rsidRPr="00784E22" w:rsidRDefault="005D016A" w:rsidP="00435DF4">
      <w:r>
        <w:rPr>
          <w:rFonts w:hint="eastAsia"/>
        </w:rPr>
        <w:t>Large</w:t>
      </w:r>
      <w:r w:rsidR="00497F48">
        <w:rPr>
          <w:rFonts w:hint="eastAsia"/>
        </w:rPr>
        <w:t xml:space="preserve"> numbers of </w:t>
      </w:r>
      <w:r w:rsidR="00AB6F73">
        <w:rPr>
          <w:rFonts w:hint="eastAsia"/>
        </w:rPr>
        <w:t xml:space="preserve">gene conversion tracts </w:t>
      </w:r>
      <w:r>
        <w:rPr>
          <w:rFonts w:hint="eastAsia"/>
        </w:rPr>
        <w:t xml:space="preserve">can be detected </w:t>
      </w:r>
      <w:r w:rsidR="00AB6F73">
        <w:rPr>
          <w:rFonts w:hint="eastAsia"/>
        </w:rPr>
        <w:t xml:space="preserve">from biobank-scale sequence data </w:t>
      </w:r>
      <w:r w:rsidR="00497F48">
        <w:rPr>
          <w:rFonts w:hint="eastAsia"/>
        </w:rPr>
        <w:t>using inferred</w:t>
      </w:r>
      <w:r w:rsidR="007312AF">
        <w:t xml:space="preserve"> </w:t>
      </w:r>
      <w:r w:rsidR="002B3B64">
        <w:t>identity-by-descent (</w:t>
      </w:r>
      <w:r w:rsidR="00FC4A35">
        <w:t>IBD</w:t>
      </w:r>
      <w:r w:rsidR="002B3B64">
        <w:t>)</w:t>
      </w:r>
      <w:r w:rsidR="00FC4A35">
        <w:t xml:space="preserve"> clusters.</w:t>
      </w:r>
      <w:r w:rsidR="00F83235">
        <w:fldChar w:fldCharType="begin"/>
      </w:r>
      <w:r w:rsidR="000C5294">
        <w:instrText xml:space="preserve"> ADDIN ZOTERO_ITEM CSL_CITATION {"citationID":"bu9OUCFb","properties":{"formattedCitation":"\\super 6\\nosupersub{}","plainCitation":"6","noteIndex":0},"citationItems":[{"id":27,"uris":["http://zotero.org/users/14121098/items/CA6KQGXP"],"itemData":{"id":27,"type":"article-journal","container-title":"The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F83235">
        <w:fldChar w:fldCharType="separate"/>
      </w:r>
      <w:r w:rsidR="000C5294" w:rsidRPr="000C5294">
        <w:rPr>
          <w:rFonts w:ascii="Calibri" w:hAnsi="Calibri" w:cs="Calibri"/>
          <w:kern w:val="0"/>
          <w:vertAlign w:val="superscript"/>
        </w:rPr>
        <w:t>6</w:t>
      </w:r>
      <w:r w:rsidR="00F83235">
        <w:fldChar w:fldCharType="end"/>
      </w:r>
      <w:r w:rsidR="00FC4A35">
        <w:t xml:space="preserve"> </w:t>
      </w:r>
      <w:r w:rsidR="00520D7F">
        <w:rPr>
          <w:rFonts w:hint="eastAsia"/>
        </w:rPr>
        <w:t>A gene</w:t>
      </w:r>
      <w:r w:rsidR="007D0C0A">
        <w:rPr>
          <w:rFonts w:hint="eastAsia"/>
        </w:rPr>
        <w:t xml:space="preserve"> conversion </w:t>
      </w:r>
      <w:r w:rsidR="004E5D28">
        <w:rPr>
          <w:rFonts w:hint="eastAsia"/>
        </w:rPr>
        <w:t xml:space="preserve">event </w:t>
      </w:r>
      <w:r w:rsidR="00132013">
        <w:t xml:space="preserve">occurring after the most recent common ancestor of an </w:t>
      </w:r>
      <w:r w:rsidR="00132013">
        <w:rPr>
          <w:rFonts w:hint="eastAsia"/>
        </w:rPr>
        <w:t xml:space="preserve">IBD </w:t>
      </w:r>
      <w:r w:rsidR="00FC4A35">
        <w:t>cluster</w:t>
      </w:r>
      <w:r w:rsidR="00132013">
        <w:rPr>
          <w:rFonts w:hint="eastAsia"/>
        </w:rPr>
        <w:t xml:space="preserve"> </w:t>
      </w:r>
      <w:r w:rsidR="00070801">
        <w:t>will</w:t>
      </w:r>
      <w:r w:rsidR="00520D7F">
        <w:rPr>
          <w:rFonts w:hint="eastAsia"/>
        </w:rPr>
        <w:t xml:space="preserve"> transfer new</w:t>
      </w:r>
      <w:r w:rsidR="001416C0">
        <w:rPr>
          <w:rFonts w:hint="eastAsia"/>
        </w:rPr>
        <w:t xml:space="preserve"> </w:t>
      </w:r>
      <w:r w:rsidR="001E591B">
        <w:rPr>
          <w:rFonts w:hint="eastAsia"/>
        </w:rPr>
        <w:t>alleles</w:t>
      </w:r>
      <w:r w:rsidR="00150337">
        <w:rPr>
          <w:rFonts w:hint="eastAsia"/>
        </w:rPr>
        <w:t xml:space="preserve"> onto </w:t>
      </w:r>
      <w:r w:rsidR="00132013">
        <w:t>the</w:t>
      </w:r>
      <w:r w:rsidR="00150337">
        <w:rPr>
          <w:rFonts w:hint="eastAsia"/>
        </w:rPr>
        <w:t xml:space="preserve"> haplotype</w:t>
      </w:r>
      <w:r w:rsidR="00070801">
        <w:t xml:space="preserve">, </w:t>
      </w:r>
      <w:r w:rsidR="00A22912">
        <w:t>if the individual</w:t>
      </w:r>
      <w:r w:rsidR="00070801">
        <w:t xml:space="preserve"> </w:t>
      </w:r>
      <w:r w:rsidR="000E3EAC">
        <w:t xml:space="preserve">undergoing meiosis </w:t>
      </w:r>
      <w:r w:rsidR="00070801">
        <w:t>has at least one heterozygous marker within the gene conversion tract</w:t>
      </w:r>
      <w:r w:rsidR="00520D7F">
        <w:rPr>
          <w:rFonts w:hint="eastAsia"/>
        </w:rPr>
        <w:t>.</w:t>
      </w:r>
      <w:r w:rsidR="00DE512C">
        <w:t xml:space="preserve"> Allele conversion</w:t>
      </w:r>
      <w:r w:rsidR="00211DDA">
        <w:t>s</w:t>
      </w:r>
      <w:r w:rsidR="00DE512C">
        <w:t xml:space="preserve"> cause </w:t>
      </w:r>
      <w:r w:rsidR="00520D7F">
        <w:rPr>
          <w:rFonts w:hint="eastAsia"/>
        </w:rPr>
        <w:t xml:space="preserve">discordant alleles within </w:t>
      </w:r>
      <w:r w:rsidR="00386493">
        <w:t>the IBD cluster in the current population</w:t>
      </w:r>
      <w:r>
        <w:rPr>
          <w:rFonts w:hint="eastAsia"/>
        </w:rPr>
        <w:t>, which can be used to detect past gene conversion events</w:t>
      </w:r>
      <w:r w:rsidR="00673C97">
        <w:rPr>
          <w:rFonts w:hint="eastAsia"/>
        </w:rPr>
        <w:t xml:space="preserve">. </w:t>
      </w:r>
      <w:r w:rsidR="00C45D4F">
        <w:rPr>
          <w:rFonts w:hint="eastAsia"/>
        </w:rPr>
        <w:t xml:space="preserve">Because discordant alleles can prevent the detection of </w:t>
      </w:r>
      <w:r w:rsidR="00C45D4F">
        <w:t>the IBD cluster</w:t>
      </w:r>
      <w:r w:rsidR="00C45D4F">
        <w:rPr>
          <w:rFonts w:hint="eastAsia"/>
        </w:rPr>
        <w:t xml:space="preserve">, Browning and Browning devised a method to use non-overlapping </w:t>
      </w:r>
      <w:r w:rsidR="00FF2387">
        <w:t>regions</w:t>
      </w:r>
      <w:r w:rsidR="00FF2387">
        <w:rPr>
          <w:rFonts w:hint="eastAsia"/>
        </w:rPr>
        <w:t xml:space="preserve"> </w:t>
      </w:r>
      <w:r w:rsidR="00C45D4F">
        <w:rPr>
          <w:rFonts w:hint="eastAsia"/>
        </w:rPr>
        <w:t>of each chromosome for detecting</w:t>
      </w:r>
      <w:r w:rsidR="00C45D4F">
        <w:t xml:space="preserve"> </w:t>
      </w:r>
      <w:r w:rsidR="00C45D4F">
        <w:rPr>
          <w:rFonts w:hint="eastAsia"/>
        </w:rPr>
        <w:t xml:space="preserve">IBD </w:t>
      </w:r>
      <w:r w:rsidR="00C45D4F">
        <w:t>clusters</w:t>
      </w:r>
      <w:r w:rsidR="00C45D4F">
        <w:rPr>
          <w:rFonts w:hint="eastAsia"/>
        </w:rPr>
        <w:t xml:space="preserve"> and </w:t>
      </w:r>
      <w:r w:rsidR="00C45D4F">
        <w:t>gene conversions</w:t>
      </w:r>
      <w:r w:rsidR="00C45D4F">
        <w:rPr>
          <w:rFonts w:hint="eastAsia"/>
        </w:rPr>
        <w:t xml:space="preserve"> </w:t>
      </w:r>
      <w:r w:rsidR="00C45D4F">
        <w:t>that have occurred</w:t>
      </w:r>
      <w:r w:rsidR="00C45D4F">
        <w:rPr>
          <w:rFonts w:hint="eastAsia"/>
        </w:rPr>
        <w:t xml:space="preserve"> on </w:t>
      </w:r>
      <w:r w:rsidR="00C45D4F">
        <w:t>each</w:t>
      </w:r>
      <w:r w:rsidR="00C45D4F">
        <w:rPr>
          <w:rFonts w:hint="eastAsia"/>
        </w:rPr>
        <w:t xml:space="preserve"> IBD </w:t>
      </w:r>
      <w:r w:rsidR="00C45D4F">
        <w:t>cluster</w:t>
      </w:r>
      <w:r w:rsidR="00C45D4F">
        <w:rPr>
          <w:rFonts w:hint="eastAsia"/>
        </w:rPr>
        <w:t>.</w:t>
      </w:r>
      <w:r w:rsidR="00C45D4F">
        <w:t xml:space="preserve"> </w:t>
      </w:r>
      <w:r w:rsidR="00815A7C">
        <w:rPr>
          <w:rFonts w:hint="eastAsia"/>
        </w:rPr>
        <w:t xml:space="preserve">Applying their method to whole autosome sequence </w:t>
      </w:r>
      <w:r w:rsidR="00815A7C">
        <w:rPr>
          <w:rFonts w:hint="eastAsia"/>
        </w:rPr>
        <w:lastRenderedPageBreak/>
        <w:t>data from 125,361 individuals from the UK Biobank, they found</w:t>
      </w:r>
      <w:r w:rsidR="00EC7201">
        <w:rPr>
          <w:rFonts w:hint="eastAsia"/>
        </w:rPr>
        <w:t xml:space="preserve"> </w:t>
      </w:r>
      <w:r w:rsidR="00EC7201">
        <w:t>9,313,066</w:t>
      </w:r>
      <w:r w:rsidR="00EC7201">
        <w:rPr>
          <w:rFonts w:hint="eastAsia"/>
        </w:rPr>
        <w:t xml:space="preserve"> allele conversions inferred to belong to </w:t>
      </w:r>
      <w:r w:rsidR="00EC7201">
        <w:t>5,961,128</w:t>
      </w:r>
      <w:r w:rsidR="00EC7201">
        <w:rPr>
          <w:rFonts w:hint="eastAsia"/>
        </w:rPr>
        <w:t xml:space="preserve"> gene conversion tracts</w:t>
      </w:r>
      <w:r w:rsidR="000042E2">
        <w:rPr>
          <w:rFonts w:hint="eastAsia"/>
        </w:rPr>
        <w:t>.</w:t>
      </w:r>
      <w:r w:rsidR="000C5294">
        <w:fldChar w:fldCharType="begin"/>
      </w:r>
      <w:r w:rsidR="000C5294">
        <w:instrText xml:space="preserve"> ADDIN ZOTERO_ITEM CSL_CITATION {"citationID":"LOAZRbQJ","properties":{"formattedCitation":"\\super 6\\nosupersub{}","plainCitation":"6","noteIndex":0},"citationItems":[{"id":27,"uris":["http://zotero.org/users/14121098/items/CA6KQGXP"],"itemData":{"id":27,"type":"article-journal","container-title":"The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0C5294">
        <w:fldChar w:fldCharType="separate"/>
      </w:r>
      <w:r w:rsidR="000C5294" w:rsidRPr="000C5294">
        <w:rPr>
          <w:rFonts w:ascii="Calibri" w:cs="Calibri"/>
          <w:kern w:val="0"/>
          <w:vertAlign w:val="superscript"/>
        </w:rPr>
        <w:t>6</w:t>
      </w:r>
      <w:r w:rsidR="000C5294">
        <w:fldChar w:fldCharType="end"/>
      </w:r>
      <w:r w:rsidR="00A22912">
        <w:t xml:space="preserve"> To detect an allele conversion, this method requires at least two haplotypes within an IBD cluster to have the same alternate allele</w:t>
      </w:r>
      <w:r w:rsidR="00A263D2">
        <w:t>. This means that genotype errors will not be falsely identified as allele conversion</w:t>
      </w:r>
      <w:r w:rsidR="0087379D">
        <w:t>s</w:t>
      </w:r>
      <w:r w:rsidR="00A263D2">
        <w:t xml:space="preserve">, unless the same genotype error occurs twice </w:t>
      </w:r>
      <w:r w:rsidR="007C3F59">
        <w:t>i</w:t>
      </w:r>
      <w:r w:rsidR="00A263D2">
        <w:t>n the same IBD cluster.</w:t>
      </w:r>
    </w:p>
    <w:p w14:paraId="774BD79D" w14:textId="63BB5A9F" w:rsidR="002C68AB" w:rsidRDefault="006E4DC4" w:rsidP="00D624C9">
      <w:r>
        <w:t>E</w:t>
      </w:r>
      <w:r w:rsidR="00B3300B">
        <w:rPr>
          <w:rFonts w:hint="eastAsia"/>
        </w:rPr>
        <w:t xml:space="preserve">fforts have </w:t>
      </w:r>
      <w:r w:rsidR="00EC7A70">
        <w:t xml:space="preserve">also </w:t>
      </w:r>
      <w:r w:rsidR="00B3300B">
        <w:rPr>
          <w:rFonts w:hint="eastAsia"/>
        </w:rPr>
        <w:t xml:space="preserve">been made </w:t>
      </w:r>
      <w:r w:rsidR="00310C67">
        <w:rPr>
          <w:rFonts w:hint="eastAsia"/>
        </w:rPr>
        <w:t>to model</w:t>
      </w:r>
      <w:r w:rsidR="00B3300B">
        <w:rPr>
          <w:rFonts w:hint="eastAsia"/>
        </w:rPr>
        <w:t xml:space="preserve"> the </w:t>
      </w:r>
      <w:r w:rsidR="00310C67">
        <w:rPr>
          <w:rFonts w:hint="eastAsia"/>
        </w:rPr>
        <w:t xml:space="preserve">length </w:t>
      </w:r>
      <w:r w:rsidR="00B3300B">
        <w:rPr>
          <w:rFonts w:hint="eastAsia"/>
        </w:rPr>
        <w:t xml:space="preserve">distribution of </w:t>
      </w:r>
      <w:r w:rsidR="00310C67">
        <w:rPr>
          <w:rFonts w:hint="eastAsia"/>
        </w:rPr>
        <w:t>gene conversion tracts</w:t>
      </w:r>
      <w:r w:rsidR="00B3300B">
        <w:rPr>
          <w:rFonts w:hint="eastAsia"/>
        </w:rPr>
        <w:t xml:space="preserve"> using </w:t>
      </w:r>
      <w:r w:rsidR="007312AF">
        <w:t>detected</w:t>
      </w:r>
      <w:r w:rsidR="00B3300B">
        <w:rPr>
          <w:rFonts w:hint="eastAsia"/>
        </w:rPr>
        <w:t xml:space="preserve"> </w:t>
      </w:r>
      <w:r w:rsidR="005C5BD6">
        <w:rPr>
          <w:rFonts w:hint="eastAsia"/>
        </w:rPr>
        <w:t>gene</w:t>
      </w:r>
      <w:r w:rsidR="00B3300B">
        <w:rPr>
          <w:rFonts w:hint="eastAsia"/>
        </w:rPr>
        <w:t xml:space="preserve"> conversion</w:t>
      </w:r>
      <w:r w:rsidR="003366FA">
        <w:t xml:space="preserve"> tracts</w:t>
      </w:r>
      <w:r w:rsidR="00B3300B">
        <w:rPr>
          <w:rFonts w:hint="eastAsia"/>
        </w:rPr>
        <w:t xml:space="preserve"> in humans and other species</w:t>
      </w:r>
      <w:r w:rsidR="00DC6EC2">
        <w:t>.</w:t>
      </w:r>
      <w:r w:rsidR="000042E2">
        <w:fldChar w:fldCharType="begin"/>
      </w:r>
      <w:r w:rsidR="00AE49F1">
        <w:instrText xml:space="preserve"> ADDIN ZOTERO_ITEM CSL_CITATION {"citationID":"JoykjF4c","properties":{"formattedCitation":"\\super 7\\uc0\\u8211{}9\\nosupersub{}","plainCitation":"7–9","dontUpdate":true,"noteIndex":0},"citationItems":[{"id":28,"uris":["http://zotero.org/users/14121098/items/8SQWZVTT"],"itemData":{"id":28,"type":"article-journal","abstract":"DNA sequence variation studies report the transfer of small segments of DNA among different sequences caused by gene conversion events. Here, we provide an algorithm to detect gene conversion tracts and a statistical model to estimate the number and the length distribution of conversion tracts for population DNA sequence data. Two length distributions are defined in the model: (1) that of the observed tract lengths and (2) that of the true tract lengths. If the latter follows a geometric distribution, the relationship between both distributions depends on two basic parameters: ψ, which measures the probability of detecting a converted site, and φ, the parameter of the geometric distribution, from which the average true tract length, 1/(1 - φ), can be estimated. Expressions are provided for estimating φ by the method of the moments and that of the maximum likelihood. The robustness of the model is examined by computer simulation. The present methods have been applied to the published rp49 sequences of Drosophila subobscura. Maximum likelihood estimate of φ for this data set is 0.9918, which represents an average conversion tract length of 122 bp. Only a small percentage of extant conversion events is detected.","container-title":"Genetics","ISSN":"0016-6731","issue":"1","journalAbbreviation":"Genetics","note":"PMID: 9136003\nPMCID: PMC1207963","page":"89-99","source":"PubMed Central","title":"The Estimation of the Number and the Length Distribution of Gene Conversion Tracts from Population DNA Sequence Data","volume":"146","author":[{"family":"Betran","given":"E."},{"family":"Rozas","given":"J."},{"family":"Navarro","given":"A."},{"family":"Barbadilla","given":"A."}],"issued":{"date-parts":[["1997",5]]}}},{"id":30,"uris":["http://zotero.org/users/14121098/items/P4S3NZ9X"],"itemData":{"id":30,"type":"article-journal","abstract":"Homologous recombination has been extensively studied in humans and a handful of model organisms. Much less is known about recombination in other species, including nonhuman primates. Here, we present a study of crossovers (COs) and noncrossover (NCO) recombination in olive baboons (Papio anubis) from two pedigrees containing a total of 20 paternal and 17 maternal meioses, and compare these results to linkage disequilibrium (LD) based recombination estimates from 36 unrelated olive baboons. We demonstrate how COs, combined with LD-based recombination estimates, can be used to identify genome assembly errors. We also quantify sex-specific differences in recombination rates, including elevated male CO and reduced female CO rates near telomeres. Finally, we add to the increasing body of evidence suggesting that while most NCO recombination tracts in mammals are short (e.g., &amp;lt;500 bp), there is a non-negligible fraction of longer (e.g., &amp;gt;1 kb) NCO tracts. For NCO tracts shorter than 10 kb, we fit a mixture of two (truncated) geometric distributions model to the NCO tract length distribution and estimate that &amp;gt;99% of all NCO tracts are very short (mean 24 bp), but the remaining tracts can be quite long (mean 4.3 kb). A single geometric distribution model for NCO tract lengths is incompatible with the data, suggesting that LD-based methods for estimating NCO recombination rates that make this assumption may need to be modified.","container-title":"Genome Biology and Evolution","DOI":"10.1093/gbe/evac040","ISSN":"1759-6653","issue":"4","journalAbbreviation":"Genome Biology and Evolution","page":"evac040","source":"Silverchair","title":"High-Resolution Estimates of Crossover and Noncrossover Recombination from a Captive Baboon Colony","volume":"14","author":[{"family":"Wall","given":"Jeffrey D."},{"family":"Robinson","given":"Jacqueline A."},{"family":"Cox","given":"Laura A."}],"issued":{"date-parts":[["2022",4,1]]}}},{"id":29,"uris":["http://zotero.org/users/14121098/items/5IALHFKE"],"itemData":{"id":29,"type":"article-journal","abstract":"Meiotic recombination is the main driving force of human genetic diversity, along with mutations. Recombinations split into crossovers, separating large chromosomal regions originating from different homologous chromosomes, and non-crossovers (NCOs), where a small segment from one chromosome is embedded in a region originating from the homologous chromosome. NCOs are much less studied than mutations and crossovers as NCOs are short and can only be detected at markers heterozygous in the transmitting parent, leaving most of them undetectable.The detectable NCOs, known as gene conversions, hide information about NCOs, including their number and length, waiting to be unveiled. We introduce NCOurd, software, and algorithm, based on an expectation–maximization algorithm, to estimate the number of NCOs and their length distribution from gene conversion data.https://github.com/DecodeGenetics/NCOurd","container-title":"Bioinformatics","DOI":"10.1093/bioinformatics/btad485","ISSN":"1367-4811","issue":"8","journalAbbreviation":"Bioinformatics","page":"btad485","source":"Silverchair","title":"NCOurd: modelling length distributions of NCO events and gene conversion tracts","title-short":"NCOurd","volume":"39","author":[{"family":"Hardarson","given":"Marteinn T"},{"family":"Palsson","given":"Gunnar"},{"family":"Halldorsson","given":"Bjarni V"}],"issued":{"date-parts":[["2023",8,1]]}}}],"schema":"https://github.com/citation-style-language/schema/raw/master/csl-citation.json"} </w:instrText>
      </w:r>
      <w:r w:rsidR="000042E2">
        <w:fldChar w:fldCharType="separate"/>
      </w:r>
      <w:r w:rsidR="000042E2">
        <w:fldChar w:fldCharType="end"/>
      </w:r>
      <w:r w:rsidR="00DC6EC2">
        <w:t xml:space="preserve"> However, these studies </w:t>
      </w:r>
      <w:r w:rsidR="00EC7A70">
        <w:t xml:space="preserve">use pedigree datasets, which </w:t>
      </w:r>
      <w:r w:rsidR="0047532E">
        <w:t xml:space="preserve">only </w:t>
      </w:r>
      <w:r w:rsidR="00EC7A70">
        <w:t xml:space="preserve">contain information about a </w:t>
      </w:r>
      <w:r w:rsidR="00015054">
        <w:t>small number of</w:t>
      </w:r>
      <w:r w:rsidR="00EC7A70">
        <w:t xml:space="preserve"> me</w:t>
      </w:r>
      <w:r w:rsidR="0047532E">
        <w:t>i</w:t>
      </w:r>
      <w:r w:rsidR="00EC7A70">
        <w:t>oses</w:t>
      </w:r>
      <w:r w:rsidR="00AE49F1">
        <w:t>. This</w:t>
      </w:r>
      <w:r w:rsidR="00EC7A70">
        <w:t xml:space="preserve"> </w:t>
      </w:r>
      <w:r w:rsidR="00AE49F1">
        <w:t>limits</w:t>
      </w:r>
      <w:r w:rsidR="00EC7A70">
        <w:t xml:space="preserve"> the number of detectable gene conversion tracts</w:t>
      </w:r>
      <w:r w:rsidR="000E3EAC">
        <w:t>, leading to</w:t>
      </w:r>
      <w:r w:rsidR="0047532E">
        <w:t xml:space="preserve"> more uncertain estimates of the mean gene conversion tract length</w:t>
      </w:r>
      <w:r w:rsidR="00DC6EC2">
        <w:t xml:space="preserve">. </w:t>
      </w:r>
      <w:r w:rsidR="00AE49F1">
        <w:t>A statistical</w:t>
      </w:r>
      <w:r w:rsidR="00066718">
        <w:t xml:space="preserve"> model</w:t>
      </w:r>
      <w:r w:rsidR="00AE49F1">
        <w:t xml:space="preserve"> assuming a mixture of two negative binomial distributions</w:t>
      </w:r>
      <w:r w:rsidR="00066718">
        <w:t xml:space="preserve"> was </w:t>
      </w:r>
      <w:r w:rsidR="00DF513E">
        <w:t>applied to</w:t>
      </w:r>
      <w:r w:rsidR="00066718">
        <w:t xml:space="preserve"> 257 paternal and 247 maternal gene conversion tracts detected from the </w:t>
      </w:r>
      <w:proofErr w:type="spellStart"/>
      <w:r w:rsidR="00066718">
        <w:t>deCODE</w:t>
      </w:r>
      <w:proofErr w:type="spellEnd"/>
      <w:r w:rsidR="00066718">
        <w:t xml:space="preserve"> study</w:t>
      </w:r>
      <w:r w:rsidR="00992038">
        <w:t>.</w:t>
      </w:r>
      <w:r w:rsidR="00066718">
        <w:t xml:space="preserve"> </w:t>
      </w:r>
      <w:r w:rsidR="00992038">
        <w:t>C</w:t>
      </w:r>
      <w:r w:rsidR="00E216F7">
        <w:t>onfidence interval</w:t>
      </w:r>
      <w:r w:rsidR="00645170">
        <w:t>s</w:t>
      </w:r>
      <w:r w:rsidR="00E216F7">
        <w:t xml:space="preserve"> for the </w:t>
      </w:r>
      <w:r w:rsidR="004861F9">
        <w:t xml:space="preserve">mean gene conversion tract length </w:t>
      </w:r>
      <w:r w:rsidR="00645170">
        <w:t>are wide, spanning more than two orders of magnitude for maternal gene conversion tracts</w:t>
      </w:r>
      <w:r w:rsidR="00CF34C7">
        <w:t>.</w:t>
      </w:r>
      <w:r w:rsidR="00935748">
        <w:fldChar w:fldCharType="begin"/>
      </w:r>
      <w:r w:rsidR="00411CB9">
        <w:instrText xml:space="preserve"> ADDIN ZOTERO_ITEM CSL_CITATION {"citationID":"uOX83pTQ","properties":{"formattedCitation":"\\super 9\\nosupersub{}","plainCitation":"9","noteIndex":0},"citationItems":[{"id":29,"uris":["http://zotero.org/users/14121098/items/5IALHFKE"],"itemData":{"id":29,"type":"article-journal","abstract":"Meiotic recombination is the main driving force of human genetic diversity, along with mutations. Recombinations split into crossovers, separating large chromosomal regions originating from different homologous chromosomes, and non-crossovers (NCOs), where a small segment from one chromosome is embedded in a region originating from the homologous chromosome. NCOs are much less studied than mutations and crossovers as NCOs are short and can only be detected at markers heterozygous in the transmitting parent, leaving most of them undetectable.The detectable NCOs, known as gene conversions, hide information about NCOs, including their number and length, waiting to be unveiled. We introduce NCOurd, software, and algorithm, based on an expectation–maximization algorithm, to estimate the number of NCOs and their length distribution from gene conversion data.https://github.com/DecodeGenetics/NCOurd","container-title":"Bioinformatics","DOI":"10.1093/bioinformatics/btad485","ISSN":"1367-4811","issue":"8","journalAbbreviation":"Bioinformatics","page":"btad485","source":"Silverchair","title":"NCOurd: modelling length distributions of NCO events and gene conversion tracts","title-short":"NCOurd","volume":"39","author":[{"family":"Hardarson","given":"Marteinn T"},{"family":"Palsson","given":"Gunnar"},{"family":"Halldorsson","given":"Bjarni V"}],"issued":{"date-parts":[["2023",8,1]]}}}],"schema":"https://github.com/citation-style-language/schema/raw/master/csl-citation.json"} </w:instrText>
      </w:r>
      <w:r w:rsidR="00935748">
        <w:fldChar w:fldCharType="separate"/>
      </w:r>
      <w:r w:rsidR="00411CB9" w:rsidRPr="00411CB9">
        <w:rPr>
          <w:rFonts w:ascii="Calibri" w:cs="Calibri"/>
          <w:kern w:val="0"/>
          <w:vertAlign w:val="superscript"/>
        </w:rPr>
        <w:t>9</w:t>
      </w:r>
      <w:r w:rsidR="00935748">
        <w:fldChar w:fldCharType="end"/>
      </w:r>
    </w:p>
    <w:p w14:paraId="061DC3F0" w14:textId="79FD72A7" w:rsidR="00C069C2" w:rsidRDefault="00707A98" w:rsidP="00910563">
      <w:r>
        <w:rPr>
          <w:rFonts w:hint="eastAsia"/>
        </w:rPr>
        <w:t xml:space="preserve">In </w:t>
      </w:r>
      <w:r w:rsidR="00935748">
        <w:t>our</w:t>
      </w:r>
      <w:r>
        <w:rPr>
          <w:rFonts w:hint="eastAsia"/>
        </w:rPr>
        <w:t xml:space="preserve"> study, we </w:t>
      </w:r>
      <w:r w:rsidR="0009123B">
        <w:rPr>
          <w:rFonts w:hint="eastAsia"/>
        </w:rPr>
        <w:t xml:space="preserve">propose a </w:t>
      </w:r>
      <w:r w:rsidR="00E663D1">
        <w:rPr>
          <w:rFonts w:hint="eastAsia"/>
        </w:rPr>
        <w:t xml:space="preserve">parametric model </w:t>
      </w:r>
      <w:r w:rsidR="00D75C52">
        <w:t>to infer</w:t>
      </w:r>
      <w:r w:rsidR="00FB7BF4">
        <w:t xml:space="preserve"> </w:t>
      </w:r>
      <w:r w:rsidR="00D75C52">
        <w:t xml:space="preserve">the </w:t>
      </w:r>
      <w:r w:rsidR="006F14F6">
        <w:t>mean length</w:t>
      </w:r>
      <w:r w:rsidR="00D75C52">
        <w:t xml:space="preserve"> of gene conversion tract</w:t>
      </w:r>
      <w:r w:rsidR="00610FB0">
        <w:t>s</w:t>
      </w:r>
      <w:r w:rsidR="00574904">
        <w:t xml:space="preserve"> detected from</w:t>
      </w:r>
      <w:r w:rsidR="00610FB0">
        <w:t xml:space="preserve"> the UK Biobank </w:t>
      </w:r>
      <w:r w:rsidR="00710683">
        <w:t>whole autosome</w:t>
      </w:r>
      <w:r w:rsidR="00610FB0">
        <w:t xml:space="preserve"> data.</w:t>
      </w:r>
      <w:r w:rsidR="00574904">
        <w:t xml:space="preserve"> </w:t>
      </w:r>
      <w:r w:rsidR="00D51079">
        <w:t xml:space="preserve">Our model </w:t>
      </w:r>
      <w:r w:rsidR="00BC7BBB">
        <w:t>is inspired</w:t>
      </w:r>
      <w:r w:rsidR="00D51079">
        <w:t xml:space="preserve"> by</w:t>
      </w:r>
      <w:r w:rsidR="00BC7BBB">
        <w:t xml:space="preserve"> the </w:t>
      </w:r>
      <w:r w:rsidR="00C170F7">
        <w:t xml:space="preserve">model </w:t>
      </w:r>
      <w:r w:rsidR="00BC7BBB">
        <w:t>by</w:t>
      </w:r>
      <w:r w:rsidR="00D51079">
        <w:t xml:space="preserve"> </w:t>
      </w:r>
      <w:proofErr w:type="spellStart"/>
      <w:r w:rsidR="00D51079">
        <w:t>Betran</w:t>
      </w:r>
      <w:proofErr w:type="spellEnd"/>
      <w:r w:rsidR="00D51079">
        <w:t xml:space="preserve"> et al., </w:t>
      </w:r>
      <w:r w:rsidR="006C5EB3">
        <w:t xml:space="preserve">which was </w:t>
      </w:r>
      <w:r w:rsidR="00D51079">
        <w:t xml:space="preserve">fit to tract lengths detected in </w:t>
      </w:r>
      <w:r w:rsidR="00D51079" w:rsidRPr="00D51079">
        <w:rPr>
          <w:i/>
          <w:iCs/>
        </w:rPr>
        <w:t xml:space="preserve">Drosophila </w:t>
      </w:r>
      <w:proofErr w:type="spellStart"/>
      <w:r w:rsidR="00D51079" w:rsidRPr="00D51079">
        <w:rPr>
          <w:i/>
          <w:iCs/>
        </w:rPr>
        <w:t>subobscura</w:t>
      </w:r>
      <w:proofErr w:type="spellEnd"/>
      <w:r w:rsidR="00574904">
        <w:t xml:space="preserve">. </w:t>
      </w:r>
      <w:r w:rsidR="009B5828">
        <w:t>Like</w:t>
      </w:r>
      <w:r w:rsidR="00574904">
        <w:t xml:space="preserve"> </w:t>
      </w:r>
      <w:proofErr w:type="spellStart"/>
      <w:r w:rsidR="00555E8C">
        <w:t>Betran</w:t>
      </w:r>
      <w:proofErr w:type="spellEnd"/>
      <w:r w:rsidR="00555E8C">
        <w:t xml:space="preserve"> et al.</w:t>
      </w:r>
      <w:r w:rsidR="00574904">
        <w:t>, we</w:t>
      </w:r>
      <w:r w:rsidR="00910563">
        <w:t xml:space="preserve"> refer to</w:t>
      </w:r>
      <w:r w:rsidR="00402DAB">
        <w:t xml:space="preserve"> the</w:t>
      </w:r>
      <w:r w:rsidR="007A4CAC">
        <w:t xml:space="preserve"> length spanning the furthest allele converted markers within </w:t>
      </w:r>
      <w:r w:rsidR="00910563">
        <w:t>a</w:t>
      </w:r>
      <w:r w:rsidR="007A4CAC">
        <w:t xml:space="preserve"> gene conversion tract</w:t>
      </w:r>
      <w:r w:rsidR="00910563">
        <w:t xml:space="preserve"> as the </w:t>
      </w:r>
      <w:r w:rsidR="00616212">
        <w:t>observed</w:t>
      </w:r>
      <w:r w:rsidR="00910563">
        <w:t xml:space="preserve"> length of the gene conversion tract</w:t>
      </w:r>
      <w:r w:rsidR="00622F27">
        <w:t>,</w:t>
      </w:r>
      <w:r w:rsidR="000D6051">
        <w:t xml:space="preserve"> and incorporate this as a random variable</w:t>
      </w:r>
      <w:r w:rsidR="00E05994">
        <w:t>.</w:t>
      </w:r>
      <w:r w:rsidR="00402DAB">
        <w:fldChar w:fldCharType="begin"/>
      </w:r>
      <w:r w:rsidR="00411CB9">
        <w:instrText xml:space="preserve"> ADDIN ZOTERO_ITEM CSL_CITATION {"citationID":"ZeZaf071","properties":{"formattedCitation":"\\super 7\\nosupersub{}","plainCitation":"7","noteIndex":0},"citationItems":[{"id":28,"uris":["http://zotero.org/users/14121098/items/8SQWZVTT"],"itemData":{"id":28,"type":"article-journal","abstract":"DNA sequence variation studies report the transfer of small segments of DNA among different sequences caused by gene conversion events. Here, we provide an algorithm to detect gene conversion tracts and a statistical model to estimate the number and the length distribution of conversion tracts for population DNA sequence data. Two length distributions are defined in the model: (1) that of the observed tract lengths and (2) that of the true tract lengths. If the latter follows a geometric distribution, the relationship between both distributions depends on two basic parameters: ψ, which measures the probability of detecting a converted site, and φ, the parameter of the geometric distribution, from which the average true tract length, 1/(1 - φ), can be estimated. Expressions are provided for estimating φ by the method of the moments and that of the maximum likelihood. The robustness of the model is examined by computer simulation. The present methods have been applied to the published rp49 sequences of Drosophila subobscura. Maximum likelihood estimate of φ for this data set is 0.9918, which represents an average conversion tract length of 122 bp. Only a small percentage of extant conversion events is detected.","container-title":"Genetics","ISSN":"0016-6731","issue":"1","journalAbbreviation":"Genetics","note":"PMID: 9136003\nPMCID: PMC1207963","page":"89-99","source":"PubMed Central","title":"The Estimation of the Number and the Length Distribution of Gene Conversion Tracts from Population DNA Sequence Data","volume":"146","author":[{"family":"Betran","given":"E."},{"family":"Rozas","given":"J."},{"family":"Navarro","given":"A."},{"family":"Barbadilla","given":"A."}],"issued":{"date-parts":[["1997",5]]}}}],"schema":"https://github.com/citation-style-language/schema/raw/master/csl-citation.json"} </w:instrText>
      </w:r>
      <w:r w:rsidR="00402DAB">
        <w:fldChar w:fldCharType="separate"/>
      </w:r>
      <w:r w:rsidR="00411CB9" w:rsidRPr="00411CB9">
        <w:rPr>
          <w:rFonts w:ascii="Calibri" w:cs="Calibri"/>
          <w:kern w:val="0"/>
          <w:vertAlign w:val="superscript"/>
        </w:rPr>
        <w:t>7</w:t>
      </w:r>
      <w:r w:rsidR="00402DAB">
        <w:fldChar w:fldCharType="end"/>
      </w:r>
      <w:r w:rsidR="0033027F">
        <w:t xml:space="preserve"> </w:t>
      </w:r>
      <w:r w:rsidR="00C66989">
        <w:t>W</w:t>
      </w:r>
      <w:r w:rsidR="00610FB0">
        <w:t xml:space="preserve">ithin a gene conversion tract, allele conversions only occur at </w:t>
      </w:r>
      <w:r w:rsidR="00A6168B">
        <w:t>positions where the individual is heterozygous</w:t>
      </w:r>
      <w:r w:rsidR="00610FB0">
        <w:t xml:space="preserve">. Thus, the </w:t>
      </w:r>
      <w:r w:rsidR="00616212">
        <w:t>observed</w:t>
      </w:r>
      <w:r w:rsidR="00910563">
        <w:t xml:space="preserve"> length </w:t>
      </w:r>
      <w:r w:rsidR="00610FB0">
        <w:t>of a gene conversion tract</w:t>
      </w:r>
      <w:r w:rsidR="00D92F09">
        <w:t xml:space="preserve"> </w:t>
      </w:r>
      <w:r w:rsidR="00610FB0">
        <w:t xml:space="preserve">will likely be shorter than the </w:t>
      </w:r>
      <w:r w:rsidR="00C66989">
        <w:t xml:space="preserve">actual </w:t>
      </w:r>
      <w:r w:rsidR="00610FB0">
        <w:t>gene conversion tract length.</w:t>
      </w:r>
      <w:r w:rsidR="006C09C5">
        <w:t xml:space="preserve"> </w:t>
      </w:r>
      <w:r w:rsidR="00C177F8">
        <w:t>W</w:t>
      </w:r>
      <w:r w:rsidR="00402DAB">
        <w:t>e</w:t>
      </w:r>
      <w:r w:rsidR="006C18A4" w:rsidRPr="006C18A4">
        <w:t xml:space="preserve"> account for this difference </w:t>
      </w:r>
      <w:r w:rsidR="006B1A51">
        <w:t xml:space="preserve">in length </w:t>
      </w:r>
      <w:r w:rsidR="006C18A4" w:rsidRPr="006C18A4">
        <w:t xml:space="preserve">by </w:t>
      </w:r>
      <w:r w:rsidR="006B1A51">
        <w:t xml:space="preserve">allowing </w:t>
      </w:r>
      <w:r w:rsidR="00910563">
        <w:t>allele conversion</w:t>
      </w:r>
      <w:r w:rsidR="006B1A51">
        <w:t>s</w:t>
      </w:r>
      <w:r w:rsidR="00910563">
        <w:t xml:space="preserve"> </w:t>
      </w:r>
      <w:r w:rsidR="006B1A51">
        <w:t xml:space="preserve">to occur with the same probability at </w:t>
      </w:r>
      <w:r w:rsidR="00E63A62">
        <w:t xml:space="preserve">each position </w:t>
      </w:r>
      <w:r w:rsidR="00D2623D">
        <w:t>within</w:t>
      </w:r>
      <w:r w:rsidR="00E63A62">
        <w:t xml:space="preserve"> </w:t>
      </w:r>
      <w:r w:rsidR="00FE76E9">
        <w:t>the same</w:t>
      </w:r>
      <w:r w:rsidR="009A63B5">
        <w:t xml:space="preserve"> gene</w:t>
      </w:r>
      <w:r w:rsidR="00E63A62">
        <w:t xml:space="preserve"> conversion tract</w:t>
      </w:r>
      <w:r w:rsidR="001F4BC4">
        <w:t>.</w:t>
      </w:r>
      <w:r w:rsidR="006C18A4">
        <w:t xml:space="preserve"> </w:t>
      </w:r>
      <w:proofErr w:type="spellStart"/>
      <w:r w:rsidR="001E5A78">
        <w:t>Betran</w:t>
      </w:r>
      <w:proofErr w:type="spellEnd"/>
      <w:r w:rsidR="001E5A78">
        <w:t xml:space="preserve"> et al.</w:t>
      </w:r>
      <w:r w:rsidR="000951C0">
        <w:t xml:space="preserve"> </w:t>
      </w:r>
      <w:r w:rsidR="00F82E13">
        <w:t xml:space="preserve">use the same allele conversion probability for nearby </w:t>
      </w:r>
      <w:r w:rsidR="001E5A78">
        <w:t>gene conversion tract</w:t>
      </w:r>
      <w:r w:rsidR="009A63B5">
        <w:t>s</w:t>
      </w:r>
      <w:r w:rsidR="001E5A78">
        <w:t>, but</w:t>
      </w:r>
      <w:r w:rsidR="00A65383">
        <w:t xml:space="preserve"> w</w:t>
      </w:r>
      <w:r w:rsidR="001A031F">
        <w:t>e</w:t>
      </w:r>
      <w:r w:rsidR="001F4BC4">
        <w:t xml:space="preserve"> </w:t>
      </w:r>
      <w:r w:rsidR="00876613">
        <w:t>allow this</w:t>
      </w:r>
      <w:r w:rsidR="001A031F">
        <w:t xml:space="preserve"> probability </w:t>
      </w:r>
      <w:r w:rsidR="00876613">
        <w:t xml:space="preserve">to differ </w:t>
      </w:r>
      <w:r w:rsidR="001A031F">
        <w:t>for each</w:t>
      </w:r>
      <w:r w:rsidR="00013B1D">
        <w:t xml:space="preserve"> </w:t>
      </w:r>
      <w:r w:rsidR="00616212">
        <w:t>detected</w:t>
      </w:r>
      <w:r w:rsidR="001A031F">
        <w:t xml:space="preserve"> gene conversion </w:t>
      </w:r>
      <w:r w:rsidR="001A031F">
        <w:lastRenderedPageBreak/>
        <w:t>tract</w:t>
      </w:r>
      <w:r w:rsidR="001F4BC4">
        <w:t xml:space="preserve">. </w:t>
      </w:r>
      <w:proofErr w:type="spellStart"/>
      <w:r w:rsidR="009A63B5">
        <w:t>Betran</w:t>
      </w:r>
      <w:proofErr w:type="spellEnd"/>
      <w:r w:rsidR="009A63B5">
        <w:t xml:space="preserve"> et al. use a</w:t>
      </w:r>
      <w:r w:rsidR="00C069C2">
        <w:t xml:space="preserve"> geometric distribution to model the length distribution of gene conversion tracts</w:t>
      </w:r>
      <w:r w:rsidR="00736506">
        <w:t>.</w:t>
      </w:r>
      <w:r w:rsidR="00736506">
        <w:fldChar w:fldCharType="begin"/>
      </w:r>
      <w:r w:rsidR="00411CB9">
        <w:instrText xml:space="preserve"> ADDIN ZOTERO_ITEM CSL_CITATION {"citationID":"1weMCV6T","properties":{"formattedCitation":"\\super 7\\nosupersub{}","plainCitation":"7","noteIndex":0},"citationItems":[{"id":28,"uris":["http://zotero.org/users/14121098/items/8SQWZVTT"],"itemData":{"id":28,"type":"article-journal","abstract":"DNA sequence variation studies report the transfer of small segments of DNA among different sequences caused by gene conversion events. Here, we provide an algorithm to detect gene conversion tracts and a statistical model to estimate the number and the length distribution of conversion tracts for population DNA sequence data. Two length distributions are defined in the model: (1) that of the observed tract lengths and (2) that of the true tract lengths. If the latter follows a geometric distribution, the relationship between both distributions depends on two basic parameters: ψ, which measures the probability of detecting a converted site, and φ, the parameter of the geometric distribution, from which the average true tract length, 1/(1 - φ), can be estimated. Expressions are provided for estimating φ by the method of the moments and that of the maximum likelihood. The robustness of the model is examined by computer simulation. The present methods have been applied to the published rp49 sequences of Drosophila subobscura. Maximum likelihood estimate of φ for this data set is 0.9918, which represents an average conversion tract length of 122 bp. Only a small percentage of extant conversion events is detected.","container-title":"Genetics","ISSN":"0016-6731","issue":"1","journalAbbreviation":"Genetics","note":"PMID: 9136003\nPMCID: PMC1207963","page":"89-99","source":"PubMed Central","title":"The Estimation of the Number and the Length Distribution of Gene Conversion Tracts from Population DNA Sequence Data","volume":"146","author":[{"family":"Betran","given":"E."},{"family":"Rozas","given":"J."},{"family":"Navarro","given":"A."},{"family":"Barbadilla","given":"A."}],"issued":{"date-parts":[["1997",5]]}}}],"schema":"https://github.com/citation-style-language/schema/raw/master/csl-citation.json"} </w:instrText>
      </w:r>
      <w:r w:rsidR="00736506">
        <w:fldChar w:fldCharType="separate"/>
      </w:r>
      <w:r w:rsidR="00411CB9" w:rsidRPr="00411CB9">
        <w:rPr>
          <w:rFonts w:ascii="Calibri" w:cs="Calibri"/>
          <w:kern w:val="0"/>
          <w:vertAlign w:val="superscript"/>
        </w:rPr>
        <w:t>7</w:t>
      </w:r>
      <w:r w:rsidR="00736506">
        <w:fldChar w:fldCharType="end"/>
      </w:r>
      <w:r w:rsidR="00736506">
        <w:t xml:space="preserve"> We </w:t>
      </w:r>
      <w:r w:rsidR="00C069C2">
        <w:t>also allow the length distribution to be a sum of two geometric random variables.</w:t>
      </w:r>
      <w:r w:rsidR="00736506">
        <w:t xml:space="preserve"> </w:t>
      </w:r>
    </w:p>
    <w:p w14:paraId="1042E5E0" w14:textId="3EEFE39A" w:rsidR="00C3032E" w:rsidRDefault="00FE6F47" w:rsidP="00E277FC">
      <w:bookmarkStart w:id="2" w:name="OLE_LINK1"/>
      <w:r>
        <w:t xml:space="preserve">We </w:t>
      </w:r>
      <w:r w:rsidR="008D3D2F">
        <w:t>validate</w:t>
      </w:r>
      <w:r>
        <w:t xml:space="preserve"> our model by fitting it</w:t>
      </w:r>
      <w:r w:rsidR="00C069C2">
        <w:t xml:space="preserve"> to </w:t>
      </w:r>
      <w:r w:rsidR="00616212">
        <w:t>detected</w:t>
      </w:r>
      <w:r w:rsidR="00C069C2">
        <w:t xml:space="preserve"> gene conversion tract</w:t>
      </w:r>
      <w:r w:rsidR="007E6645">
        <w:t xml:space="preserve">s </w:t>
      </w:r>
      <w:r w:rsidR="00C069C2">
        <w:t>from a coalescent simulation incorporating gene conversions, originally described in Browning and Browning (2024).</w:t>
      </w:r>
      <w:r w:rsidR="00C069C2">
        <w:fldChar w:fldCharType="begin"/>
      </w:r>
      <w:r w:rsidR="00C069C2">
        <w:instrText xml:space="preserve"> ADDIN ZOTERO_ITEM CSL_CITATION {"citationID":"agJfneF8","properties":{"formattedCitation":"\\super 6\\nosupersub{}","plainCitation":"6","noteIndex":0},"citationItems":[{"id":27,"uris":["http://zotero.org/users/14121098/items/CA6KQGXP"],"itemData":{"id":27,"type":"article-journal","container-title":"The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C069C2">
        <w:fldChar w:fldCharType="separate"/>
      </w:r>
      <w:r w:rsidR="00C069C2" w:rsidRPr="00B87009">
        <w:rPr>
          <w:rFonts w:ascii="Calibri" w:cs="Calibri"/>
          <w:kern w:val="0"/>
          <w:vertAlign w:val="superscript"/>
        </w:rPr>
        <w:t>6</w:t>
      </w:r>
      <w:r w:rsidR="00C069C2">
        <w:fldChar w:fldCharType="end"/>
      </w:r>
      <w:r w:rsidR="00C069C2">
        <w:t xml:space="preserve"> </w:t>
      </w:r>
      <w:r w:rsidR="008D3D2F" w:rsidRPr="008D3D2F">
        <w:t xml:space="preserve">Next, we </w:t>
      </w:r>
      <w:r w:rsidR="00C3032E">
        <w:t>use</w:t>
      </w:r>
      <w:r w:rsidR="008D3D2F" w:rsidRPr="008D3D2F">
        <w:t xml:space="preserve"> our model to </w:t>
      </w:r>
      <w:r w:rsidR="00C3032E" w:rsidRPr="008D3D2F">
        <w:t>estimate the mean lengt</w:t>
      </w:r>
      <w:r w:rsidR="00C3032E">
        <w:t>h</w:t>
      </w:r>
      <w:r w:rsidR="00C3032E" w:rsidRPr="008D3D2F">
        <w:t xml:space="preserve"> </w:t>
      </w:r>
      <w:r w:rsidR="00C3032E">
        <w:t>of</w:t>
      </w:r>
      <w:r w:rsidR="000D4EF8">
        <w:t xml:space="preserve"> gene conversion</w:t>
      </w:r>
      <w:r w:rsidR="008D3D2F" w:rsidRPr="008D3D2F">
        <w:t xml:space="preserve"> tracts </w:t>
      </w:r>
      <w:r w:rsidR="008D3D2F">
        <w:t>detected</w:t>
      </w:r>
      <w:r w:rsidR="008D3D2F" w:rsidRPr="008D3D2F">
        <w:t xml:space="preserve"> </w:t>
      </w:r>
      <w:r w:rsidR="008D3D2F">
        <w:t>from</w:t>
      </w:r>
      <w:r w:rsidR="008D3D2F" w:rsidRPr="008D3D2F">
        <w:t xml:space="preserve"> the UK Biobank whole</w:t>
      </w:r>
      <w:r w:rsidR="008D3D2F">
        <w:t xml:space="preserve"> </w:t>
      </w:r>
      <w:r w:rsidR="008D3D2F" w:rsidRPr="008D3D2F">
        <w:t>autosome data.</w:t>
      </w:r>
      <w:r w:rsidR="008D3D2F">
        <w:t xml:space="preserve"> </w:t>
      </w:r>
      <w:r>
        <w:t xml:space="preserve">Finally, we </w:t>
      </w:r>
      <w:r w:rsidR="00AC7B85">
        <w:t xml:space="preserve">stratify these detected gene conversion tracts by whether they overlap with a recombination </w:t>
      </w:r>
      <w:proofErr w:type="gramStart"/>
      <w:r w:rsidR="00AC7B85">
        <w:t>hotspot, and</w:t>
      </w:r>
      <w:proofErr w:type="gramEnd"/>
      <w:r w:rsidR="00AC7B85">
        <w:t xml:space="preserve"> </w:t>
      </w:r>
      <w:r w:rsidR="009A07C5">
        <w:t xml:space="preserve">use our model to </w:t>
      </w:r>
      <w:r w:rsidR="00AC7B85">
        <w:t xml:space="preserve">estimate the mean length of gene conversion tracts in each </w:t>
      </w:r>
      <w:r w:rsidR="00C22503">
        <w:t>stratum.</w:t>
      </w:r>
      <w:r w:rsidR="00AC7B85">
        <w:t xml:space="preserve"> </w:t>
      </w:r>
    </w:p>
    <w:bookmarkEnd w:id="2"/>
    <w:p w14:paraId="7C58ABBB" w14:textId="5DCC9F58" w:rsidR="00E812E2" w:rsidRDefault="00125EE0" w:rsidP="00E812E2">
      <w:pPr>
        <w:pStyle w:val="Heading1"/>
      </w:pPr>
      <w:r>
        <w:t xml:space="preserve">Subjects </w:t>
      </w:r>
      <w:r w:rsidR="00E812E2">
        <w:t>and methods</w:t>
      </w:r>
    </w:p>
    <w:p w14:paraId="310D5BA2" w14:textId="6106138F" w:rsidR="00D275C9" w:rsidRDefault="00DE5018" w:rsidP="00D275C9">
      <w:pPr>
        <w:pStyle w:val="Heading2"/>
      </w:pPr>
      <w:r>
        <w:t xml:space="preserve">UK Biobank </w:t>
      </w:r>
      <w:r w:rsidR="00DE71AC">
        <w:t>whole autosome</w:t>
      </w:r>
      <w:r>
        <w:t xml:space="preserve"> data</w:t>
      </w:r>
    </w:p>
    <w:p w14:paraId="3906CCAA" w14:textId="292A1822" w:rsidR="00D275C9" w:rsidRPr="00D275C9" w:rsidRDefault="003213EA" w:rsidP="00257DC0">
      <w:r>
        <w:rPr>
          <w:rFonts w:hint="eastAsia"/>
        </w:rPr>
        <w:t xml:space="preserve">We ran our analysis on whole autosome sequence data from </w:t>
      </w:r>
      <w:r>
        <w:t>125,361 individuals</w:t>
      </w:r>
      <w:r>
        <w:rPr>
          <w:rFonts w:hint="eastAsia"/>
        </w:rPr>
        <w:t xml:space="preserve"> from the UK Biobank, </w:t>
      </w:r>
      <w:r w:rsidR="00257DC0">
        <w:rPr>
          <w:rFonts w:hint="eastAsia"/>
        </w:rPr>
        <w:t xml:space="preserve">who identified themselves as </w:t>
      </w:r>
      <w:r w:rsidR="00257DC0">
        <w:t>‘</w:t>
      </w:r>
      <w:r w:rsidR="00257DC0">
        <w:rPr>
          <w:rFonts w:hint="eastAsia"/>
        </w:rPr>
        <w:t>white British</w:t>
      </w:r>
      <w:r w:rsidR="00257DC0">
        <w:t>’</w:t>
      </w:r>
      <w:r w:rsidR="00257DC0">
        <w:rPr>
          <w:rFonts w:hint="eastAsia"/>
        </w:rPr>
        <w:t xml:space="preserve"> in the</w:t>
      </w:r>
      <w:r>
        <w:rPr>
          <w:rFonts w:hint="eastAsia"/>
        </w:rPr>
        <w:t xml:space="preserve"> </w:t>
      </w:r>
      <w:r w:rsidR="00257DC0">
        <w:rPr>
          <w:rFonts w:hint="eastAsia"/>
        </w:rPr>
        <w:t>initial release of</w:t>
      </w:r>
      <w:r w:rsidRPr="003213EA">
        <w:t xml:space="preserve"> 150,119 </w:t>
      </w:r>
      <w:r w:rsidR="00257DC0">
        <w:rPr>
          <w:rFonts w:hint="eastAsia"/>
        </w:rPr>
        <w:t>sequenced genomes</w:t>
      </w:r>
      <w:r>
        <w:rPr>
          <w:rFonts w:hint="eastAsia"/>
        </w:rPr>
        <w:t>.</w:t>
      </w:r>
      <w:r>
        <w:fldChar w:fldCharType="begin"/>
      </w:r>
      <w:r w:rsidR="000C5294">
        <w:instrText xml:space="preserve"> ADDIN ZOTERO_ITEM CSL_CITATION {"citationID":"eL1lXFuS","properties":{"formattedCitation":"\\super 10\\nosupersub{}","plainCitation":"10","noteIndex":0},"citationItems":[{"id":26,"uris":["http://zotero.org/users/14121098/items/D5NMN95G"],"itemData":{"id":26,"type":"article-journal","abstract":"Detailed knowledge of how diversity in the sequence of the human genome affects phenotypic diversity depends on a comprehensive and reliable characterization of both sequences and phenotypic variation. Over the past decade, insights into this relationship have been obtained from whole-exome sequencing or whole-genome sequencing of large cohorts with rich phenotypic data1,2. Here we describe the analysis of whole-genome sequencing of 150,119 individuals from the UK Biobank3. This constitutes a set of high-quality variants, including 585,040,410 single-nucleotide polymorphisms, representing 7.0% of all possible human single-nucleotide polymorphisms, and 58,707,036 indels. This large set of variants allows us to characterize selection based on sequence variation within a population through a depletion rank score of windows along the genome. Depletion rank analysis shows that coding exons represent a small fraction of regions in the genome subject to strong sequence conservation. We define three cohorts within the UK Biobank: a large British Irish cohort, a smaller African cohort and a South Asian cohort. A haplotype reference panel is provided that allows reliable imputation of most variants carried by three or more sequenced individuals. We identified 895,055 structural variants and 2,536,688 microsatellites, groups of variants typically excluded from large-scale whole-genome sequencing studies. Using this formidable new resource, we provide several examples of trait associations for rare variants with large effects not found previously through studies based on whole-exome sequencing and/or imputation.","container-title":"Nature","DOI":"10.1038/s41586-022-04965-x","ISSN":"1476-4687","issue":"7920","language":"en","license":"2022 The Author(s)","note":"publisher: Nature Publishing Group","page":"732-740","source":"www.nature.com","title":"The sequences of 150,119 genomes in the UK Biobank","volume":"607","author":[{"family":"Halldorsson","given":"Bjarni V."},{"family":"Eggertsson","given":"Hannes P."},{"family":"Moore","given":"Kristjan H. S."},{"family":"Hauswedell","given":"Hannes"},{"family":"Eiriksson","given":"Ogmundur"},{"family":"Ulfarsson","given":"Magnus O."},{"family":"Palsson","given":"Gunnar"},{"family":"Hardarson","given":"Marteinn T."},{"family":"Oddsson","given":"Asmundur"},{"family":"Jensson","given":"Brynjar O."},{"family":"Kristmundsdottir","given":"Snaedis"},{"family":"Sigurpalsdottir","given":"Brynja D."},{"family":"Stefansson","given":"Olafur A."},{"family":"Beyter","given":"Doruk"},{"family":"Holley","given":"Guillaume"},{"family":"Tragante","given":"Vinicius"},{"family":"Gylfason","given":"Arnaldur"},{"family":"Olason","given":"Pall I."},{"family":"Zink","given":"Florian"},{"family":"Asgeirsdottir","given":"Margret"},{"family":"Sverrisson","given":"Sverrir T."},{"family":"Sigurdsson","given":"Brynjar"},{"family":"Gudjonsson","given":"Sigurjon A."},{"family":"Sigurdsson","given":"Gunnar T."},{"family":"Halldorsson","given":"Gisli H."},{"family":"Sveinbjornsson","given":"Gardar"},{"family":"Norland","given":"Kristjan"},{"family":"Styrkarsdottir","given":"Unnur"},{"family":"Magnusdottir","given":"Droplaug N."},{"family":"Snorradottir","given":"Steinunn"},{"family":"Kristinsson","given":"Kari"},{"family":"Sobech","given":"Emilia"},{"family":"Jonsson","given":"Helgi"},{"family":"Geirsson","given":"Arni J."},{"family":"Olafsson","given":"Isleifur"},{"family":"Jonsson","given":"Palmi"},{"family":"Pedersen","given":"Ole Birger"},{"family":"Erikstrup","given":"Christian"},{"family":"Brunak","given":"Søren"},{"family":"Ostrowski","given":"Sisse Rye"},{"family":"Thorleifsson","given":"Gudmar"},{"family":"Jonsson","given":"Frosti"},{"family":"Melsted","given":"Pall"},{"family":"Jonsdottir","given":"Ingileif"},{"family":"Rafnar","given":"Thorunn"},{"family":"Holm","given":"Hilma"},{"family":"Stefansson","given":"Hreinn"},{"family":"Saemundsdottir","given":"Jona"},{"family":"Gudbjartsson","given":"Daniel F."},{"family":"Magnusson","given":"Olafur T."},{"family":"Masson","given":"Gisli"},{"family":"Thorsteinsdottir","given":"Unnur"},{"family":"Helgason","given":"Agnar"},{"family":"Jonsson","given":"Hakon"},{"family":"Sulem","given":"Patrick"},{"family":"Stefansson","given":"Kari"}],"issued":{"date-parts":[["2022",7]]}}}],"schema":"https://github.com/citation-style-language/schema/raw/master/csl-citation.json"} </w:instrText>
      </w:r>
      <w:r>
        <w:fldChar w:fldCharType="separate"/>
      </w:r>
      <w:r w:rsidR="000C5294" w:rsidRPr="000C5294">
        <w:rPr>
          <w:rFonts w:ascii="Calibri" w:hAnsi="Calibri" w:cs="Calibri"/>
          <w:kern w:val="0"/>
          <w:vertAlign w:val="superscript"/>
        </w:rPr>
        <w:t>10</w:t>
      </w:r>
      <w:r>
        <w:fldChar w:fldCharType="end"/>
      </w:r>
      <w:r w:rsidR="00257DC0">
        <w:rPr>
          <w:rFonts w:hint="eastAsia"/>
        </w:rPr>
        <w:t xml:space="preserve"> </w:t>
      </w:r>
      <w:r>
        <w:t>The data were obtained under UK Biobank application number 19934</w:t>
      </w:r>
      <w:r w:rsidR="00332F79">
        <w:rPr>
          <w:rFonts w:hint="eastAsia"/>
        </w:rPr>
        <w:t>, and the</w:t>
      </w:r>
      <w:r>
        <w:t xml:space="preserve"> 150,119 genomes were phased using Beagle 5.4.</w:t>
      </w:r>
      <w:r w:rsidR="00332F79">
        <w:fldChar w:fldCharType="begin"/>
      </w:r>
      <w:r w:rsidR="000C5294">
        <w:instrText xml:space="preserve"> ADDIN ZOTERO_ITEM CSL_CITATION {"citationID":"3yNk0q8R","properties":{"formattedCitation":"\\super 11,12\\nosupersub{}","plainCitation":"11,12","noteIndex":0},"citationItems":[{"id":24,"uris":["http://zotero.org/users/14121098/items/J65SLJ3S"],"itemData":{"id":24,"type":"article-journal","abstract":"Haplotype phasing is the estimation of haplotypes from genotype data. We present a fast, accurate, and memory-efficient haplotype phasing method that scales to large-scale SNP array and sequence data. The method uses marker windowing and composite reference haplotypes to reduce memory usage and computation time. It incorporates a progressive phasing algorithm that identifies confidently phased heterozygotes in each iteration and fixes the phase of these heterozygotes in subsequent iterations. For data with many low-frequency variants, such as whole-genome sequence data, the method employs a two-stage phasing algorithm that phases high-frequency markers via progressive phasing in the first stage and phases low-frequency markers via genotype imputation in the second stage. This haplotype phasing method is implemented in the open-source Beagle 5.2 software package. We compare Beagle 5.2 and SHAPEIT 4.2.1 by using expanding subsets of 485,301 UK Biobank samples and 38,387 TOPMed samples. Both methods have very similar accuracy and computation time for UK Biobank SNP array data. However, for TOPMed sequence data, Beagle is more than 20 times faster than SHAPEIT, achieves similar accuracy, and scales to larger sample sizes.","container-title":"The American Journal of Human Genetics","DOI":"10.1016/j.ajhg.2021.08.005","ISSN":"0002-9297","issue":"10","journalAbbreviation":"The American Journal of Human Genetics","page":"1880-1890","source":"ScienceDirect","title":"Fast two-stage phasing of large-scale sequence data","volume":"108","author":[{"family":"Browning","given":"Brian L."},{"family":"Tian","given":"Xiaowen"},{"family":"Zhou","given":"Ying"},{"family":"Browning","given":"Sharon R."}],"issued":{"date-parts":[["2021",10,7]]}}},{"id":25,"uris":["http://zotero.org/users/14121098/items/JWBI66DK"],"itemData":{"id":25,"type":"article-journal","abstract":"The first release of UK Biobank whole-genome sequence data contains 150,119 genomes. We present an open-source pipeline for filtering, phasing, and indexing these genomes on the cloud-based UK Biobank Research Analysis Platform. This pipeline makes it possible to apply haplotype-based methods to UK Biobank whole-genome sequence data. The pipeline uses BCFtools for marker filtering, Beagle for genotype phasing, and Tabix for VCF indexing. We used the pipeline to phase 406 million single-nucleotide variants on chromosomes 1–22 and X at a cost of £2,309. The maximum time required to process a chromosome was 2.6 days. In order to assess phase accuracy, we modified the pipeline to exclude trio parents. We observed a switch error rate of 0.0016 on chromosome 20 in the White British trio offspring. If we exclude markers with nonmajor allele frequency &lt; 0.1% after phasing, this switch error rate decreases by 80% to 0.00032.","container-title":"The American Journal of Human Genetics","DOI":"10.1016/j.ajhg.2022.11.008","ISSN":"0002-9297","issue":"1","journalAbbreviation":"The American Journal of Human Genetics","page":"161-165","source":"ScienceDirect","title":"Statistical phasing of 150,119 sequenced genomes in the UK Biobank","volume":"110","author":[{"family":"Browning","given":"Brian L."},{"family":"Browning","given":"Sharon R."}],"issued":{"date-parts":[["2023",1,5]]}}}],"schema":"https://github.com/citation-style-language/schema/raw/master/csl-citation.json"} </w:instrText>
      </w:r>
      <w:r w:rsidR="00332F79">
        <w:fldChar w:fldCharType="separate"/>
      </w:r>
      <w:r w:rsidR="000C5294" w:rsidRPr="000C5294">
        <w:rPr>
          <w:rFonts w:ascii="Calibri" w:hAnsi="Calibri" w:cs="Calibri"/>
          <w:kern w:val="0"/>
          <w:vertAlign w:val="superscript"/>
        </w:rPr>
        <w:t>11,12</w:t>
      </w:r>
      <w:r w:rsidR="00332F79">
        <w:fldChar w:fldCharType="end"/>
      </w:r>
    </w:p>
    <w:p w14:paraId="39FB8826" w14:textId="127CBA76" w:rsidR="00DE5018" w:rsidRDefault="004228EC" w:rsidP="00FA2060">
      <w:pPr>
        <w:pStyle w:val="Heading2"/>
      </w:pPr>
      <w:r>
        <w:rPr>
          <w:rFonts w:hint="eastAsia"/>
        </w:rPr>
        <w:t>Detecting gene conversion tracts</w:t>
      </w:r>
    </w:p>
    <w:p w14:paraId="4CED188E" w14:textId="47383B7C" w:rsidR="0050110D" w:rsidRDefault="00D67B20" w:rsidP="003830E7">
      <w:r>
        <w:t>We used</w:t>
      </w:r>
      <w:r w:rsidR="00B64201">
        <w:t xml:space="preserve"> </w:t>
      </w:r>
      <w:r w:rsidR="00A634E0">
        <w:t xml:space="preserve">gene conversion tracts </w:t>
      </w:r>
      <w:r>
        <w:t xml:space="preserve">previously detected </w:t>
      </w:r>
      <w:r w:rsidR="00A634E0">
        <w:t>in the UK Biobank whole autosome data</w:t>
      </w:r>
      <w:r w:rsidR="009E7868">
        <w:t xml:space="preserve"> using IBD </w:t>
      </w:r>
      <w:r w:rsidR="00DF15AA">
        <w:t>clusters</w:t>
      </w:r>
      <w:r w:rsidR="00A634E0">
        <w:t>.</w:t>
      </w:r>
      <w:r w:rsidR="00005CB3">
        <w:fldChar w:fldCharType="begin"/>
      </w:r>
      <w:r w:rsidR="000C5294">
        <w:instrText xml:space="preserve"> ADDIN ZOTERO_ITEM CSL_CITATION {"citationID":"RCh9xaxa","properties":{"formattedCitation":"\\super 6\\nosupersub{}","plainCitation":"6","noteIndex":0},"citationItems":[{"id":27,"uris":["http://zotero.org/users/14121098/items/CA6KQGXP"],"itemData":{"id":27,"type":"article-journal","container-title":"The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005CB3">
        <w:fldChar w:fldCharType="separate"/>
      </w:r>
      <w:r w:rsidR="000C5294" w:rsidRPr="000C5294">
        <w:rPr>
          <w:rFonts w:ascii="Calibri" w:hAnsi="Calibri" w:cs="Calibri"/>
          <w:kern w:val="0"/>
          <w:vertAlign w:val="superscript"/>
        </w:rPr>
        <w:t>6</w:t>
      </w:r>
      <w:r w:rsidR="00005CB3">
        <w:fldChar w:fldCharType="end"/>
      </w:r>
      <w:r w:rsidR="00D240F6">
        <w:rPr>
          <w:rFonts w:hint="eastAsia"/>
        </w:rPr>
        <w:t xml:space="preserve"> </w:t>
      </w:r>
      <w:r w:rsidR="003E2F04">
        <w:t>IBD</w:t>
      </w:r>
      <w:r w:rsidR="00D240F6">
        <w:rPr>
          <w:rFonts w:hint="eastAsia"/>
        </w:rPr>
        <w:t xml:space="preserve"> clusters</w:t>
      </w:r>
      <w:r w:rsidR="009E7868">
        <w:t xml:space="preserve"> are</w:t>
      </w:r>
      <w:r w:rsidR="0050110D">
        <w:t xml:space="preserve"> </w:t>
      </w:r>
      <w:r w:rsidR="003E2F04">
        <w:t>set</w:t>
      </w:r>
      <w:r w:rsidR="0050110D">
        <w:t>s</w:t>
      </w:r>
      <w:r w:rsidR="003E2F04">
        <w:t xml:space="preserve"> of haplotypes at a locus that have a recent common ancestor</w:t>
      </w:r>
      <w:r w:rsidR="00D240F6">
        <w:rPr>
          <w:rFonts w:hint="eastAsia"/>
        </w:rPr>
        <w:t xml:space="preserve">. </w:t>
      </w:r>
      <w:r w:rsidR="004A5BF7">
        <w:rPr>
          <w:rFonts w:hint="eastAsia"/>
        </w:rPr>
        <w:t xml:space="preserve">If a recent gene </w:t>
      </w:r>
      <w:r w:rsidR="004A5BF7">
        <w:t>conversion</w:t>
      </w:r>
      <w:r w:rsidR="004A5BF7">
        <w:rPr>
          <w:rFonts w:hint="eastAsia"/>
        </w:rPr>
        <w:t xml:space="preserve"> event transfers new alleles onto a haplotype </w:t>
      </w:r>
      <w:r w:rsidR="0059440C">
        <w:rPr>
          <w:rFonts w:hint="eastAsia"/>
        </w:rPr>
        <w:t>in</w:t>
      </w:r>
      <w:r w:rsidR="00493F5D">
        <w:rPr>
          <w:rFonts w:hint="eastAsia"/>
        </w:rPr>
        <w:t xml:space="preserve"> the IBD cluster</w:t>
      </w:r>
      <w:r w:rsidR="004A5BF7">
        <w:rPr>
          <w:rFonts w:hint="eastAsia"/>
        </w:rPr>
        <w:t>,</w:t>
      </w:r>
      <w:r w:rsidR="003E2F04">
        <w:rPr>
          <w:rFonts w:hint="eastAsia"/>
        </w:rPr>
        <w:t xml:space="preserve"> </w:t>
      </w:r>
      <w:r w:rsidR="00780B65">
        <w:t>there will be</w:t>
      </w:r>
      <w:r w:rsidR="003E2F04">
        <w:t xml:space="preserve"> </w:t>
      </w:r>
      <w:r w:rsidR="003E2F04">
        <w:rPr>
          <w:rFonts w:hint="eastAsia"/>
        </w:rPr>
        <w:t xml:space="preserve">discordant alleles within </w:t>
      </w:r>
      <w:r w:rsidR="003E2F04">
        <w:t>the IBD cluste</w:t>
      </w:r>
      <w:r w:rsidR="0059440C">
        <w:rPr>
          <w:rFonts w:hint="eastAsia"/>
        </w:rPr>
        <w:t>r</w:t>
      </w:r>
      <w:r w:rsidR="003E2F04">
        <w:rPr>
          <w:rFonts w:hint="eastAsia"/>
        </w:rPr>
        <w:t>, which can</w:t>
      </w:r>
      <w:r w:rsidR="00780B65">
        <w:t xml:space="preserve"> then</w:t>
      </w:r>
      <w:r w:rsidR="003E2F04">
        <w:rPr>
          <w:rFonts w:hint="eastAsia"/>
        </w:rPr>
        <w:t xml:space="preserve"> be used to detect </w:t>
      </w:r>
      <w:r w:rsidR="00780B65">
        <w:t>this gene conversion event</w:t>
      </w:r>
      <w:r w:rsidR="003E2F04">
        <w:rPr>
          <w:rFonts w:hint="eastAsia"/>
        </w:rPr>
        <w:t>.</w:t>
      </w:r>
      <w:r w:rsidR="00837700">
        <w:t xml:space="preserve"> The detection method splits the genome</w:t>
      </w:r>
      <w:r w:rsidR="006C50AD">
        <w:rPr>
          <w:rFonts w:hint="eastAsia"/>
        </w:rPr>
        <w:t xml:space="preserve"> into </w:t>
      </w:r>
      <w:r w:rsidR="00A50ADE">
        <w:t>short, interleaved</w:t>
      </w:r>
      <w:r w:rsidR="003F4045">
        <w:t xml:space="preserve"> regions</w:t>
      </w:r>
      <w:r w:rsidR="003F4045">
        <w:rPr>
          <w:rFonts w:hint="eastAsia"/>
        </w:rPr>
        <w:t xml:space="preserve"> </w:t>
      </w:r>
      <w:r w:rsidR="00AA625D">
        <w:t>where</w:t>
      </w:r>
      <w:r w:rsidR="006C50AD">
        <w:rPr>
          <w:rFonts w:hint="eastAsia"/>
        </w:rPr>
        <w:t xml:space="preserve"> IBD clusters are inferred </w:t>
      </w:r>
      <w:r w:rsidR="003F4045">
        <w:t xml:space="preserve">or </w:t>
      </w:r>
      <w:r w:rsidR="00AA625D">
        <w:t>where</w:t>
      </w:r>
      <w:r w:rsidR="003F4045">
        <w:rPr>
          <w:rFonts w:hint="eastAsia"/>
        </w:rPr>
        <w:t xml:space="preserve"> </w:t>
      </w:r>
      <w:r w:rsidR="006C50AD">
        <w:rPr>
          <w:rFonts w:hint="eastAsia"/>
        </w:rPr>
        <w:t xml:space="preserve">gene conversion tracts are detected based on the inferred IBD clusters. These </w:t>
      </w:r>
      <w:r w:rsidR="003F4045">
        <w:t>regions</w:t>
      </w:r>
      <w:r w:rsidR="003F4045">
        <w:rPr>
          <w:rFonts w:hint="eastAsia"/>
        </w:rPr>
        <w:t xml:space="preserve"> </w:t>
      </w:r>
      <w:r w:rsidR="0050110D">
        <w:t xml:space="preserve">were each </w:t>
      </w:r>
      <w:r w:rsidR="006C50AD">
        <w:t>9 kb long, for a total of 18 kb</w:t>
      </w:r>
      <w:r w:rsidR="0050110D">
        <w:t xml:space="preserve"> per IBD inference and gene conversion detection</w:t>
      </w:r>
      <w:r w:rsidR="00AA625D">
        <w:t xml:space="preserve"> region</w:t>
      </w:r>
      <w:r w:rsidR="0050110D">
        <w:t xml:space="preserve"> pair</w:t>
      </w:r>
      <w:r w:rsidR="006C50AD">
        <w:t xml:space="preserve">, and this 18 kb pattern </w:t>
      </w:r>
      <w:r w:rsidR="0050110D">
        <w:t xml:space="preserve">was </w:t>
      </w:r>
      <w:r w:rsidR="006C50AD">
        <w:lastRenderedPageBreak/>
        <w:t xml:space="preserve">repeated throughout </w:t>
      </w:r>
      <w:r w:rsidR="00EF2002">
        <w:rPr>
          <w:rFonts w:hint="eastAsia"/>
        </w:rPr>
        <w:t>each</w:t>
      </w:r>
      <w:r w:rsidR="006C50AD">
        <w:t xml:space="preserve"> chromosome.</w:t>
      </w:r>
      <w:r w:rsidR="006C50AD">
        <w:rPr>
          <w:rFonts w:hint="eastAsia"/>
        </w:rPr>
        <w:t xml:space="preserve"> </w:t>
      </w:r>
      <w:r w:rsidR="00207FC7">
        <w:t>Furthermore, t</w:t>
      </w:r>
      <w:r w:rsidR="009D2464">
        <w:rPr>
          <w:rFonts w:hint="eastAsia"/>
        </w:rPr>
        <w:t>his</w:t>
      </w:r>
      <w:r w:rsidR="005B6B27">
        <w:t xml:space="preserve"> 18 kb</w:t>
      </w:r>
      <w:r w:rsidR="009D2464">
        <w:rPr>
          <w:rFonts w:hint="eastAsia"/>
        </w:rPr>
        <w:t xml:space="preserve"> pattern</w:t>
      </w:r>
      <w:r w:rsidR="005B6B27">
        <w:t xml:space="preserve"> </w:t>
      </w:r>
      <w:r w:rsidR="0050110D">
        <w:t xml:space="preserve">was </w:t>
      </w:r>
      <w:r w:rsidR="005B6B27">
        <w:t xml:space="preserve">offset by 0, 6, and 12 kb, and the analysis repeated </w:t>
      </w:r>
      <w:r w:rsidR="0019295E">
        <w:t>for</w:t>
      </w:r>
      <w:r w:rsidR="00D63A61">
        <w:rPr>
          <w:rFonts w:hint="eastAsia"/>
        </w:rPr>
        <w:t xml:space="preserve"> each </w:t>
      </w:r>
      <w:r w:rsidR="00207FC7">
        <w:t>offset</w:t>
      </w:r>
      <w:r w:rsidR="00C231C6">
        <w:t xml:space="preserve"> to ensure that allele conversions at all positions </w:t>
      </w:r>
      <w:r w:rsidR="0050110D">
        <w:t xml:space="preserve">could </w:t>
      </w:r>
      <w:r w:rsidR="00C231C6">
        <w:t>be detected.</w:t>
      </w:r>
      <w:r w:rsidR="003F4045">
        <w:fldChar w:fldCharType="begin"/>
      </w:r>
      <w:r w:rsidR="000C5294">
        <w:instrText xml:space="preserve"> ADDIN ZOTERO_ITEM CSL_CITATION {"citationID":"VlcUwt6d","properties":{"formattedCitation":"\\super 6\\nosupersub{}","plainCitation":"6","noteIndex":0},"citationItems":[{"id":27,"uris":["http://zotero.org/users/14121098/items/CA6KQGXP"],"itemData":{"id":27,"type":"article-journal","container-title":"The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3F4045">
        <w:fldChar w:fldCharType="separate"/>
      </w:r>
      <w:r w:rsidR="000C5294" w:rsidRPr="000C5294">
        <w:rPr>
          <w:rFonts w:ascii="Calibri" w:hAnsi="Calibri" w:cs="Calibri"/>
          <w:kern w:val="0"/>
          <w:vertAlign w:val="superscript"/>
        </w:rPr>
        <w:t>6</w:t>
      </w:r>
      <w:r w:rsidR="003F4045">
        <w:fldChar w:fldCharType="end"/>
      </w:r>
    </w:p>
    <w:p w14:paraId="63219F82" w14:textId="2D9954BA" w:rsidR="009764D2" w:rsidRDefault="00544279" w:rsidP="001B1C60">
      <w:r>
        <w:t xml:space="preserve">For each marker within the gene conversion detection region, allele conversions </w:t>
      </w:r>
      <w:r w:rsidR="0050110D">
        <w:t xml:space="preserve">were detected </w:t>
      </w:r>
      <w:r>
        <w:t xml:space="preserve">based on the </w:t>
      </w:r>
      <w:r w:rsidR="006C50AD">
        <w:t xml:space="preserve">IBD clustering </w:t>
      </w:r>
      <w:r>
        <w:t xml:space="preserve">of the </w:t>
      </w:r>
      <w:r w:rsidR="006C50AD">
        <w:t>marker</w:t>
      </w:r>
      <w:r>
        <w:t xml:space="preserve"> </w:t>
      </w:r>
      <w:r w:rsidR="00A50ADE">
        <w:t xml:space="preserve">(within the IBD </w:t>
      </w:r>
      <w:r w:rsidR="00411CB9">
        <w:t>inference</w:t>
      </w:r>
      <w:r w:rsidR="00A50ADE">
        <w:t xml:space="preserve"> region) </w:t>
      </w:r>
      <w:r>
        <w:t xml:space="preserve">that </w:t>
      </w:r>
      <w:r w:rsidR="0050110D">
        <w:t xml:space="preserve">was </w:t>
      </w:r>
      <w:r>
        <w:t>closest in terms of genetic distance</w:t>
      </w:r>
      <w:r w:rsidR="006C50AD">
        <w:t>.</w:t>
      </w:r>
      <w:r w:rsidR="006C50AD">
        <w:rPr>
          <w:rFonts w:hint="eastAsia"/>
        </w:rPr>
        <w:t xml:space="preserve"> </w:t>
      </w:r>
      <w:r w:rsidR="00A60991">
        <w:t xml:space="preserve">To detect an allele conversion at </w:t>
      </w:r>
      <w:r w:rsidR="00C231C6">
        <w:t>a</w:t>
      </w:r>
      <w:r w:rsidR="00A60991">
        <w:t xml:space="preserve"> position, </w:t>
      </w:r>
      <w:r w:rsidR="001B1C60">
        <w:t xml:space="preserve">two haplotypes were required to share one allele, and two other haplotypes were required to share another allele in </w:t>
      </w:r>
      <w:r w:rsidR="00A60991">
        <w:t>the</w:t>
      </w:r>
      <w:r w:rsidR="00C231C6">
        <w:t xml:space="preserve"> </w:t>
      </w:r>
      <w:r w:rsidR="00044F66">
        <w:t xml:space="preserve">corresponding </w:t>
      </w:r>
      <w:r w:rsidR="00A60991">
        <w:t>IBD cluster</w:t>
      </w:r>
      <w:r w:rsidR="001B1C60">
        <w:t xml:space="preserve">. This requirement </w:t>
      </w:r>
      <w:r w:rsidR="00450EB2">
        <w:t>prevents the method from</w:t>
      </w:r>
      <w:r w:rsidR="005B3212">
        <w:t xml:space="preserve"> falsely</w:t>
      </w:r>
      <w:r w:rsidR="00450EB2">
        <w:t xml:space="preserve"> detecting </w:t>
      </w:r>
      <w:r w:rsidR="003F4045">
        <w:t>genotype errors</w:t>
      </w:r>
      <w:r w:rsidR="00450EB2">
        <w:t xml:space="preserve"> as allele conversions</w:t>
      </w:r>
      <w:r w:rsidR="00A60991">
        <w:t>.</w:t>
      </w:r>
      <w:r w:rsidR="00044F66">
        <w:t xml:space="preserve"> </w:t>
      </w:r>
      <w:r w:rsidR="005B3212">
        <w:t>Furthermore, o</w:t>
      </w:r>
      <w:r w:rsidR="00044F66">
        <w:t>nly markers that had a MAF of at least 5% were considered when detecting allele conversions to prevent mutations from being detected as allele conversions.</w:t>
      </w:r>
      <w:r w:rsidR="003F4045">
        <w:fldChar w:fldCharType="begin"/>
      </w:r>
      <w:r w:rsidR="000C5294">
        <w:instrText xml:space="preserve"> ADDIN ZOTERO_ITEM CSL_CITATION {"citationID":"wLCGuL3N","properties":{"formattedCitation":"\\super 6\\nosupersub{}","plainCitation":"6","noteIndex":0},"citationItems":[{"id":27,"uris":["http://zotero.org/users/14121098/items/CA6KQGXP"],"itemData":{"id":27,"type":"article-journal","container-title":"The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3F4045">
        <w:fldChar w:fldCharType="separate"/>
      </w:r>
      <w:r w:rsidR="000C5294" w:rsidRPr="000C5294">
        <w:rPr>
          <w:rFonts w:ascii="Calibri" w:hAnsi="Calibri" w:cs="Calibri"/>
          <w:kern w:val="0"/>
          <w:vertAlign w:val="superscript"/>
        </w:rPr>
        <w:t>6</w:t>
      </w:r>
      <w:r w:rsidR="003F4045">
        <w:fldChar w:fldCharType="end"/>
      </w:r>
    </w:p>
    <w:p w14:paraId="4DB1923E" w14:textId="15B0E028" w:rsidR="009764D2" w:rsidRDefault="009764D2" w:rsidP="003830E7">
      <w:r>
        <w:t xml:space="preserve">After allele conversions </w:t>
      </w:r>
      <w:r w:rsidR="000B1E67">
        <w:t>were</w:t>
      </w:r>
      <w:r>
        <w:t xml:space="preserve"> detected</w:t>
      </w:r>
      <w:r w:rsidR="00142C6C">
        <w:t xml:space="preserve">, </w:t>
      </w:r>
      <w:r>
        <w:t>they</w:t>
      </w:r>
      <w:r w:rsidR="00142C6C">
        <w:t xml:space="preserve"> </w:t>
      </w:r>
      <w:r w:rsidR="0050110D">
        <w:t xml:space="preserve">were </w:t>
      </w:r>
      <w:r w:rsidR="00142C6C">
        <w:t xml:space="preserve">clustered to form </w:t>
      </w:r>
      <w:r w:rsidR="000D50C5">
        <w:t xml:space="preserve">detected </w:t>
      </w:r>
      <w:r w:rsidR="00142C6C">
        <w:t xml:space="preserve">gene conversion </w:t>
      </w:r>
      <w:r w:rsidR="003F4045">
        <w:t>tracts</w:t>
      </w:r>
      <w:r w:rsidR="003830E7">
        <w:rPr>
          <w:rFonts w:hint="eastAsia"/>
        </w:rPr>
        <w:t xml:space="preserve">. </w:t>
      </w:r>
      <w:r w:rsidR="003830E7">
        <w:t xml:space="preserve">Allele conversions </w:t>
      </w:r>
      <w:r w:rsidR="0050110D">
        <w:t xml:space="preserve">were </w:t>
      </w:r>
      <w:r w:rsidR="003830E7">
        <w:t xml:space="preserve">considered to belong to the same gene conversion tract if they </w:t>
      </w:r>
      <w:r w:rsidR="0050110D">
        <w:t xml:space="preserve">were </w:t>
      </w:r>
      <w:r w:rsidR="003830E7">
        <w:t xml:space="preserve">located within </w:t>
      </w:r>
      <w:r w:rsidR="008C6274">
        <w:t>1.5 kb</w:t>
      </w:r>
      <w:r w:rsidR="003830E7">
        <w:t xml:space="preserve"> of each other, and if the membership of the two sub-clusters (representing the two alleles present in the IBD cluster) overlaps </w:t>
      </w:r>
      <w:r w:rsidR="00A50ADE">
        <w:t>for</w:t>
      </w:r>
      <w:r w:rsidR="003830E7">
        <w:t xml:space="preserve"> the two allele conversions.</w:t>
      </w:r>
      <w:r w:rsidR="003F4045">
        <w:fldChar w:fldCharType="begin"/>
      </w:r>
      <w:r w:rsidR="000C5294">
        <w:instrText xml:space="preserve"> ADDIN ZOTERO_ITEM CSL_CITATION {"citationID":"evVtR9Mg","properties":{"formattedCitation":"\\super 6\\nosupersub{}","plainCitation":"6","noteIndex":0},"citationItems":[{"id":27,"uris":["http://zotero.org/users/14121098/items/CA6KQGXP"],"itemData":{"id":27,"type":"article-journal","container-title":"The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3F4045">
        <w:fldChar w:fldCharType="separate"/>
      </w:r>
      <w:r w:rsidR="000C5294" w:rsidRPr="000C5294">
        <w:rPr>
          <w:rFonts w:ascii="Calibri" w:hAnsi="Calibri" w:cs="Calibri"/>
          <w:kern w:val="0"/>
          <w:vertAlign w:val="superscript"/>
        </w:rPr>
        <w:t>6</w:t>
      </w:r>
      <w:r w:rsidR="003F4045">
        <w:fldChar w:fldCharType="end"/>
      </w:r>
      <w:r w:rsidR="003830E7">
        <w:t xml:space="preserve"> </w:t>
      </w:r>
    </w:p>
    <w:p w14:paraId="0C988BFA" w14:textId="047B1846" w:rsidR="003830E7" w:rsidRDefault="003830E7" w:rsidP="003830E7">
      <w:r>
        <w:t xml:space="preserve">After </w:t>
      </w:r>
      <w:r w:rsidR="006327BA">
        <w:t>clustering</w:t>
      </w:r>
      <w:r>
        <w:t xml:space="preserve"> allele conversions </w:t>
      </w:r>
      <w:r w:rsidR="006327BA">
        <w:t>to</w:t>
      </w:r>
      <w:r w:rsidR="000B70E5">
        <w:t xml:space="preserve"> form</w:t>
      </w:r>
      <w:r>
        <w:t xml:space="preserve"> </w:t>
      </w:r>
      <w:r w:rsidR="000D50C5">
        <w:t xml:space="preserve">detected </w:t>
      </w:r>
      <w:r>
        <w:t xml:space="preserve">gene conversion tracts within each offset, the results </w:t>
      </w:r>
      <w:r w:rsidR="0050110D">
        <w:t xml:space="preserve">were </w:t>
      </w:r>
      <w:r w:rsidR="00471842">
        <w:t xml:space="preserve">combined </w:t>
      </w:r>
      <w:r>
        <w:t xml:space="preserve">across offsets. </w:t>
      </w:r>
      <w:r w:rsidR="00471842">
        <w:t>O</w:t>
      </w:r>
      <w:r>
        <w:t xml:space="preserve">nly </w:t>
      </w:r>
      <w:r w:rsidR="0038232E">
        <w:t xml:space="preserve">detected </w:t>
      </w:r>
      <w:r>
        <w:t>tracts that start</w:t>
      </w:r>
      <w:r w:rsidR="0050110D">
        <w:t>ed</w:t>
      </w:r>
      <w:r>
        <w:t xml:space="preserve"> within the central 6 kb of the 9 kb gene conversion detection region for </w:t>
      </w:r>
      <w:r w:rsidR="002C7103">
        <w:t>each</w:t>
      </w:r>
      <w:r>
        <w:t xml:space="preserve"> offset</w:t>
      </w:r>
      <w:r w:rsidR="00471842">
        <w:t xml:space="preserve"> </w:t>
      </w:r>
      <w:r w:rsidR="0050110D">
        <w:t xml:space="preserve">were </w:t>
      </w:r>
      <w:r w:rsidR="00471842">
        <w:t>retained</w:t>
      </w:r>
      <w:r>
        <w:t>.</w:t>
      </w:r>
      <w:r w:rsidR="00930236">
        <w:rPr>
          <w:rFonts w:hint="eastAsia"/>
        </w:rPr>
        <w:t xml:space="preserve"> </w:t>
      </w:r>
      <w:r w:rsidR="00C231C6" w:rsidRPr="00AE5A16">
        <w:t>This is because</w:t>
      </w:r>
      <w:r w:rsidR="0038232E" w:rsidRPr="00AE5A16">
        <w:t xml:space="preserve"> </w:t>
      </w:r>
      <w:r w:rsidR="00476DA3" w:rsidRPr="00AE5A16">
        <w:t xml:space="preserve">a </w:t>
      </w:r>
      <w:r w:rsidR="003A0566" w:rsidRPr="00AE5A16">
        <w:t xml:space="preserve">detected </w:t>
      </w:r>
      <w:r w:rsidR="003870A7" w:rsidRPr="00AE5A16">
        <w:t xml:space="preserve">gene conversion </w:t>
      </w:r>
      <w:r w:rsidR="003A0566" w:rsidRPr="00AE5A16">
        <w:t>tract</w:t>
      </w:r>
      <w:r w:rsidR="00C231C6" w:rsidRPr="00AE5A16">
        <w:t xml:space="preserve"> starting </w:t>
      </w:r>
      <w:r w:rsidR="00C43572" w:rsidRPr="00AE5A16">
        <w:t>near</w:t>
      </w:r>
      <w:r w:rsidR="003870A7" w:rsidRPr="00AE5A16">
        <w:t xml:space="preserve"> the end of a</w:t>
      </w:r>
      <w:r w:rsidR="00C231C6" w:rsidRPr="00AE5A16">
        <w:t xml:space="preserve"> detection region </w:t>
      </w:r>
      <w:r w:rsidR="00B61D1E" w:rsidRPr="00AE5A16">
        <w:t>is</w:t>
      </w:r>
      <w:r w:rsidR="00C231C6" w:rsidRPr="00AE5A16">
        <w:t xml:space="preserve"> likely to </w:t>
      </w:r>
      <w:r w:rsidR="00FB075E" w:rsidRPr="00AE5A16">
        <w:t>protrude into</w:t>
      </w:r>
      <w:r w:rsidR="009312DA" w:rsidRPr="00AE5A16">
        <w:t xml:space="preserve"> </w:t>
      </w:r>
      <w:r w:rsidR="00B20D85" w:rsidRPr="00AE5A16">
        <w:t xml:space="preserve">the </w:t>
      </w:r>
      <w:r w:rsidR="00FB075E" w:rsidRPr="00AE5A16">
        <w:t xml:space="preserve">neighboring </w:t>
      </w:r>
      <w:r w:rsidR="003F4045" w:rsidRPr="00AE5A16">
        <w:t xml:space="preserve">region </w:t>
      </w:r>
      <w:r w:rsidR="00FB075E" w:rsidRPr="00AE5A16">
        <w:t>in which allele conversions are not detected</w:t>
      </w:r>
      <w:r w:rsidR="00B712DF" w:rsidRPr="00AE5A16">
        <w:t xml:space="preserve">. </w:t>
      </w:r>
      <w:r w:rsidR="000D514D" w:rsidRPr="00AE5A16">
        <w:t>This also</w:t>
      </w:r>
      <w:r w:rsidR="00B712DF" w:rsidRPr="00AE5A16">
        <w:t xml:space="preserve"> prevents</w:t>
      </w:r>
      <w:r w:rsidR="00471842" w:rsidRPr="00AE5A16">
        <w:t xml:space="preserve"> double counting tracts</w:t>
      </w:r>
      <w:r w:rsidR="00FB075E">
        <w:t>.</w:t>
      </w:r>
    </w:p>
    <w:p w14:paraId="027AD5FF" w14:textId="240A5D74" w:rsidR="0000355D" w:rsidRDefault="00845E9F" w:rsidP="00257DC0">
      <w:r>
        <w:t xml:space="preserve">Across all the autosomes, </w:t>
      </w:r>
      <w:r w:rsidR="004D432A">
        <w:t>9,313,066 allele conversions were detected</w:t>
      </w:r>
      <w:r w:rsidR="006D7994">
        <w:t>.</w:t>
      </w:r>
      <w:r w:rsidR="004D432A">
        <w:t xml:space="preserve"> </w:t>
      </w:r>
      <w:r w:rsidR="006D7994">
        <w:t>These</w:t>
      </w:r>
      <w:r w:rsidR="004D432A">
        <w:t xml:space="preserve"> allele conversions were inferred to belong to 5,961,128 </w:t>
      </w:r>
      <w:r w:rsidR="00950D2B">
        <w:t xml:space="preserve">detected </w:t>
      </w:r>
      <w:r w:rsidR="004D432A">
        <w:t>gene conversion tracts</w:t>
      </w:r>
      <w:r w:rsidR="003179CF">
        <w:t>.</w:t>
      </w:r>
      <w:r w:rsidR="002A48CC">
        <w:t xml:space="preserve"> </w:t>
      </w:r>
      <w:r w:rsidR="006D7994">
        <w:t xml:space="preserve">Furthermore, </w:t>
      </w:r>
      <w:r w:rsidR="00E165EA">
        <w:t xml:space="preserve">82.9% of </w:t>
      </w:r>
      <w:r w:rsidR="003179CF">
        <w:t xml:space="preserve">the </w:t>
      </w:r>
      <w:r w:rsidR="000D50C5">
        <w:t xml:space="preserve">detected gene conversion </w:t>
      </w:r>
      <w:r w:rsidR="003179CF">
        <w:t xml:space="preserve">tracts </w:t>
      </w:r>
      <w:r w:rsidR="006D7994">
        <w:t xml:space="preserve">were comprised of </w:t>
      </w:r>
      <w:r w:rsidR="00503249">
        <w:t>a single</w:t>
      </w:r>
      <w:r w:rsidR="00B93137">
        <w:rPr>
          <w:rFonts w:hint="eastAsia"/>
        </w:rPr>
        <w:t xml:space="preserve"> allele conversion</w:t>
      </w:r>
      <w:r w:rsidR="00F8499F">
        <w:t>.</w:t>
      </w:r>
      <w:r w:rsidR="00503624">
        <w:fldChar w:fldCharType="begin"/>
      </w:r>
      <w:r w:rsidR="000C5294">
        <w:instrText xml:space="preserve"> ADDIN ZOTERO_ITEM CSL_CITATION {"citationID":"9zfC0f5H","properties":{"formattedCitation":"\\super 6\\nosupersub{}","plainCitation":"6","noteIndex":0},"citationItems":[{"id":27,"uris":["http://zotero.org/users/14121098/items/CA6KQGXP"],"itemData":{"id":27,"type":"article-journal","container-title":"The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503624">
        <w:fldChar w:fldCharType="separate"/>
      </w:r>
      <w:r w:rsidR="000C5294" w:rsidRPr="000C5294">
        <w:rPr>
          <w:rFonts w:ascii="Calibri" w:hAnsi="Calibri" w:cs="Calibri"/>
          <w:kern w:val="0"/>
          <w:vertAlign w:val="superscript"/>
        </w:rPr>
        <w:t>6</w:t>
      </w:r>
      <w:r w:rsidR="00503624">
        <w:fldChar w:fldCharType="end"/>
      </w:r>
      <w:r w:rsidR="00C24E2D">
        <w:t xml:space="preserve"> </w:t>
      </w:r>
      <w:r w:rsidR="00B93137">
        <w:rPr>
          <w:rFonts w:hint="eastAsia"/>
        </w:rPr>
        <w:t xml:space="preserve">We refer to the </w:t>
      </w:r>
      <w:r w:rsidR="005643DE">
        <w:t>length</w:t>
      </w:r>
      <w:r w:rsidR="00B93137">
        <w:rPr>
          <w:rFonts w:hint="eastAsia"/>
        </w:rPr>
        <w:t xml:space="preserve"> </w:t>
      </w:r>
      <w:r w:rsidR="005643DE">
        <w:t>spanning</w:t>
      </w:r>
      <w:r w:rsidR="00B93137">
        <w:rPr>
          <w:rFonts w:hint="eastAsia"/>
        </w:rPr>
        <w:t xml:space="preserve"> the furthest allele converted markers in </w:t>
      </w:r>
      <w:r w:rsidR="00503249">
        <w:t>a</w:t>
      </w:r>
      <w:r w:rsidR="00B93137">
        <w:rPr>
          <w:rFonts w:hint="eastAsia"/>
        </w:rPr>
        <w:t xml:space="preserve"> detected gene conversion tract as the </w:t>
      </w:r>
      <w:r w:rsidR="00C2439D">
        <w:t>observed tract length</w:t>
      </w:r>
      <w:r w:rsidR="001C35F0">
        <w:t xml:space="preserve"> of the </w:t>
      </w:r>
      <w:r w:rsidR="001C35F0">
        <w:lastRenderedPageBreak/>
        <w:t>gene conversion tract</w:t>
      </w:r>
      <w:r w:rsidR="00B93137">
        <w:rPr>
          <w:rFonts w:hint="eastAsia"/>
        </w:rPr>
        <w:t xml:space="preserve">. If </w:t>
      </w:r>
      <w:r w:rsidR="000D50C5">
        <w:t>a</w:t>
      </w:r>
      <w:r w:rsidR="00823B8F">
        <w:t xml:space="preserve"> detected</w:t>
      </w:r>
      <w:r w:rsidR="000D50C5">
        <w:t xml:space="preserve"> gene conversion</w:t>
      </w:r>
      <w:r w:rsidR="00823B8F">
        <w:t xml:space="preserve"> tract is comprised of a single allele conversion</w:t>
      </w:r>
      <w:r w:rsidR="00A60991">
        <w:t>,</w:t>
      </w:r>
      <w:r w:rsidR="00B93137">
        <w:rPr>
          <w:rFonts w:hint="eastAsia"/>
        </w:rPr>
        <w:t xml:space="preserve"> the observed </w:t>
      </w:r>
      <w:r w:rsidR="00C2439D">
        <w:t>tract length</w:t>
      </w:r>
      <w:r w:rsidR="00B93137">
        <w:rPr>
          <w:rFonts w:hint="eastAsia"/>
        </w:rPr>
        <w:t xml:space="preserve"> is one</w:t>
      </w:r>
      <w:r w:rsidR="00A51637">
        <w:t xml:space="preserve"> bp</w:t>
      </w:r>
      <w:r w:rsidR="00B93137">
        <w:rPr>
          <w:rFonts w:hint="eastAsia"/>
        </w:rPr>
        <w:t xml:space="preserve">. </w:t>
      </w:r>
    </w:p>
    <w:p w14:paraId="6D093CFE" w14:textId="3365E958" w:rsidR="00156895" w:rsidRDefault="00A61A8F" w:rsidP="00257DC0">
      <w:r>
        <w:rPr>
          <w:rFonts w:hint="eastAsia"/>
        </w:rPr>
        <w:t xml:space="preserve">We label the observed </w:t>
      </w:r>
      <w:r>
        <w:t>tract lengths</w:t>
      </w:r>
      <w:r>
        <w:rPr>
          <w:rFonts w:hint="eastAsia"/>
        </w:rPr>
        <w:t xml:space="preserve"> </w:t>
      </w:r>
      <w:r w:rsidR="000D50C5">
        <w:t xml:space="preserve">of all detected gene conversion tracts </w:t>
      </w:r>
      <w:r>
        <w:rPr>
          <w:rFonts w:hint="eastAsia"/>
        </w:rPr>
        <w:t xml:space="preserve">as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|j=1,…,m</m:t>
            </m:r>
          </m:e>
        </m:d>
      </m:oMath>
      <w:r w:rsidR="00D10968">
        <w:t xml:space="preserve">. </w:t>
      </w:r>
      <w:r w:rsidR="008C6274">
        <w:t xml:space="preserve">The procedure used </w:t>
      </w:r>
      <w:r w:rsidR="008C6274" w:rsidRPr="00C06283">
        <w:t>to detect</w:t>
      </w:r>
      <w:r w:rsidR="00FF2387" w:rsidRPr="00C06283">
        <w:t xml:space="preserve"> </w:t>
      </w:r>
      <w:r w:rsidR="00D776AF" w:rsidRPr="00C06283">
        <w:t xml:space="preserve">gene conversion tracts in </w:t>
      </w:r>
      <w:r w:rsidR="008C6274" w:rsidRPr="00C06283">
        <w:t xml:space="preserve">each </w:t>
      </w:r>
      <w:r w:rsidR="00D776AF" w:rsidRPr="00C06283">
        <w:t>offset</w:t>
      </w:r>
      <w:r w:rsidR="008C6274" w:rsidRPr="00C06283">
        <w:t xml:space="preserve"> assumes that gene conversion tracts are shorter than 1.5 kb</w:t>
      </w:r>
      <w:r w:rsidR="00C06283" w:rsidRPr="00C06283">
        <w:t>.</w:t>
      </w:r>
      <w:r w:rsidR="00F72926" w:rsidRPr="00C06283">
        <w:t xml:space="preserve"> </w:t>
      </w:r>
      <w:r w:rsidR="00075BB3">
        <w:t xml:space="preserve">To </w:t>
      </w:r>
      <w:r w:rsidR="00BD154D">
        <w:t>take this into account</w:t>
      </w:r>
      <w:r w:rsidR="00075BB3">
        <w:t xml:space="preserve">, </w:t>
      </w:r>
      <w:r w:rsidR="00156895">
        <w:t>we</w:t>
      </w:r>
      <w:r>
        <w:t xml:space="preserve"> exclude</w:t>
      </w:r>
      <w:r w:rsidR="00156895">
        <w:t xml:space="preserve"> any observed tract</w:t>
      </w:r>
      <w:r w:rsidR="00DB64F9">
        <w:t xml:space="preserve"> lengths</w:t>
      </w:r>
      <w:r w:rsidR="00156895">
        <w:t xml:space="preserve"> </w:t>
      </w:r>
      <w:r w:rsidR="005F7DB3">
        <w:t>exceeding</w:t>
      </w:r>
      <w:r w:rsidR="00156895">
        <w:t xml:space="preserve"> </w:t>
      </w:r>
      <w:r w:rsidR="00C06283">
        <w:t>1.5 kb</w:t>
      </w:r>
      <w:r w:rsidR="006D6550">
        <w:t xml:space="preserve"> when estimating the mean gene conversion tract length</w:t>
      </w:r>
      <w:r w:rsidR="00156895">
        <w:t xml:space="preserve">. </w:t>
      </w:r>
      <w:r w:rsidR="003F5595">
        <w:t>We</w:t>
      </w:r>
      <w:r>
        <w:t xml:space="preserve"> also</w:t>
      </w:r>
      <w:r w:rsidR="003F5595">
        <w:t xml:space="preserve"> </w:t>
      </w:r>
      <w:r w:rsidR="009764D2">
        <w:t>exclude</w:t>
      </w:r>
      <w:r w:rsidR="003F5595">
        <w:t xml:space="preserve"> observed tract lengths of </w:t>
      </w:r>
      <w:r w:rsidR="00A51637">
        <w:t>one</w:t>
      </w:r>
      <w:r w:rsidR="003F4045">
        <w:t xml:space="preserve"> bp </w:t>
      </w:r>
      <w:r>
        <w:t>prior to estimation</w:t>
      </w:r>
      <w:r w:rsidR="00C91E58">
        <w:t>,</w:t>
      </w:r>
      <w:r w:rsidR="003F5595">
        <w:t xml:space="preserve"> because the proportion of </w:t>
      </w:r>
      <w:r w:rsidR="00A51637">
        <w:t xml:space="preserve">observed tract lengths of one bp </w:t>
      </w:r>
      <w:r w:rsidR="003F5595">
        <w:t>is overestimated by our model</w:t>
      </w:r>
      <w:r w:rsidR="006B248D">
        <w:t xml:space="preserve"> (</w:t>
      </w:r>
      <w:r w:rsidR="00AB427E">
        <w:t xml:space="preserve">see </w:t>
      </w:r>
      <w:r w:rsidR="006B248D">
        <w:t>Supplementary Materials)</w:t>
      </w:r>
      <w:r>
        <w:t xml:space="preserve">. This is likely because </w:t>
      </w:r>
      <w:r w:rsidR="00277254">
        <w:t>we do not account for linkage disequilibrium in our model</w:t>
      </w:r>
      <w:r w:rsidR="00C91E58">
        <w:t xml:space="preserve">. The effect of linkage disequilibrium on the distribution of observed tract lengths is further discussed in the </w:t>
      </w:r>
      <w:r w:rsidR="00680B80">
        <w:t>S</w:t>
      </w:r>
      <w:r w:rsidR="00F64B2E">
        <w:t xml:space="preserve">upplementary </w:t>
      </w:r>
      <w:r w:rsidR="00680B80">
        <w:t>M</w:t>
      </w:r>
      <w:r w:rsidR="00F64B2E">
        <w:t xml:space="preserve">aterials. </w:t>
      </w:r>
    </w:p>
    <w:p w14:paraId="662B27CC" w14:textId="69F2EAA8" w:rsidR="00710683" w:rsidRPr="00710683" w:rsidRDefault="00132013" w:rsidP="00710683">
      <w:pPr>
        <w:pStyle w:val="Heading2"/>
      </w:pPr>
      <w:r>
        <w:t>Definitions and overview of model</w:t>
      </w:r>
    </w:p>
    <w:p w14:paraId="0B0A4ABE" w14:textId="7CDEE62B" w:rsidR="00312F64" w:rsidRDefault="00833FE9" w:rsidP="00487BB5">
      <w:r>
        <w:t xml:space="preserve">Our model follows the general framework described in </w:t>
      </w:r>
      <w:proofErr w:type="spellStart"/>
      <w:r>
        <w:t>Betran</w:t>
      </w:r>
      <w:proofErr w:type="spellEnd"/>
      <w:r>
        <w:t xml:space="preserve"> et al.</w:t>
      </w:r>
      <w:r w:rsidR="00BC6DCA">
        <w:t xml:space="preserve"> (1997).</w:t>
      </w:r>
      <w:r>
        <w:fldChar w:fldCharType="begin"/>
      </w:r>
      <w:r w:rsidR="00411CB9">
        <w:instrText xml:space="preserve"> ADDIN ZOTERO_ITEM CSL_CITATION {"citationID":"l9UiU8A9","properties":{"formattedCitation":"\\super 7\\nosupersub{}","plainCitation":"7","noteIndex":0},"citationItems":[{"id":28,"uris":["http://zotero.org/users/14121098/items/8SQWZVTT"],"itemData":{"id":28,"type":"article-journal","abstract":"DNA sequence variation studies report the transfer of small segments of DNA among different sequences caused by gene conversion events. Here, we provide an algorithm to detect gene conversion tracts and a statistical model to estimate the number and the length distribution of conversion tracts for population DNA sequence data. Two length distributions are defined in the model: (1) that of the observed tract lengths and (2) that of the true tract lengths. If the latter follows a geometric distribution, the relationship between both distributions depends on two basic parameters: ψ, which measures the probability of detecting a converted site, and φ, the parameter of the geometric distribution, from which the average true tract length, 1/(1 - φ), can be estimated. Expressions are provided for estimating φ by the method of the moments and that of the maximum likelihood. The robustness of the model is examined by computer simulation. The present methods have been applied to the published rp49 sequences of Drosophila subobscura. Maximum likelihood estimate of φ for this data set is 0.9918, which represents an average conversion tract length of 122 bp. Only a small percentage of extant conversion events is detected.","container-title":"Genetics","ISSN":"0016-6731","issue":"1","journalAbbreviation":"Genetics","note":"PMID: 9136003\nPMCID: PMC1207963","page":"89-99","source":"PubMed Central","title":"The Estimation of the Number and the Length Distribution of Gene Conversion Tracts from Population DNA Sequence Data","volume":"146","author":[{"family":"Betran","given":"E."},{"family":"Rozas","given":"J."},{"family":"Navarro","given":"A."},{"family":"Barbadilla","given":"A."}],"issued":{"date-parts":[["1997",5]]}}}],"schema":"https://github.com/citation-style-language/schema/raw/master/csl-citation.json"} </w:instrText>
      </w:r>
      <w:r>
        <w:fldChar w:fldCharType="separate"/>
      </w:r>
      <w:r w:rsidR="00411CB9" w:rsidRPr="00411CB9">
        <w:rPr>
          <w:rFonts w:ascii="Calibri" w:hAnsi="Calibri" w:cs="Calibri"/>
          <w:kern w:val="0"/>
          <w:vertAlign w:val="superscript"/>
        </w:rPr>
        <w:t>7</w:t>
      </w:r>
      <w:r>
        <w:fldChar w:fldCharType="end"/>
      </w:r>
      <w:r>
        <w:t xml:space="preserve"> </w:t>
      </w:r>
      <w:r w:rsidR="00710683">
        <w:t xml:space="preserve">We </w:t>
      </w:r>
      <w:r w:rsidR="006B248D">
        <w:t xml:space="preserve">model </w:t>
      </w:r>
      <m:oMath>
        <m:r>
          <w:rPr>
            <w:rFonts w:ascii="Cambria Math" w:hAnsi="Cambria Math"/>
          </w:rPr>
          <m:t>N</m:t>
        </m:r>
      </m:oMath>
      <w:r w:rsidR="006B248D">
        <w:t>, the length of a gene conversion tract,</w:t>
      </w:r>
      <w:r w:rsidR="00710683">
        <w:t xml:space="preserve"> </w:t>
      </w:r>
      <w:r w:rsidR="006B248D">
        <w:t>as</w:t>
      </w:r>
      <w:r w:rsidR="005D0DDE">
        <w:rPr>
          <w:rFonts w:hint="eastAsia"/>
        </w:rPr>
        <w:t xml:space="preserve"> a geometric random variable</w:t>
      </w:r>
      <w:r w:rsidR="00693EB6">
        <w:t>, or</w:t>
      </w:r>
      <w:r w:rsidR="00835987">
        <w:t xml:space="preserve"> (extending</w:t>
      </w:r>
      <w:r w:rsidR="00BC6DCA">
        <w:t xml:space="preserve"> the model by</w:t>
      </w:r>
      <w:r w:rsidR="00835987">
        <w:t xml:space="preserve"> </w:t>
      </w:r>
      <w:proofErr w:type="spellStart"/>
      <w:r w:rsidR="00835987">
        <w:t>Betran</w:t>
      </w:r>
      <w:proofErr w:type="spellEnd"/>
      <w:r w:rsidR="00835987">
        <w:t xml:space="preserve"> et al.</w:t>
      </w:r>
      <w:r w:rsidR="001A7546">
        <w:t>)</w:t>
      </w:r>
      <w:r w:rsidR="00693EB6">
        <w:t xml:space="preserve"> a sum of two </w:t>
      </w:r>
      <w:r w:rsidR="006B248D">
        <w:t xml:space="preserve">independent </w:t>
      </w:r>
      <w:r w:rsidR="004B4CC0">
        <w:t xml:space="preserve">and </w:t>
      </w:r>
      <w:r w:rsidR="00F45A7E">
        <w:t xml:space="preserve">identically distributed </w:t>
      </w:r>
      <w:r w:rsidR="00693EB6">
        <w:t xml:space="preserve">geometric random variables. </w:t>
      </w:r>
      <w:r w:rsidR="00D45C65">
        <w:t xml:space="preserve">We further let </w:t>
      </w:r>
      <m:oMath>
        <m:r>
          <w:rPr>
            <w:rFonts w:ascii="Cambria Math" w:hAnsi="Cambria Math"/>
          </w:rPr>
          <m:t>L</m:t>
        </m:r>
      </m:oMath>
      <w:r w:rsidR="00D45C65">
        <w:t xml:space="preserve"> </w:t>
      </w:r>
      <w:r w:rsidR="00F27B49">
        <w:rPr>
          <w:rFonts w:hint="eastAsia"/>
        </w:rPr>
        <w:t xml:space="preserve">be a random variable </w:t>
      </w:r>
      <w:r w:rsidR="00F76D56">
        <w:t>represent</w:t>
      </w:r>
      <w:r w:rsidR="00F27B49">
        <w:rPr>
          <w:rFonts w:hint="eastAsia"/>
        </w:rPr>
        <w:t>ing</w:t>
      </w:r>
      <w:r w:rsidR="00D45C65">
        <w:t xml:space="preserve"> the observed tract length</w:t>
      </w:r>
      <w:r w:rsidR="00D86817">
        <w:t xml:space="preserve"> of a gene conversion tract</w:t>
      </w:r>
      <w:r w:rsidR="00D45C65">
        <w:t>,</w:t>
      </w:r>
      <w:r w:rsidR="00D86817">
        <w:t xml:space="preserve"> which is</w:t>
      </w:r>
      <w:r w:rsidR="00D45C65">
        <w:t xml:space="preserve"> the </w:t>
      </w:r>
      <w:r w:rsidR="005643DE">
        <w:t>length spanning</w:t>
      </w:r>
      <w:r w:rsidR="0071073F">
        <w:rPr>
          <w:rFonts w:hint="eastAsia"/>
        </w:rPr>
        <w:t xml:space="preserve"> the</w:t>
      </w:r>
      <w:r w:rsidR="00D45C65">
        <w:t xml:space="preserve"> furthest </w:t>
      </w:r>
      <w:r w:rsidR="0023636A">
        <w:t xml:space="preserve">allele converted markers within </w:t>
      </w:r>
      <w:r w:rsidR="00BC6DCA">
        <w:t xml:space="preserve">the </w:t>
      </w:r>
      <w:r w:rsidR="0023636A">
        <w:t>gene conversion tract.</w:t>
      </w:r>
      <w:r w:rsidR="00DE71AC">
        <w:t xml:space="preserve"> </w:t>
      </w:r>
      <w:r w:rsidR="006A7428">
        <w:t xml:space="preserve">The event </w:t>
      </w:r>
      <m:oMath>
        <m:r>
          <w:rPr>
            <w:rFonts w:ascii="Cambria Math" w:hAnsi="Cambria Math"/>
          </w:rPr>
          <m:t>L=0</m:t>
        </m:r>
      </m:oMath>
      <w:r w:rsidR="00DE71AC">
        <w:t xml:space="preserve"> </w:t>
      </w:r>
      <w:r w:rsidR="006A7428">
        <w:t>represents</w:t>
      </w:r>
      <w:r w:rsidR="00DE71AC">
        <w:t xml:space="preserve"> no allele conversions </w:t>
      </w:r>
      <w:r w:rsidR="00F45A7E">
        <w:t>occurring</w:t>
      </w:r>
      <w:r w:rsidR="00DE71AC">
        <w:t xml:space="preserve"> within the tract, and </w:t>
      </w:r>
      <m:oMath>
        <m:r>
          <w:rPr>
            <w:rFonts w:ascii="Cambria Math" w:hAnsi="Cambria Math"/>
          </w:rPr>
          <m:t>L=1</m:t>
        </m:r>
      </m:oMath>
      <w:r w:rsidR="00DE71AC">
        <w:t xml:space="preserve"> </w:t>
      </w:r>
      <w:r w:rsidR="006A7428">
        <w:t>represents</w:t>
      </w:r>
      <w:r w:rsidR="00DE71AC">
        <w:t xml:space="preserve"> one allele </w:t>
      </w:r>
      <w:r w:rsidR="006A7428">
        <w:t xml:space="preserve">conversion </w:t>
      </w:r>
      <w:r w:rsidR="00F45A7E">
        <w:t>occurring</w:t>
      </w:r>
      <w:r w:rsidR="00042F73">
        <w:t xml:space="preserve"> </w:t>
      </w:r>
      <w:r w:rsidR="00DE71AC">
        <w:t xml:space="preserve">within the tract. </w:t>
      </w:r>
      <w:r w:rsidR="009934EB">
        <w:rPr>
          <w:rFonts w:hint="eastAsia"/>
        </w:rPr>
        <w:t>In the following sections, w</w:t>
      </w:r>
      <w:r w:rsidR="00312F64">
        <w:t>e derive the</w:t>
      </w:r>
      <w:r w:rsidR="00B52FCB">
        <w:t xml:space="preserve"> conditional distribution of </w:t>
      </w:r>
      <m:oMath>
        <m:r>
          <w:rPr>
            <w:rFonts w:ascii="Cambria Math" w:hAnsi="Cambria Math"/>
          </w:rPr>
          <m:t>L</m:t>
        </m:r>
      </m:oMath>
      <w:r w:rsidR="006B248D">
        <w:t xml:space="preserve"> given </w:t>
      </w:r>
      <m:oMath>
        <m:r>
          <w:rPr>
            <w:rFonts w:ascii="Cambria Math" w:hAnsi="Cambria Math"/>
          </w:rPr>
          <m:t>N</m:t>
        </m:r>
      </m:oMath>
      <w:r w:rsidR="00B52FCB">
        <w:t xml:space="preserve"> and the</w:t>
      </w:r>
      <w:r w:rsidR="00312F64">
        <w:t xml:space="preserve"> marginal distribution of </w:t>
      </w:r>
      <m:oMath>
        <m:r>
          <w:rPr>
            <w:rFonts w:ascii="Cambria Math" w:hAnsi="Cambria Math"/>
          </w:rPr>
          <m:t>L</m:t>
        </m:r>
      </m:oMath>
      <w:r w:rsidR="00B52FCB">
        <w:t>. We further</w:t>
      </w:r>
      <w:r w:rsidR="00312F64">
        <w:t xml:space="preserve"> describe the procedure</w:t>
      </w:r>
      <w:r w:rsidR="00122615">
        <w:t xml:space="preserve"> </w:t>
      </w:r>
      <w:r w:rsidR="009934EB">
        <w:rPr>
          <w:rFonts w:hint="eastAsia"/>
        </w:rPr>
        <w:t xml:space="preserve">we use </w:t>
      </w:r>
      <w:r w:rsidR="00122615">
        <w:t xml:space="preserve">to obtain a maximum likelihood estimate of </w:t>
      </w:r>
      <m:oMath>
        <m:r>
          <w:rPr>
            <w:rFonts w:ascii="Cambria Math" w:hAnsi="Cambria Math"/>
          </w:rPr>
          <m:t>ϕ</m:t>
        </m:r>
      </m:oMath>
      <w:r w:rsidR="00122615">
        <w:t>, </w:t>
      </w:r>
      <w:r w:rsidR="006857B8">
        <w:t> </w:t>
      </w:r>
      <m:oMath>
        <m:acc>
          <m:accPr>
            <m:ctrlPr>
              <w:rPr>
                <w:rFonts w:ascii="Cambria Math" w:hAnsi="Cambria Math"/>
                <w:i/>
              </w:rPr>
            </m:ctrlPr>
          </m:accPr>
          <m:e>
            <m:r>
              <w:rPr>
                <w:rFonts w:ascii="Cambria Math" w:hAnsi="Cambria Math"/>
              </w:rPr>
              <m:t>ϕ</m:t>
            </m:r>
          </m:e>
        </m:acc>
      </m:oMath>
      <w:r w:rsidR="00122615">
        <w:t xml:space="preserve">, </w:t>
      </w:r>
      <w:r w:rsidR="007739D4">
        <w:rPr>
          <w:rFonts w:hint="eastAsia"/>
        </w:rPr>
        <w:t xml:space="preserve">using the </w:t>
      </w:r>
      <w:r w:rsidR="00122615">
        <w:t xml:space="preserve">observed tract lengths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|j=1,…,m</m:t>
            </m:r>
          </m:e>
        </m:d>
      </m:oMath>
      <w:r w:rsidR="00122615">
        <w:t xml:space="preserve"> detected from the UK Biobank whole autosome data.</w:t>
      </w:r>
      <w:r w:rsidR="00312F64">
        <w:t xml:space="preserve"> </w:t>
      </w:r>
    </w:p>
    <w:p w14:paraId="46717096" w14:textId="4FD74EF2" w:rsidR="00122615" w:rsidRDefault="00125EE0" w:rsidP="00122615">
      <w:pPr>
        <w:pStyle w:val="Heading2"/>
      </w:pPr>
      <w:r>
        <w:lastRenderedPageBreak/>
        <w:t>T</w:t>
      </w:r>
      <w:r w:rsidR="003A52E8">
        <w:t>he distribution of</w:t>
      </w:r>
      <w:r w:rsidR="00CD7B2B">
        <w:t xml:space="preserve"> </w:t>
      </w:r>
      <w:r>
        <w:t xml:space="preserve">the </w:t>
      </w:r>
      <w:r w:rsidR="00CD7B2B">
        <w:t xml:space="preserve">observed tract length conditional on the </w:t>
      </w:r>
      <w:r>
        <w:t>gene conversion tract length</w:t>
      </w:r>
    </w:p>
    <w:p w14:paraId="194797C5" w14:textId="520B2638" w:rsidR="006857B8" w:rsidRDefault="00C00481" w:rsidP="006857B8">
      <w:r>
        <w:t xml:space="preserve">The observed </w:t>
      </w:r>
      <w:r w:rsidR="00BC6DCA">
        <w:t xml:space="preserve">tract </w:t>
      </w:r>
      <w:r w:rsidR="00AB612D">
        <w:t>length of a gene conversion tract</w:t>
      </w:r>
      <w:r w:rsidR="00461476">
        <w:t>, represented by the random variable</w:t>
      </w:r>
      <w:r w:rsidR="00BB3D30">
        <w:t xml:space="preserve"> </w:t>
      </w:r>
      <m:oMath>
        <m:r>
          <w:rPr>
            <w:rFonts w:ascii="Cambria Math" w:hAnsi="Cambria Math"/>
          </w:rPr>
          <m:t>L</m:t>
        </m:r>
      </m:oMath>
      <w:r w:rsidR="00461476">
        <w:t>,</w:t>
      </w:r>
      <w:r w:rsidR="00BB3D30">
        <w:t xml:space="preserve"> depends on where allele conversions occur </w:t>
      </w:r>
      <w:r w:rsidR="006B5893">
        <w:t xml:space="preserve">on the gene conversion tract. </w:t>
      </w:r>
      <w:r w:rsidR="00487735">
        <w:t>We</w:t>
      </w:r>
      <w:r w:rsidR="00461476">
        <w:t xml:space="preserve"> </w:t>
      </w:r>
      <w:r w:rsidR="00DE6885">
        <w:t xml:space="preserve">will first </w:t>
      </w:r>
      <w:r w:rsidR="00461476">
        <w:t>assume that</w:t>
      </w:r>
      <w:r w:rsidR="00122615">
        <w:t xml:space="preserve"> allele conversion</w:t>
      </w:r>
      <w:r w:rsidR="00461476">
        <w:t>s</w:t>
      </w:r>
      <w:r w:rsidR="00122615">
        <w:t xml:space="preserve"> happen with probability </w:t>
      </w:r>
      <m:oMath>
        <m:r>
          <w:rPr>
            <w:rFonts w:ascii="Cambria Math" w:hAnsi="Cambria Math"/>
          </w:rPr>
          <m:t>ψ</m:t>
        </m:r>
      </m:oMath>
      <w:r w:rsidR="006B5893">
        <w:t xml:space="preserve"> at every position within </w:t>
      </w:r>
      <w:r w:rsidR="008B0E80">
        <w:t>some</w:t>
      </w:r>
      <w:r w:rsidR="00122615">
        <w:t xml:space="preserve"> </w:t>
      </w:r>
      <w:r w:rsidR="003A52E8">
        <w:t>gene conversion tract</w:t>
      </w:r>
      <w:r w:rsidR="003E78EC">
        <w:t xml:space="preserve"> that is exactly </w:t>
      </w:r>
      <m:oMath>
        <m:r>
          <w:rPr>
            <w:rFonts w:ascii="Cambria Math" w:hAnsi="Cambria Math"/>
          </w:rPr>
          <m:t>n</m:t>
        </m:r>
      </m:oMath>
      <w:r w:rsidR="003E78EC">
        <w:t xml:space="preserve"> bp long</w:t>
      </w:r>
      <w:r w:rsidR="00F15B79">
        <w:t xml:space="preserve">. </w:t>
      </w:r>
      <w:r w:rsidR="003A52E8">
        <w:t xml:space="preserve">Under this </w:t>
      </w:r>
      <w:r w:rsidR="003E78EC">
        <w:t>scenario</w:t>
      </w:r>
      <w:r w:rsidR="003A52E8">
        <w:t xml:space="preserve">, the following </w:t>
      </w:r>
      <w:r w:rsidR="00461476">
        <w:t xml:space="preserve">conditional </w:t>
      </w:r>
      <w:r w:rsidR="003A52E8">
        <w:t xml:space="preserve">distribution is derived </w:t>
      </w:r>
      <w:r w:rsidR="009D7657">
        <w:t>by</w:t>
      </w:r>
      <w:r w:rsidR="003A52E8">
        <w:t xml:space="preserve"> </w:t>
      </w:r>
      <w:proofErr w:type="spellStart"/>
      <w:r w:rsidR="003A52E8">
        <w:t>Betran</w:t>
      </w:r>
      <w:proofErr w:type="spellEnd"/>
      <w:r w:rsidR="003A52E8">
        <w:t xml:space="preserve"> et al.</w:t>
      </w:r>
      <w:r w:rsidR="003A52E8">
        <w:fldChar w:fldCharType="begin"/>
      </w:r>
      <w:r w:rsidR="00411CB9">
        <w:instrText xml:space="preserve"> ADDIN ZOTERO_ITEM CSL_CITATION {"citationID":"iJCBdX2A","properties":{"formattedCitation":"\\super 7\\nosupersub{}","plainCitation":"7","noteIndex":0},"citationItems":[{"id":28,"uris":["http://zotero.org/users/14121098/items/8SQWZVTT"],"itemData":{"id":28,"type":"article-journal","abstract":"DNA sequence variation studies report the transfer of small segments of DNA among different sequences caused by gene conversion events. Here, we provide an algorithm to detect gene conversion tracts and a statistical model to estimate the number and the length distribution of conversion tracts for population DNA sequence data. Two length distributions are defined in the model: (1) that of the observed tract lengths and (2) that of the true tract lengths. If the latter follows a geometric distribution, the relationship between both distributions depends on two basic parameters: ψ, which measures the probability of detecting a converted site, and φ, the parameter of the geometric distribution, from which the average true tract length, 1/(1 - φ), can be estimated. Expressions are provided for estimating φ by the method of the moments and that of the maximum likelihood. The robustness of the model is examined by computer simulation. The present methods have been applied to the published rp49 sequences of Drosophila subobscura. Maximum likelihood estimate of φ for this data set is 0.9918, which represents an average conversion tract length of 122 bp. Only a small percentage of extant conversion events is detected.","container-title":"Genetics","ISSN":"0016-6731","issue":"1","journalAbbreviation":"Genetics","note":"PMID: 9136003\nPMCID: PMC1207963","page":"89-99","source":"PubMed Central","title":"The Estimation of the Number and the Length Distribution of Gene Conversion Tracts from Population DNA Sequence Data","volume":"146","author":[{"family":"Betran","given":"E."},{"family":"Rozas","given":"J."},{"family":"Navarro","given":"A."},{"family":"Barbadilla","given":"A."}],"issued":{"date-parts":[["1997",5]]}}}],"schema":"https://github.com/citation-style-language/schema/raw/master/csl-citation.json"} </w:instrText>
      </w:r>
      <w:r w:rsidR="003A52E8">
        <w:fldChar w:fldCharType="separate"/>
      </w:r>
      <w:r w:rsidR="00411CB9" w:rsidRPr="00411CB9">
        <w:rPr>
          <w:rFonts w:ascii="Calibri" w:hAnsi="Calibri" w:cs="Calibri"/>
          <w:kern w:val="0"/>
          <w:vertAlign w:val="superscript"/>
        </w:rPr>
        <w:t>7</w:t>
      </w:r>
      <w:r w:rsidR="003A52E8">
        <w:fldChar w:fldCharType="end"/>
      </w:r>
    </w:p>
    <w:p w14:paraId="59EBD33A" w14:textId="3EB78CD2" w:rsidR="00122615" w:rsidRDefault="00122615" w:rsidP="006857B8">
      <m:oMathPara>
        <m:oMath>
          <m:r>
            <w:rPr>
              <w:rFonts w:ascii="Cambria Math" w:hAnsi="Cambria Math"/>
            </w:rPr>
            <m:t>P</m:t>
          </m:r>
          <m:d>
            <m:dPr>
              <m:ctrlPr>
                <w:rPr>
                  <w:rFonts w:ascii="Cambria Math" w:hAnsi="Cambria Math"/>
                  <w:i/>
                </w:rPr>
              </m:ctrlPr>
            </m:dPr>
            <m:e>
              <m:r>
                <w:rPr>
                  <w:rFonts w:ascii="Cambria Math" w:hAnsi="Cambria Math"/>
                </w:rPr>
                <m:t>L</m:t>
              </m:r>
              <m:r>
                <m:rPr>
                  <m:scr m:val="script"/>
                </m:rPr>
                <w:rPr>
                  <w:rFonts w:ascii="Cambria Math" w:hAnsi="Cambria Math"/>
                </w:rPr>
                <m:t>=l</m:t>
              </m:r>
            </m:e>
            <m:e>
              <m:r>
                <w:rPr>
                  <w:rFonts w:ascii="Cambria Math" w:hAnsi="Cambria Math"/>
                </w:rPr>
                <m:t>N=n</m:t>
              </m:r>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d>
                        <m:dPr>
                          <m:ctrlPr>
                            <w:rPr>
                              <w:rFonts w:ascii="Cambria Math" w:hAnsi="Cambria Math"/>
                              <w:i/>
                            </w:rPr>
                          </m:ctrlPr>
                        </m:dPr>
                        <m:e>
                          <m:r>
                            <w:rPr>
                              <w:rFonts w:ascii="Cambria Math" w:hAnsi="Cambria Math"/>
                            </w:rPr>
                            <m:t>1-ψ</m:t>
                          </m:r>
                        </m:e>
                      </m:d>
                    </m:e>
                    <m:sup>
                      <m:r>
                        <w:rPr>
                          <w:rFonts w:ascii="Cambria Math" w:hAnsi="Cambria Math"/>
                        </w:rPr>
                        <m:t>n</m:t>
                      </m:r>
                    </m:sup>
                  </m:sSup>
                  <m:r>
                    <w:rPr>
                      <w:rFonts w:ascii="Cambria Math" w:hAnsi="Cambria Math"/>
                    </w:rPr>
                    <m:t xml:space="preserve">                          </m:t>
                  </m:r>
                  <m:r>
                    <m:rPr>
                      <m:nor/>
                    </m:rPr>
                    <w:rPr>
                      <w:rFonts w:ascii="Cambria Math" w:hAnsi="Cambria Math"/>
                    </w:rPr>
                    <m:t>if</m:t>
                  </m:r>
                  <m:r>
                    <m:rPr>
                      <m:scr m:val="script"/>
                    </m:rPr>
                    <w:rPr>
                      <w:rFonts w:ascii="Cambria Math" w:hAnsi="Cambria Math"/>
                    </w:rPr>
                    <m:t xml:space="preserve"> l=</m:t>
                  </m:r>
                  <m:r>
                    <w:rPr>
                      <w:rFonts w:ascii="Cambria Math" w:hAnsi="Cambria Math"/>
                    </w:rPr>
                    <m:t>0</m:t>
                  </m:r>
                </m:e>
                <m:e>
                  <m:r>
                    <w:rPr>
                      <w:rFonts w:ascii="Cambria Math" w:hAnsi="Cambria Math"/>
                    </w:rPr>
                    <m:t>nψ</m:t>
                  </m:r>
                  <m:sSup>
                    <m:sSupPr>
                      <m:ctrlPr>
                        <w:rPr>
                          <w:rFonts w:ascii="Cambria Math" w:hAnsi="Cambria Math"/>
                          <w:i/>
                        </w:rPr>
                      </m:ctrlPr>
                    </m:sSupPr>
                    <m:e>
                      <m:d>
                        <m:dPr>
                          <m:ctrlPr>
                            <w:rPr>
                              <w:rFonts w:ascii="Cambria Math" w:hAnsi="Cambria Math"/>
                              <w:i/>
                            </w:rPr>
                          </m:ctrlPr>
                        </m:dPr>
                        <m:e>
                          <m:r>
                            <w:rPr>
                              <w:rFonts w:ascii="Cambria Math" w:hAnsi="Cambria Math"/>
                            </w:rPr>
                            <m:t>1-ψ</m:t>
                          </m:r>
                        </m:e>
                      </m:d>
                    </m:e>
                    <m:sup>
                      <m:r>
                        <w:rPr>
                          <w:rFonts w:ascii="Cambria Math" w:hAnsi="Cambria Math"/>
                        </w:rPr>
                        <m:t>n-1</m:t>
                      </m:r>
                    </m:sup>
                  </m:sSup>
                  <m:r>
                    <m:rPr>
                      <m:nor/>
                    </m:rPr>
                    <w:rPr>
                      <w:rFonts w:ascii="Cambria Math" w:hAnsi="Cambria Math"/>
                    </w:rPr>
                    <m:t xml:space="preserve">                if  </m:t>
                  </m:r>
                  <m:r>
                    <m:rPr>
                      <m:scr m:val="script"/>
                    </m:rPr>
                    <w:rPr>
                      <w:rFonts w:ascii="Cambria Math" w:hAnsi="Cambria Math"/>
                    </w:rPr>
                    <m:t>l=</m:t>
                  </m:r>
                  <m:r>
                    <w:rPr>
                      <w:rFonts w:ascii="Cambria Math" w:hAnsi="Cambria Math"/>
                    </w:rPr>
                    <m:t>1</m:t>
                  </m:r>
                </m:e>
                <m:e>
                  <m:d>
                    <m:dPr>
                      <m:ctrlPr>
                        <w:rPr>
                          <w:rFonts w:ascii="Cambria Math" w:hAnsi="Cambria Math"/>
                          <w:i/>
                        </w:rPr>
                      </m:ctrlPr>
                    </m:dPr>
                    <m:e>
                      <m:r>
                        <w:rPr>
                          <w:rFonts w:ascii="Cambria Math" w:hAnsi="Cambria Math"/>
                        </w:rPr>
                        <m:t>n-l+1</m:t>
                      </m:r>
                    </m:e>
                  </m:d>
                  <m:sSup>
                    <m:sSupPr>
                      <m:ctrlPr>
                        <w:rPr>
                          <w:rFonts w:ascii="Cambria Math" w:hAnsi="Cambria Math"/>
                          <w:i/>
                        </w:rPr>
                      </m:ctrlPr>
                    </m:sSupPr>
                    <m:e>
                      <m:r>
                        <w:rPr>
                          <w:rFonts w:ascii="Cambria Math" w:hAnsi="Cambria Math"/>
                        </w:rPr>
                        <m:t>ψ</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1-ψ</m:t>
                          </m:r>
                        </m:e>
                      </m:d>
                    </m:e>
                    <m:sup>
                      <m:r>
                        <w:rPr>
                          <w:rFonts w:ascii="Cambria Math" w:hAnsi="Cambria Math"/>
                        </w:rPr>
                        <m:t>n</m:t>
                      </m:r>
                      <m:r>
                        <m:rPr>
                          <m:scr m:val="script"/>
                        </m:rPr>
                        <w:rPr>
                          <w:rFonts w:ascii="Cambria Math" w:hAnsi="Cambria Math"/>
                        </w:rPr>
                        <m:t>-l</m:t>
                      </m:r>
                    </m:sup>
                  </m:sSup>
                  <m:r>
                    <w:rPr>
                      <w:rFonts w:ascii="Cambria Math" w:hAnsi="Cambria Math"/>
                    </w:rPr>
                    <m:t xml:space="preserve">    </m:t>
                  </m:r>
                  <m:r>
                    <m:rPr>
                      <m:nor/>
                    </m:rPr>
                    <w:rPr>
                      <w:rFonts w:ascii="Cambria Math" w:hAnsi="Cambria Math"/>
                    </w:rPr>
                    <m:t xml:space="preserve">if 2 ≤  </m:t>
                  </m:r>
                  <m:r>
                    <m:rPr>
                      <m:scr m:val="script"/>
                    </m:rPr>
                    <w:rPr>
                      <w:rFonts w:ascii="Cambria Math" w:hAnsi="Cambria Math"/>
                    </w:rPr>
                    <m:t>l≤</m:t>
                  </m:r>
                  <m:r>
                    <w:rPr>
                      <w:rFonts w:ascii="Cambria Math" w:hAnsi="Cambria Math"/>
                    </w:rPr>
                    <m:t>n</m:t>
                  </m:r>
                  <m:r>
                    <m:rPr>
                      <m:nor/>
                    </m:rPr>
                    <w:rPr>
                      <w:rFonts w:ascii="Cambria Math" w:hAnsi="Cambria Math"/>
                    </w:rPr>
                    <m:t xml:space="preserve"> </m:t>
                  </m:r>
                </m:e>
              </m:eqArr>
              <m:r>
                <w:rPr>
                  <w:rFonts w:ascii="Cambria Math" w:hAnsi="Cambria Math"/>
                </w:rPr>
                <m:t>.</m:t>
              </m:r>
            </m:e>
          </m:d>
        </m:oMath>
      </m:oMathPara>
    </w:p>
    <w:p w14:paraId="16AE0AED" w14:textId="3A078F01" w:rsidR="00F8499F" w:rsidRDefault="00A909C7" w:rsidP="00F8499F">
      <w:pPr>
        <w:jc w:val="left"/>
      </w:pPr>
      <w:r>
        <w:t>In the probability</w:t>
      </w:r>
      <w:r w:rsidR="006525B0">
        <w:rPr>
          <w:rFonts w:hint="eastAsia"/>
        </w:rPr>
        <w:t xml:space="preserve"> above, we conditioned on the gene conversion tract length</w:t>
      </w:r>
      <w:r w:rsidR="00461476">
        <w:t xml:space="preserve">, represented by the random variable </w:t>
      </w:r>
      <m:oMath>
        <m:r>
          <w:rPr>
            <w:rFonts w:ascii="Cambria Math" w:hAnsi="Cambria Math"/>
          </w:rPr>
          <m:t>N</m:t>
        </m:r>
      </m:oMath>
      <w:r w:rsidR="00461476">
        <w:t>,</w:t>
      </w:r>
      <w:r w:rsidR="006525B0">
        <w:rPr>
          <w:rFonts w:hint="eastAsia"/>
        </w:rPr>
        <w:t xml:space="preserve"> </w:t>
      </w:r>
      <w:r w:rsidR="008F5F1E">
        <w:t>being</w:t>
      </w:r>
      <w:r w:rsidR="00835987">
        <w:t xml:space="preserve"> </w:t>
      </w:r>
      <m:oMath>
        <m:r>
          <w:rPr>
            <w:rFonts w:ascii="Cambria Math" w:hAnsi="Cambria Math"/>
          </w:rPr>
          <m:t>n</m:t>
        </m:r>
      </m:oMath>
      <w:r w:rsidR="008F5F1E">
        <w:t xml:space="preserve"> bp long</w:t>
      </w:r>
      <w:r w:rsidR="006525B0">
        <w:rPr>
          <w:rFonts w:hint="eastAsia"/>
        </w:rPr>
        <w:t>.</w:t>
      </w:r>
      <w:r w:rsidR="00F8499F">
        <w:t xml:space="preserve"> </w:t>
      </w:r>
      <w:r w:rsidR="006525B0">
        <w:rPr>
          <w:rFonts w:hint="eastAsia"/>
        </w:rPr>
        <w:t>Obtaining an</w:t>
      </w:r>
      <w:r w:rsidR="00BA6BE9">
        <w:t xml:space="preserve"> observed tract length of zero</w:t>
      </w:r>
      <w:r w:rsidR="005B2BDA">
        <w:t xml:space="preserve"> bp</w:t>
      </w:r>
      <w:r w:rsidR="006525B0">
        <w:rPr>
          <w:rFonts w:hint="eastAsia"/>
        </w:rPr>
        <w:t xml:space="preserve"> is equivalent to</w:t>
      </w:r>
      <w:r w:rsidR="00BA6BE9">
        <w:t xml:space="preserve"> </w:t>
      </w:r>
      <w:r w:rsidR="00F8499F">
        <w:t xml:space="preserve">allele conversions </w:t>
      </w:r>
      <w:r w:rsidR="006525B0">
        <w:rPr>
          <w:rFonts w:hint="eastAsia"/>
        </w:rPr>
        <w:t xml:space="preserve">not </w:t>
      </w:r>
      <w:r w:rsidR="006525B0">
        <w:t>occurring</w:t>
      </w:r>
      <w:r w:rsidR="006525B0">
        <w:rPr>
          <w:rFonts w:hint="eastAsia"/>
        </w:rPr>
        <w:t xml:space="preserve"> within </w:t>
      </w:r>
      <w:r w:rsidR="008F3EC0">
        <w:rPr>
          <w:rFonts w:hint="eastAsia"/>
        </w:rPr>
        <w:t xml:space="preserve">the </w:t>
      </w:r>
      <w:r w:rsidR="00BA6BE9">
        <w:t>gene conversion tract</w:t>
      </w:r>
      <w:r w:rsidR="00B84271">
        <w:rPr>
          <w:rFonts w:hint="eastAsia"/>
        </w:rPr>
        <w:t xml:space="preserve">, which happens </w:t>
      </w:r>
      <w:r w:rsidR="00BA6BE9">
        <w:t xml:space="preserve">with a probability of </w:t>
      </w:r>
      <m:oMath>
        <m:sSup>
          <m:sSupPr>
            <m:ctrlPr>
              <w:rPr>
                <w:rFonts w:ascii="Cambria Math" w:hAnsi="Cambria Math"/>
                <w:i/>
              </w:rPr>
            </m:ctrlPr>
          </m:sSupPr>
          <m:e>
            <m:d>
              <m:dPr>
                <m:ctrlPr>
                  <w:rPr>
                    <w:rFonts w:ascii="Cambria Math" w:hAnsi="Cambria Math"/>
                    <w:i/>
                  </w:rPr>
                </m:ctrlPr>
              </m:dPr>
              <m:e>
                <m:r>
                  <w:rPr>
                    <w:rFonts w:ascii="Cambria Math" w:hAnsi="Cambria Math"/>
                  </w:rPr>
                  <m:t>1-ψ</m:t>
                </m:r>
              </m:e>
            </m:d>
          </m:e>
          <m:sup>
            <m:r>
              <w:rPr>
                <w:rFonts w:ascii="Cambria Math" w:hAnsi="Cambria Math"/>
              </w:rPr>
              <m:t>n</m:t>
            </m:r>
          </m:sup>
        </m:sSup>
      </m:oMath>
      <w:r w:rsidR="00BA6BE9">
        <w:t xml:space="preserve">. Next, </w:t>
      </w:r>
      <w:r w:rsidR="002A6B64">
        <w:rPr>
          <w:rFonts w:hint="eastAsia"/>
        </w:rPr>
        <w:t xml:space="preserve">obtaining an observed tract length of one </w:t>
      </w:r>
      <w:r w:rsidR="0097388F">
        <w:t xml:space="preserve">bp </w:t>
      </w:r>
      <w:r w:rsidR="002A6B64">
        <w:rPr>
          <w:rFonts w:hint="eastAsia"/>
        </w:rPr>
        <w:t>is equivalent to</w:t>
      </w:r>
      <w:r w:rsidR="00BA6BE9">
        <w:t xml:space="preserve"> an allele conversion </w:t>
      </w:r>
      <w:r w:rsidR="00F74A0D">
        <w:t>occurring</w:t>
      </w:r>
      <w:r w:rsidR="00F74A0D">
        <w:rPr>
          <w:rFonts w:hint="eastAsia"/>
        </w:rPr>
        <w:t xml:space="preserve"> at exactly one position </w:t>
      </w:r>
      <w:r w:rsidR="00BA6BE9">
        <w:t xml:space="preserve">within the gene conversion tract. </w:t>
      </w:r>
      <w:r w:rsidR="004624BF">
        <w:t xml:space="preserve">There are </w:t>
      </w:r>
      <m:oMath>
        <m:r>
          <w:rPr>
            <w:rFonts w:ascii="Cambria Math" w:hAnsi="Cambria Math"/>
          </w:rPr>
          <m:t>n</m:t>
        </m:r>
      </m:oMath>
      <w:r w:rsidR="004624BF">
        <w:t xml:space="preserve"> possible positions in which the allele conversion can occur</w:t>
      </w:r>
      <w:r w:rsidR="007A1B07">
        <w:t xml:space="preserve">, and each </w:t>
      </w:r>
      <w:r w:rsidR="00031F5E">
        <w:rPr>
          <w:rFonts w:hint="eastAsia"/>
        </w:rPr>
        <w:t>configuration</w:t>
      </w:r>
      <w:r w:rsidR="007A1B07">
        <w:t xml:space="preserve"> happens with a probability of </w:t>
      </w:r>
      <m:oMath>
        <m:sSup>
          <m:sSupPr>
            <m:ctrlPr>
              <w:rPr>
                <w:rFonts w:ascii="Cambria Math" w:hAnsi="Cambria Math"/>
                <w:i/>
              </w:rPr>
            </m:ctrlPr>
          </m:sSupPr>
          <m:e>
            <m:r>
              <w:rPr>
                <w:rFonts w:ascii="Cambria Math" w:hAnsi="Cambria Math"/>
              </w:rPr>
              <m:t>ψ</m:t>
            </m:r>
            <m:d>
              <m:dPr>
                <m:ctrlPr>
                  <w:rPr>
                    <w:rFonts w:ascii="Cambria Math" w:hAnsi="Cambria Math"/>
                    <w:i/>
                  </w:rPr>
                </m:ctrlPr>
              </m:dPr>
              <m:e>
                <m:r>
                  <w:rPr>
                    <w:rFonts w:ascii="Cambria Math" w:hAnsi="Cambria Math"/>
                  </w:rPr>
                  <m:t>1-ψ</m:t>
                </m:r>
              </m:e>
            </m:d>
          </m:e>
          <m:sup>
            <m:r>
              <w:rPr>
                <w:rFonts w:ascii="Cambria Math" w:hAnsi="Cambria Math"/>
              </w:rPr>
              <m:t>n-1</m:t>
            </m:r>
          </m:sup>
        </m:sSup>
      </m:oMath>
      <w:r w:rsidR="007A1B07">
        <w:t xml:space="preserve">. Finally, to obtain an observed tract length of </w:t>
      </w:r>
      <m:oMath>
        <m:r>
          <m:rPr>
            <m:scr m:val="script"/>
          </m:rPr>
          <w:rPr>
            <w:rFonts w:ascii="Cambria Math" w:hAnsi="Cambria Math"/>
          </w:rPr>
          <m:t>l</m:t>
        </m:r>
      </m:oMath>
      <w:r w:rsidR="00FE66EC">
        <w:t xml:space="preserve"> bp</w:t>
      </w:r>
      <w:r w:rsidR="007A1B07">
        <w:t xml:space="preserve">, where </w:t>
      </w:r>
      <m:oMath>
        <m:r>
          <m:rPr>
            <m:nor/>
          </m:rPr>
          <w:rPr>
            <w:rFonts w:ascii="Cambria Math" w:hAnsi="Cambria Math"/>
          </w:rPr>
          <m:t xml:space="preserve">2 ≤  </m:t>
        </m:r>
        <m:r>
          <m:rPr>
            <m:scr m:val="script"/>
          </m:rPr>
          <w:rPr>
            <w:rFonts w:ascii="Cambria Math" w:hAnsi="Cambria Math"/>
          </w:rPr>
          <m:t>l≤</m:t>
        </m:r>
        <m:r>
          <w:rPr>
            <w:rFonts w:ascii="Cambria Math" w:hAnsi="Cambria Math"/>
          </w:rPr>
          <m:t>n</m:t>
        </m:r>
      </m:oMath>
      <w:r w:rsidR="007A1B07">
        <w:t>, we need to observe two allele conversions</w:t>
      </w:r>
      <w:r w:rsidR="005A7655">
        <w:t xml:space="preserve"> that </w:t>
      </w:r>
      <w:r w:rsidR="00726940">
        <w:t xml:space="preserve">span </w:t>
      </w:r>
      <w:r w:rsidR="005A7655">
        <w:t xml:space="preserve">exactly </w:t>
      </w:r>
      <m:oMath>
        <m:r>
          <m:rPr>
            <m:scr m:val="script"/>
          </m:rPr>
          <w:rPr>
            <w:rFonts w:ascii="Cambria Math" w:hAnsi="Cambria Math"/>
          </w:rPr>
          <m:t>l</m:t>
        </m:r>
      </m:oMath>
      <w:r w:rsidR="005A7655">
        <w:t xml:space="preserve"> positions</w:t>
      </w:r>
      <w:r w:rsidR="00461476">
        <w:t>, and allele conversions cannot occur at the</w:t>
      </w:r>
      <w:r w:rsidR="00580778">
        <w:rPr>
          <w:rFonts w:hint="eastAsia"/>
        </w:rPr>
        <w:t xml:space="preserve"> </w:t>
      </w:r>
      <m:oMath>
        <m:r>
          <w:rPr>
            <w:rFonts w:ascii="Cambria Math" w:hAnsi="Cambria Math"/>
          </w:rPr>
          <m:t>n</m:t>
        </m:r>
        <m:r>
          <m:rPr>
            <m:scr m:val="script"/>
          </m:rPr>
          <w:rPr>
            <w:rFonts w:ascii="Cambria Math" w:hAnsi="Cambria Math"/>
          </w:rPr>
          <m:t>-l</m:t>
        </m:r>
      </m:oMath>
      <w:r w:rsidR="00580778">
        <w:rPr>
          <w:rFonts w:hint="eastAsia"/>
        </w:rPr>
        <w:t xml:space="preserve"> positions flanking the two allele conversions</w:t>
      </w:r>
      <w:r w:rsidR="00D23711">
        <w:rPr>
          <w:rFonts w:hint="eastAsia"/>
        </w:rPr>
        <w:t>.</w:t>
      </w:r>
      <w:r w:rsidR="00580778">
        <w:rPr>
          <w:rFonts w:hint="eastAsia"/>
        </w:rPr>
        <w:t xml:space="preserve"> </w:t>
      </w:r>
      <w:r w:rsidR="007A1B07">
        <w:t xml:space="preserve">There are </w:t>
      </w:r>
      <m:oMath>
        <m:r>
          <w:rPr>
            <w:rFonts w:ascii="Cambria Math" w:hAnsi="Cambria Math"/>
          </w:rPr>
          <m:t>n</m:t>
        </m:r>
        <m:r>
          <m:rPr>
            <m:scr m:val="script"/>
          </m:rPr>
          <w:rPr>
            <w:rFonts w:ascii="Cambria Math" w:hAnsi="Cambria Math"/>
          </w:rPr>
          <m:t>-l</m:t>
        </m:r>
        <m:r>
          <w:rPr>
            <w:rFonts w:ascii="Cambria Math" w:hAnsi="Cambria Math"/>
          </w:rPr>
          <m:t>+1</m:t>
        </m:r>
      </m:oMath>
      <w:r w:rsidR="007A1B07">
        <w:t xml:space="preserve"> ways to overlay </w:t>
      </w:r>
      <w:r w:rsidR="005A7655">
        <w:t xml:space="preserve">these two allele conversions on the gene conversion tract, and each configuration </w:t>
      </w:r>
      <w:r w:rsidR="00312F64">
        <w:t>occurs</w:t>
      </w:r>
      <w:r w:rsidR="005A7655">
        <w:t xml:space="preserve"> with a probability of </w:t>
      </w:r>
      <m:oMath>
        <m:sSup>
          <m:sSupPr>
            <m:ctrlPr>
              <w:rPr>
                <w:rFonts w:ascii="Cambria Math" w:hAnsi="Cambria Math"/>
                <w:i/>
              </w:rPr>
            </m:ctrlPr>
          </m:sSupPr>
          <m:e>
            <m:sSup>
              <m:sSupPr>
                <m:ctrlPr>
                  <w:rPr>
                    <w:rFonts w:ascii="Cambria Math" w:hAnsi="Cambria Math"/>
                    <w:i/>
                  </w:rPr>
                </m:ctrlPr>
              </m:sSupPr>
              <m:e>
                <m:r>
                  <w:rPr>
                    <w:rFonts w:ascii="Cambria Math" w:hAnsi="Cambria Math"/>
                  </w:rPr>
                  <m:t>ψ</m:t>
                </m:r>
              </m:e>
              <m:sup>
                <m:r>
                  <w:rPr>
                    <w:rFonts w:ascii="Cambria Math" w:hAnsi="Cambria Math"/>
                  </w:rPr>
                  <m:t>2</m:t>
                </m:r>
              </m:sup>
            </m:sSup>
            <m:d>
              <m:dPr>
                <m:ctrlPr>
                  <w:rPr>
                    <w:rFonts w:ascii="Cambria Math" w:hAnsi="Cambria Math"/>
                    <w:i/>
                  </w:rPr>
                </m:ctrlPr>
              </m:dPr>
              <m:e>
                <m:r>
                  <w:rPr>
                    <w:rFonts w:ascii="Cambria Math" w:hAnsi="Cambria Math"/>
                  </w:rPr>
                  <m:t>1-ψ</m:t>
                </m:r>
              </m:e>
            </m:d>
          </m:e>
          <m:sup>
            <m:r>
              <w:rPr>
                <w:rFonts w:ascii="Cambria Math" w:hAnsi="Cambria Math"/>
              </w:rPr>
              <m:t>n</m:t>
            </m:r>
            <m:r>
              <m:rPr>
                <m:scr m:val="script"/>
              </m:rPr>
              <w:rPr>
                <w:rFonts w:ascii="Cambria Math" w:hAnsi="Cambria Math"/>
              </w:rPr>
              <m:t>-l</m:t>
            </m:r>
          </m:sup>
        </m:sSup>
      </m:oMath>
      <w:r w:rsidR="005A7655">
        <w:t>.</w:t>
      </w:r>
    </w:p>
    <w:p w14:paraId="5CE84739" w14:textId="0616B9DF" w:rsidR="003A52E8" w:rsidRDefault="003A52E8" w:rsidP="003A52E8">
      <w:pPr>
        <w:pStyle w:val="Heading2"/>
      </w:pPr>
      <w:r>
        <w:t>Deriving</w:t>
      </w:r>
      <w:r>
        <w:rPr>
          <w:rFonts w:hint="eastAsia"/>
        </w:rPr>
        <w:t xml:space="preserve"> </w:t>
      </w:r>
      <w:r>
        <w:t xml:space="preserve">the marginal distribution of </w:t>
      </w:r>
      <w:r w:rsidR="00125EE0">
        <w:t>the</w:t>
      </w:r>
      <w:r w:rsidR="00CD7B2B">
        <w:t xml:space="preserve"> observed tract length</w:t>
      </w:r>
    </w:p>
    <w:p w14:paraId="22E9346B" w14:textId="59FDAF75" w:rsidR="003A52E8" w:rsidRDefault="00693EB6" w:rsidP="003A52E8">
      <w:pPr>
        <w:rPr>
          <w:rFonts w:asciiTheme="majorHAnsi" w:eastAsiaTheme="majorEastAsia" w:hAnsiTheme="majorHAnsi" w:cstheme="majorBidi"/>
        </w:rPr>
      </w:pPr>
      <w:r>
        <w:t>If</w:t>
      </w:r>
      <w:r w:rsidR="00125EE0">
        <w:t xml:space="preserve"> the gene conversion tract length</w:t>
      </w:r>
      <w:r>
        <w:t xml:space="preserve"> </w:t>
      </w:r>
      <m:oMath>
        <m:r>
          <w:rPr>
            <w:rFonts w:ascii="Cambria Math" w:hAnsi="Cambria Math"/>
          </w:rPr>
          <m:t>N</m:t>
        </m:r>
      </m:oMath>
      <w:r>
        <w:t xml:space="preserve"> is </w:t>
      </w:r>
      <w:r w:rsidR="00C6556A">
        <w:t xml:space="preserve">drawn from </w:t>
      </w:r>
      <w:r>
        <w:t>geometric</w:t>
      </w:r>
      <w:r w:rsidR="00125EE0">
        <w:t xml:space="preserve"> distribution</w:t>
      </w:r>
      <w:r>
        <w:t xml:space="preserve"> with</w:t>
      </w:r>
      <w:r w:rsidR="00D23711">
        <w:rPr>
          <w:rFonts w:hint="eastAsia"/>
        </w:rPr>
        <w:t xml:space="preserve"> mean </w:t>
      </w:r>
      <m:oMath>
        <m:r>
          <w:rPr>
            <w:rFonts w:ascii="Cambria Math" w:hAnsi="Cambria Math"/>
          </w:rPr>
          <m:t>ϕ</m:t>
        </m:r>
      </m:oMath>
      <w:r w:rsidR="003A52E8">
        <w:t>, we have,</w:t>
      </w:r>
    </w:p>
    <w:p w14:paraId="678CC489" w14:textId="7E6637EB" w:rsidR="003A52E8" w:rsidRDefault="003A52E8" w:rsidP="003A52E8">
      <w:pPr>
        <w:ind w:firstLine="360"/>
        <w:jc w:val="center"/>
      </w:pPr>
      <m:oMathPara>
        <m:oMath>
          <m:r>
            <w:rPr>
              <w:rFonts w:ascii="Cambria Math" w:hAnsi="Cambria Math"/>
            </w:rPr>
            <m:t>P</m:t>
          </m:r>
          <m:d>
            <m:dPr>
              <m:ctrlPr>
                <w:rPr>
                  <w:rFonts w:ascii="Cambria Math" w:hAnsi="Cambria Math"/>
                  <w:i/>
                </w:rPr>
              </m:ctrlPr>
            </m:dPr>
            <m:e>
              <m:r>
                <w:rPr>
                  <w:rFonts w:ascii="Cambria Math" w:hAnsi="Cambria Math"/>
                </w:rPr>
                <m:t>N=n</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ϕ</m:t>
                      </m:r>
                    </m:den>
                  </m:f>
                </m:e>
              </m:d>
            </m:e>
            <m:sup>
              <m:r>
                <w:rPr>
                  <w:rFonts w:ascii="Cambria Math" w:hAnsi="Cambria Math"/>
                </w:rPr>
                <m:t>n-1</m:t>
              </m:r>
            </m:sup>
          </m:sSup>
          <m:f>
            <m:fPr>
              <m:ctrlPr>
                <w:rPr>
                  <w:rFonts w:ascii="Cambria Math" w:hAnsi="Cambria Math"/>
                  <w:i/>
                </w:rPr>
              </m:ctrlPr>
            </m:fPr>
            <m:num>
              <m:r>
                <w:rPr>
                  <w:rFonts w:ascii="Cambria Math" w:hAnsi="Cambria Math"/>
                </w:rPr>
                <m:t>1</m:t>
              </m:r>
            </m:num>
            <m:den>
              <m:r>
                <w:rPr>
                  <w:rFonts w:ascii="Cambria Math" w:hAnsi="Cambria Math"/>
                </w:rPr>
                <m:t>ϕ</m:t>
              </m:r>
            </m:den>
          </m:f>
          <m:r>
            <w:rPr>
              <w:rFonts w:ascii="Cambria Math" w:hAnsi="Cambria Math"/>
            </w:rPr>
            <m:t>.</m:t>
          </m:r>
        </m:oMath>
      </m:oMathPara>
    </w:p>
    <w:p w14:paraId="0B5A62BD" w14:textId="71B66F61" w:rsidR="003A52E8" w:rsidRDefault="00A201ED" w:rsidP="003A52E8">
      <w:r>
        <w:lastRenderedPageBreak/>
        <w:t xml:space="preserve">Letting </w:t>
      </w:r>
      <m:oMath>
        <m:r>
          <w:rPr>
            <w:rFonts w:ascii="Cambria Math" w:hAnsi="Cambria Math"/>
          </w:rPr>
          <m:t>λ=1/ϕ</m:t>
        </m:r>
      </m:oMath>
      <w:r>
        <w:t>,</w:t>
      </w:r>
    </w:p>
    <w:p w14:paraId="258AA216" w14:textId="78F534DA" w:rsidR="003A52E8" w:rsidRDefault="003A52E8" w:rsidP="003A52E8">
      <w:pPr>
        <w:ind w:firstLine="360"/>
        <w:jc w:val="center"/>
        <w:rPr>
          <w:sz w:val="24"/>
        </w:rPr>
      </w:pPr>
      <m:oMathPara>
        <m:oMathParaPr>
          <m:jc m:val="center"/>
        </m:oMathParaPr>
        <m:oMath>
          <m:r>
            <w:rPr>
              <w:rFonts w:ascii="Cambria Math" w:hAnsi="Cambria Math"/>
            </w:rPr>
            <m:t>P</m:t>
          </m:r>
          <m:d>
            <m:dPr>
              <m:ctrlPr>
                <w:rPr>
                  <w:rFonts w:ascii="Cambria Math" w:hAnsi="Cambria Math"/>
                  <w:i/>
                </w:rPr>
              </m:ctrlPr>
            </m:dPr>
            <m:e>
              <m:r>
                <w:rPr>
                  <w:rFonts w:ascii="Cambria Math" w:hAnsi="Cambria Math"/>
                </w:rPr>
                <m:t>L</m:t>
              </m:r>
              <m:r>
                <m:rPr>
                  <m:scr m:val="script"/>
                </m:rPr>
                <w:rPr>
                  <w:rFonts w:ascii="Cambria Math" w:hAnsi="Cambria Math"/>
                </w:rPr>
                <m:t>=l</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n</m:t>
              </m:r>
              <m:r>
                <m:rPr>
                  <m:scr m:val="script"/>
                </m:rPr>
                <w:rPr>
                  <w:rFonts w:ascii="Cambria Math" w:hAnsi="Cambria Math"/>
                </w:rPr>
                <m:t>=l</m:t>
              </m:r>
            </m:sub>
            <m:sup>
              <m:r>
                <w:rPr>
                  <w:rFonts w:ascii="Cambria Math" w:hAnsi="Cambria Math"/>
                </w:rPr>
                <m:t>∞</m:t>
              </m:r>
            </m:sup>
            <m:e>
              <m:r>
                <w:rPr>
                  <w:rFonts w:ascii="Cambria Math" w:hAnsi="Cambria Math"/>
                </w:rPr>
                <m:t>P</m:t>
              </m:r>
              <m:d>
                <m:dPr>
                  <m:ctrlPr>
                    <w:rPr>
                      <w:rFonts w:ascii="Cambria Math" w:hAnsi="Cambria Math"/>
                      <w:i/>
                    </w:rPr>
                  </m:ctrlPr>
                </m:dPr>
                <m:e>
                  <m:r>
                    <w:rPr>
                      <w:rFonts w:ascii="Cambria Math" w:hAnsi="Cambria Math"/>
                    </w:rPr>
                    <m:t>L</m:t>
                  </m:r>
                  <m:r>
                    <m:rPr>
                      <m:scr m:val="script"/>
                    </m:rPr>
                    <w:rPr>
                      <w:rFonts w:ascii="Cambria Math" w:hAnsi="Cambria Math"/>
                    </w:rPr>
                    <m:t>=l</m:t>
                  </m:r>
                </m:e>
                <m:e>
                  <m:r>
                    <w:rPr>
                      <w:rFonts w:ascii="Cambria Math" w:hAnsi="Cambria Math"/>
                    </w:rPr>
                    <m:t>N=n</m:t>
                  </m:r>
                </m:e>
              </m:d>
              <m:r>
                <w:rPr>
                  <w:rFonts w:ascii="Cambria Math" w:hAnsi="Cambria Math"/>
                </w:rPr>
                <m:t>P</m:t>
              </m:r>
              <m:d>
                <m:dPr>
                  <m:ctrlPr>
                    <w:rPr>
                      <w:rFonts w:ascii="Cambria Math" w:hAnsi="Cambria Math"/>
                      <w:i/>
                    </w:rPr>
                  </m:ctrlPr>
                </m:dPr>
                <m:e>
                  <m:r>
                    <w:rPr>
                      <w:rFonts w:ascii="Cambria Math" w:hAnsi="Cambria Math"/>
                    </w:rPr>
                    <m:t>N=n</m:t>
                  </m:r>
                </m:e>
              </m:d>
            </m:e>
          </m:nary>
          <m:r>
            <m:rPr>
              <m:sty m:val="p"/>
            </m:rPr>
            <w:br/>
          </m:r>
        </m:oMath>
        <m:oMath>
          <m:r>
            <w:rPr>
              <w:rFonts w:ascii="Cambria Math" w:hAnsi="Cambria Math"/>
            </w:rPr>
            <m:t>=</m:t>
          </m:r>
          <m:d>
            <m:dPr>
              <m:begChr m:val="{"/>
              <m:endChr m:val=""/>
              <m:ctrlPr>
                <w:rPr>
                  <w:rFonts w:ascii="Cambria Math" w:hAnsi="Cambria Math" w:cs="Times New Roman"/>
                  <w:i/>
                  <w:sz w:val="24"/>
                </w:rPr>
              </m:ctrlPr>
            </m:dPr>
            <m:e>
              <m:eqArr>
                <m:eqArrPr>
                  <m:ctrlPr>
                    <w:rPr>
                      <w:rFonts w:ascii="Cambria Math" w:hAnsi="Cambria Math" w:cs="Times New Roman"/>
                      <w:i/>
                      <w:sz w:val="24"/>
                    </w:rPr>
                  </m:ctrlPr>
                </m:eqArrPr>
                <m:e>
                  <m:f>
                    <m:fPr>
                      <m:ctrlPr>
                        <w:rPr>
                          <w:rFonts w:ascii="Cambria Math" w:hAnsi="Cambria Math"/>
                          <w:i/>
                          <w:kern w:val="0"/>
                          <w14:ligatures w14:val="none"/>
                        </w:rPr>
                      </m:ctrlPr>
                    </m:fPr>
                    <m:num>
                      <m:r>
                        <w:rPr>
                          <w:rFonts w:ascii="Cambria Math" w:hAnsi="Cambria Math"/>
                          <w:kern w:val="0"/>
                          <w14:ligatures w14:val="none"/>
                        </w:rPr>
                        <m:t>λ</m:t>
                      </m:r>
                      <m:d>
                        <m:dPr>
                          <m:ctrlPr>
                            <w:rPr>
                              <w:rFonts w:ascii="Cambria Math" w:hAnsi="Cambria Math"/>
                              <w:i/>
                              <w:kern w:val="0"/>
                              <w14:ligatures w14:val="none"/>
                            </w:rPr>
                          </m:ctrlPr>
                        </m:dPr>
                        <m:e>
                          <m:r>
                            <w:rPr>
                              <w:rFonts w:ascii="Cambria Math" w:hAnsi="Cambria Math"/>
                              <w:kern w:val="0"/>
                              <w14:ligatures w14:val="none"/>
                            </w:rPr>
                            <m:t>1-ψ</m:t>
                          </m:r>
                        </m:e>
                      </m:d>
                    </m:num>
                    <m:den>
                      <m:r>
                        <w:rPr>
                          <w:rFonts w:ascii="Cambria Math" w:hAnsi="Cambria Math"/>
                          <w:kern w:val="0"/>
                          <w14:ligatures w14:val="none"/>
                        </w:rPr>
                        <m:t>λ+ψ-λψ</m:t>
                      </m:r>
                    </m:den>
                  </m:f>
                  <m:r>
                    <w:rPr>
                      <w:rFonts w:ascii="Cambria Math" w:hAnsi="Cambria Math"/>
                      <w:kern w:val="0"/>
                      <w14:ligatures w14:val="none"/>
                    </w:rPr>
                    <m:t xml:space="preserve">                                 </m:t>
                  </m:r>
                  <m:r>
                    <m:rPr>
                      <m:nor/>
                    </m:rPr>
                    <w:rPr>
                      <w:rFonts w:ascii="Cambria Math" w:hAnsi="Cambria Math"/>
                      <w:kern w:val="0"/>
                      <w14:ligatures w14:val="none"/>
                    </w:rPr>
                    <m:t>if</m:t>
                  </m:r>
                  <m:r>
                    <w:rPr>
                      <w:rFonts w:ascii="Cambria Math" w:hAnsi="Cambria Math"/>
                      <w:kern w:val="0"/>
                      <w14:ligatures w14:val="none"/>
                    </w:rPr>
                    <m:t xml:space="preserve">  </m:t>
                  </m:r>
                  <m:r>
                    <m:rPr>
                      <m:scr m:val="script"/>
                    </m:rPr>
                    <w:rPr>
                      <w:rFonts w:ascii="Cambria Math" w:hAnsi="Cambria Math"/>
                    </w:rPr>
                    <m:t>l</m:t>
                  </m:r>
                  <m:r>
                    <w:rPr>
                      <w:rFonts w:ascii="Cambria Math" w:hAnsi="Cambria Math"/>
                      <w:kern w:val="0"/>
                      <w14:ligatures w14:val="none"/>
                    </w:rPr>
                    <m:t>=0</m:t>
                  </m:r>
                </m:e>
                <m:e>
                  <m:f>
                    <m:fPr>
                      <m:ctrlPr>
                        <w:rPr>
                          <w:rFonts w:ascii="Cambria Math" w:hAnsi="Cambria Math"/>
                          <w:i/>
                          <w:kern w:val="0"/>
                          <w14:ligatures w14:val="none"/>
                        </w:rPr>
                      </m:ctrlPr>
                    </m:fPr>
                    <m:num>
                      <m:r>
                        <w:rPr>
                          <w:rFonts w:ascii="Cambria Math" w:hAnsi="Cambria Math"/>
                          <w:kern w:val="0"/>
                          <w14:ligatures w14:val="none"/>
                        </w:rPr>
                        <m:t>λψ</m:t>
                      </m:r>
                    </m:num>
                    <m:den>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λ+ψ-λψ</m:t>
                              </m:r>
                            </m:e>
                          </m:d>
                        </m:e>
                        <m:sup>
                          <m:r>
                            <w:rPr>
                              <w:rFonts w:ascii="Cambria Math" w:hAnsi="Cambria Math"/>
                              <w:kern w:val="0"/>
                              <w14:ligatures w14:val="none"/>
                            </w:rPr>
                            <m:t>2</m:t>
                          </m:r>
                        </m:sup>
                      </m:sSup>
                    </m:den>
                  </m:f>
                  <m:r>
                    <w:rPr>
                      <w:rFonts w:ascii="Cambria Math" w:hAnsi="Cambria Math"/>
                      <w:kern w:val="0"/>
                      <w14:ligatures w14:val="none"/>
                    </w:rPr>
                    <m:t xml:space="preserve">                             </m:t>
                  </m:r>
                  <m:r>
                    <m:rPr>
                      <m:nor/>
                    </m:rPr>
                    <w:rPr>
                      <w:rFonts w:ascii="Cambria Math" w:hAnsi="Cambria Math"/>
                      <w:kern w:val="0"/>
                      <w14:ligatures w14:val="none"/>
                    </w:rPr>
                    <m:t>if</m:t>
                  </m:r>
                  <m:r>
                    <w:rPr>
                      <w:rFonts w:ascii="Cambria Math" w:hAnsi="Cambria Math"/>
                      <w:kern w:val="0"/>
                      <w14:ligatures w14:val="none"/>
                    </w:rPr>
                    <m:t xml:space="preserve">  </m:t>
                  </m:r>
                  <m:r>
                    <m:rPr>
                      <m:scr m:val="script"/>
                    </m:rPr>
                    <w:rPr>
                      <w:rFonts w:ascii="Cambria Math" w:hAnsi="Cambria Math"/>
                    </w:rPr>
                    <m:t>l</m:t>
                  </m:r>
                  <m:r>
                    <w:rPr>
                      <w:rFonts w:ascii="Cambria Math" w:hAnsi="Cambria Math"/>
                      <w:kern w:val="0"/>
                      <w14:ligatures w14:val="none"/>
                    </w:rPr>
                    <m:t>=1</m:t>
                  </m:r>
                </m:e>
                <m:e>
                  <m:f>
                    <m:fPr>
                      <m:ctrlPr>
                        <w:rPr>
                          <w:rFonts w:ascii="Cambria Math" w:hAnsi="Cambria Math"/>
                          <w:i/>
                          <w:kern w:val="0"/>
                          <w14:ligatures w14:val="none"/>
                        </w:rPr>
                      </m:ctrlPr>
                    </m:fPr>
                    <m:num>
                      <m:r>
                        <w:rPr>
                          <w:rFonts w:ascii="Cambria Math" w:hAnsi="Cambria Math"/>
                          <w:kern w:val="0"/>
                          <w14:ligatures w14:val="none"/>
                        </w:rPr>
                        <m:t>λ</m:t>
                      </m:r>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1-λ</m:t>
                              </m:r>
                            </m:e>
                          </m:d>
                        </m:e>
                        <m:sup>
                          <m:r>
                            <m:rPr>
                              <m:scr m:val="script"/>
                            </m:rPr>
                            <w:rPr>
                              <w:rFonts w:ascii="Cambria Math" w:hAnsi="Cambria Math"/>
                            </w:rPr>
                            <m:t>l</m:t>
                          </m:r>
                          <m:r>
                            <w:rPr>
                              <w:rFonts w:ascii="Cambria Math" w:hAnsi="Cambria Math"/>
                              <w:kern w:val="0"/>
                              <w14:ligatures w14:val="none"/>
                            </w:rPr>
                            <m:t xml:space="preserve">-1 </m:t>
                          </m:r>
                        </m:sup>
                      </m:sSup>
                      <m:sSup>
                        <m:sSupPr>
                          <m:ctrlPr>
                            <w:rPr>
                              <w:rFonts w:ascii="Cambria Math" w:hAnsi="Cambria Math"/>
                              <w:i/>
                              <w:kern w:val="0"/>
                              <w14:ligatures w14:val="none"/>
                            </w:rPr>
                          </m:ctrlPr>
                        </m:sSupPr>
                        <m:e>
                          <m:r>
                            <w:rPr>
                              <w:rFonts w:ascii="Cambria Math" w:hAnsi="Cambria Math"/>
                              <w:kern w:val="0"/>
                              <w14:ligatures w14:val="none"/>
                            </w:rPr>
                            <m:t>ψ</m:t>
                          </m:r>
                        </m:e>
                        <m:sup>
                          <m:r>
                            <w:rPr>
                              <w:rFonts w:ascii="Cambria Math" w:hAnsi="Cambria Math"/>
                              <w:kern w:val="0"/>
                              <w14:ligatures w14:val="none"/>
                            </w:rPr>
                            <m:t>2</m:t>
                          </m:r>
                        </m:sup>
                      </m:sSup>
                    </m:num>
                    <m:den>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λ+ψ-λψ</m:t>
                              </m:r>
                            </m:e>
                          </m:d>
                        </m:e>
                        <m:sup>
                          <m:r>
                            <w:rPr>
                              <w:rFonts w:ascii="Cambria Math" w:hAnsi="Cambria Math"/>
                              <w:kern w:val="0"/>
                              <w14:ligatures w14:val="none"/>
                            </w:rPr>
                            <m:t>2</m:t>
                          </m:r>
                        </m:sup>
                      </m:sSup>
                    </m:den>
                  </m:f>
                  <m:r>
                    <w:rPr>
                      <w:rFonts w:ascii="Cambria Math" w:hAnsi="Cambria Math"/>
                      <w:kern w:val="0"/>
                      <w14:ligatures w14:val="none"/>
                    </w:rPr>
                    <m:t xml:space="preserve">                            </m:t>
                  </m:r>
                  <m:r>
                    <m:rPr>
                      <m:nor/>
                    </m:rPr>
                    <w:rPr>
                      <w:rFonts w:ascii="Cambria Math" w:hAnsi="Cambria Math"/>
                      <w:kern w:val="0"/>
                      <w14:ligatures w14:val="none"/>
                    </w:rPr>
                    <m:t>if</m:t>
                  </m:r>
                  <m:r>
                    <w:rPr>
                      <w:rFonts w:ascii="Cambria Math" w:hAnsi="Cambria Math"/>
                      <w:kern w:val="0"/>
                      <w14:ligatures w14:val="none"/>
                    </w:rPr>
                    <m:t xml:space="preserve">  </m:t>
                  </m:r>
                  <m:r>
                    <m:rPr>
                      <m:scr m:val="script"/>
                    </m:rPr>
                    <w:rPr>
                      <w:rFonts w:ascii="Cambria Math" w:hAnsi="Cambria Math"/>
                    </w:rPr>
                    <m:t>l</m:t>
                  </m:r>
                  <m:r>
                    <w:rPr>
                      <w:rFonts w:ascii="Cambria Math" w:hAnsi="Cambria Math"/>
                      <w:kern w:val="0"/>
                      <w14:ligatures w14:val="none"/>
                    </w:rPr>
                    <m:t>≥2</m:t>
                  </m:r>
                  <m:r>
                    <m:rPr>
                      <m:nor/>
                    </m:rPr>
                    <w:rPr>
                      <w:rFonts w:ascii="Cambria Math" w:hAnsi="Cambria Math"/>
                      <w:kern w:val="0"/>
                      <w14:ligatures w14:val="none"/>
                    </w:rPr>
                    <m:t xml:space="preserve"> </m:t>
                  </m:r>
                </m:e>
              </m:eqArr>
            </m:e>
          </m:d>
          <m:r>
            <w:rPr>
              <w:rFonts w:ascii="Cambria Math" w:hAnsi="Cambria Math"/>
              <w:sz w:val="24"/>
            </w:rPr>
            <m:t>.</m:t>
          </m:r>
        </m:oMath>
      </m:oMathPara>
    </w:p>
    <w:p w14:paraId="0EC32421" w14:textId="5272D9A2" w:rsidR="00BD5204" w:rsidRDefault="00E737A2" w:rsidP="00BD5204">
      <w:pPr>
        <w:jc w:val="left"/>
      </w:pPr>
      <w:r>
        <w:t>This is</w:t>
      </w:r>
      <w:r w:rsidR="00312F64">
        <w:t xml:space="preserve"> </w:t>
      </w:r>
      <w:r w:rsidR="00C2439D">
        <w:t>the</w:t>
      </w:r>
      <w:r w:rsidR="00312F64">
        <w:t xml:space="preserve"> marginal distribution </w:t>
      </w:r>
      <w:r w:rsidR="00C2439D">
        <w:t>of</w:t>
      </w:r>
      <w:r w:rsidR="00312F64">
        <w:t xml:space="preserve"> </w:t>
      </w:r>
      <w:r w:rsidR="00125EE0">
        <w:t xml:space="preserve">the observed tract length </w:t>
      </w:r>
      <m:oMath>
        <m:r>
          <w:rPr>
            <w:rFonts w:ascii="Cambria Math" w:hAnsi="Cambria Math"/>
          </w:rPr>
          <m:t>L</m:t>
        </m:r>
      </m:oMath>
      <w:r w:rsidR="00312F64">
        <w:t xml:space="preserve">. However, </w:t>
      </w:r>
      <w:r w:rsidR="0010150F">
        <w:rPr>
          <w:rFonts w:hint="eastAsia"/>
        </w:rPr>
        <w:t xml:space="preserve">we do not observe tracts with </w:t>
      </w:r>
      <w:r w:rsidR="001972D3">
        <w:t>an observed tract length of zero</w:t>
      </w:r>
      <w:r w:rsidR="00CB25F8">
        <w:t xml:space="preserve"> bp</w:t>
      </w:r>
      <w:r w:rsidR="0010150F">
        <w:rPr>
          <w:rFonts w:hint="eastAsia"/>
        </w:rPr>
        <w:t xml:space="preserve"> in our dataset</w:t>
      </w:r>
      <w:r w:rsidR="00312F64">
        <w:t>.</w:t>
      </w:r>
      <w:r w:rsidR="004B75E5">
        <w:t xml:space="preserve"> Furthermore, recall that we only retain observed tract lengths between 2 and 1</w:t>
      </w:r>
      <w:r w:rsidR="005C428B">
        <w:t>,</w:t>
      </w:r>
      <w:r w:rsidR="004B75E5">
        <w:t>500 bp</w:t>
      </w:r>
      <w:r w:rsidR="00BD5204">
        <w:rPr>
          <w:rFonts w:hint="eastAsia"/>
        </w:rPr>
        <w:t xml:space="preserve"> </w:t>
      </w:r>
      <w:r w:rsidR="00F45A7E">
        <w:t>during estimation</w:t>
      </w:r>
      <w:r w:rsidR="00DB64F9">
        <w:t xml:space="preserve"> (as </w:t>
      </w:r>
      <w:r>
        <w:t>described above</w:t>
      </w:r>
      <w:r w:rsidR="00DB64F9">
        <w:t>)</w:t>
      </w:r>
      <w:r w:rsidR="00BD5204">
        <w:rPr>
          <w:rFonts w:hint="eastAsia"/>
        </w:rPr>
        <w:t xml:space="preserve">, so we account for this by truncating the distribution of </w:t>
      </w:r>
      <m:oMath>
        <m:r>
          <w:rPr>
            <w:rFonts w:ascii="Cambria Math" w:hAnsi="Cambria Math"/>
          </w:rPr>
          <m:t>L</m:t>
        </m:r>
      </m:oMath>
      <w:r w:rsidR="00BD5204">
        <w:rPr>
          <w:rFonts w:hint="eastAsia"/>
        </w:rPr>
        <w:t xml:space="preserve"> </w:t>
      </w:r>
      <w:r w:rsidR="00E45442">
        <w:t xml:space="preserve">between 2 and </w:t>
      </w:r>
      <w:r w:rsidR="00BD5204">
        <w:rPr>
          <w:rFonts w:hint="eastAsia"/>
        </w:rPr>
        <w:t>1</w:t>
      </w:r>
      <w:r w:rsidR="005C428B">
        <w:t>,</w:t>
      </w:r>
      <w:r w:rsidR="00BD5204">
        <w:rPr>
          <w:rFonts w:hint="eastAsia"/>
        </w:rPr>
        <w:t>500</w:t>
      </w:r>
      <w:r w:rsidR="00CB25F8">
        <w:t xml:space="preserve"> bp</w:t>
      </w:r>
      <w:r w:rsidR="00BD5204">
        <w:rPr>
          <w:rFonts w:hint="eastAsia"/>
        </w:rPr>
        <w:t xml:space="preserve">. </w:t>
      </w:r>
    </w:p>
    <w:p w14:paraId="78EAFDFD" w14:textId="77777777" w:rsidR="006857B8" w:rsidRDefault="009051F0" w:rsidP="006857B8">
      <w:r>
        <w:t>We have,</w:t>
      </w:r>
    </w:p>
    <w:p w14:paraId="6A744171" w14:textId="6AA05E34" w:rsidR="00AB7760" w:rsidRPr="006857B8" w:rsidRDefault="00AB7760" w:rsidP="006857B8">
      <w:pPr>
        <w:jc w:val="center"/>
      </w:pPr>
      <m:oMathPara>
        <m:oMath>
          <m:r>
            <w:rPr>
              <w:rFonts w:ascii="Cambria Math" w:hAnsi="Cambria Math"/>
            </w:rPr>
            <m:t>P</m:t>
          </m:r>
          <m:d>
            <m:dPr>
              <m:ctrlPr>
                <w:rPr>
                  <w:rFonts w:ascii="Cambria Math" w:hAnsi="Cambria Math"/>
                  <w:i/>
                </w:rPr>
              </m:ctrlPr>
            </m:dPr>
            <m:e>
              <m:r>
                <w:rPr>
                  <w:rFonts w:ascii="Cambria Math" w:hAnsi="Cambria Math"/>
                </w:rPr>
                <m:t>2≤L≤1500</m:t>
              </m:r>
            </m:e>
          </m:d>
          <m:r>
            <w:rPr>
              <w:rFonts w:ascii="Cambria Math" w:hAnsi="Cambria Math"/>
            </w:rPr>
            <m:t>=</m:t>
          </m:r>
          <m:nary>
            <m:naryPr>
              <m:chr m:val="∑"/>
              <m:ctrlPr>
                <w:rPr>
                  <w:rFonts w:ascii="Cambria Math" w:hAnsi="Cambria Math"/>
                  <w:i/>
                  <w:kern w:val="0"/>
                  <w14:ligatures w14:val="none"/>
                </w:rPr>
              </m:ctrlPr>
            </m:naryPr>
            <m:sub>
              <m:r>
                <w:rPr>
                  <w:rFonts w:ascii="Cambria Math" w:hAnsi="Cambria Math"/>
                  <w:kern w:val="0"/>
                  <w14:ligatures w14:val="none"/>
                </w:rPr>
                <m:t>l=2</m:t>
              </m:r>
            </m:sub>
            <m:sup>
              <m:r>
                <w:rPr>
                  <w:rFonts w:ascii="Cambria Math" w:hAnsi="Cambria Math"/>
                  <w:kern w:val="0"/>
                  <w14:ligatures w14:val="none"/>
                </w:rPr>
                <m:t>1500</m:t>
              </m:r>
            </m:sup>
            <m:e>
              <m:f>
                <m:fPr>
                  <m:ctrlPr>
                    <w:rPr>
                      <w:rFonts w:ascii="Cambria Math" w:hAnsi="Cambria Math"/>
                      <w:i/>
                      <w:kern w:val="0"/>
                      <w14:ligatures w14:val="none"/>
                    </w:rPr>
                  </m:ctrlPr>
                </m:fPr>
                <m:num>
                  <m:r>
                    <w:rPr>
                      <w:rFonts w:ascii="Cambria Math" w:hAnsi="Cambria Math"/>
                      <w:kern w:val="0"/>
                      <w14:ligatures w14:val="none"/>
                    </w:rPr>
                    <m:t>λ</m:t>
                  </m:r>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1-λ</m:t>
                          </m:r>
                        </m:e>
                      </m:d>
                    </m:e>
                    <m:sup>
                      <m:r>
                        <m:rPr>
                          <m:scr m:val="script"/>
                        </m:rPr>
                        <w:rPr>
                          <w:rFonts w:ascii="Cambria Math" w:hAnsi="Cambria Math"/>
                        </w:rPr>
                        <m:t>l</m:t>
                      </m:r>
                      <m:r>
                        <w:rPr>
                          <w:rFonts w:ascii="Cambria Math" w:hAnsi="Cambria Math"/>
                          <w:kern w:val="0"/>
                          <w14:ligatures w14:val="none"/>
                        </w:rPr>
                        <m:t xml:space="preserve">-1 </m:t>
                      </m:r>
                    </m:sup>
                  </m:sSup>
                  <m:sSup>
                    <m:sSupPr>
                      <m:ctrlPr>
                        <w:rPr>
                          <w:rFonts w:ascii="Cambria Math" w:hAnsi="Cambria Math"/>
                          <w:i/>
                          <w:kern w:val="0"/>
                          <w14:ligatures w14:val="none"/>
                        </w:rPr>
                      </m:ctrlPr>
                    </m:sSupPr>
                    <m:e>
                      <m:r>
                        <w:rPr>
                          <w:rFonts w:ascii="Cambria Math" w:hAnsi="Cambria Math"/>
                          <w:kern w:val="0"/>
                          <w14:ligatures w14:val="none"/>
                        </w:rPr>
                        <m:t>ψ</m:t>
                      </m:r>
                    </m:e>
                    <m:sup>
                      <m:r>
                        <w:rPr>
                          <w:rFonts w:ascii="Cambria Math" w:hAnsi="Cambria Math"/>
                          <w:kern w:val="0"/>
                          <w14:ligatures w14:val="none"/>
                        </w:rPr>
                        <m:t>2</m:t>
                      </m:r>
                    </m:sup>
                  </m:sSup>
                </m:num>
                <m:den>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λ+ψ-λψ</m:t>
                          </m:r>
                        </m:e>
                      </m:d>
                    </m:e>
                    <m:sup>
                      <m:r>
                        <w:rPr>
                          <w:rFonts w:ascii="Cambria Math" w:hAnsi="Cambria Math"/>
                          <w:kern w:val="0"/>
                          <w14:ligatures w14:val="none"/>
                        </w:rPr>
                        <m:t>2</m:t>
                      </m:r>
                    </m:sup>
                  </m:sSup>
                </m:den>
              </m:f>
            </m:e>
          </m:nary>
          <m:r>
            <w:rPr>
              <w:rFonts w:ascii="Cambria Math" w:hAnsi="Cambria Math"/>
              <w:kern w:val="0"/>
              <w14:ligatures w14:val="none"/>
            </w:rPr>
            <m:t>=</m:t>
          </m:r>
          <m:f>
            <m:fPr>
              <m:ctrlPr>
                <w:rPr>
                  <w:rFonts w:ascii="Cambria Math" w:hAnsi="Cambria Math"/>
                  <w:i/>
                  <w:kern w:val="0"/>
                  <w14:ligatures w14:val="none"/>
                </w:rPr>
              </m:ctrlPr>
            </m:fPr>
            <m:num>
              <m:sSup>
                <m:sSupPr>
                  <m:ctrlPr>
                    <w:rPr>
                      <w:rFonts w:ascii="Cambria Math" w:hAnsi="Cambria Math"/>
                      <w:i/>
                      <w:kern w:val="0"/>
                      <w14:ligatures w14:val="none"/>
                    </w:rPr>
                  </m:ctrlPr>
                </m:sSupPr>
                <m:e>
                  <m:r>
                    <w:rPr>
                      <w:rFonts w:ascii="Cambria Math" w:hAnsi="Cambria Math"/>
                      <w:kern w:val="0"/>
                      <w14:ligatures w14:val="none"/>
                    </w:rPr>
                    <m:t>ψ</m:t>
                  </m:r>
                </m:e>
                <m:sup>
                  <m:r>
                    <w:rPr>
                      <w:rFonts w:ascii="Cambria Math" w:hAnsi="Cambria Math"/>
                      <w:kern w:val="0"/>
                      <w14:ligatures w14:val="none"/>
                    </w:rPr>
                    <m:t>2</m:t>
                  </m:r>
                </m:sup>
              </m:sSup>
              <m:r>
                <w:rPr>
                  <w:rFonts w:ascii="Cambria Math" w:hAnsi="Cambria Math"/>
                  <w:kern w:val="0"/>
                  <w14:ligatures w14:val="none"/>
                </w:rPr>
                <m:t>[(1-λ)-</m:t>
              </m:r>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1-λ</m:t>
                      </m:r>
                    </m:e>
                  </m:d>
                </m:e>
                <m:sup>
                  <m:r>
                    <w:rPr>
                      <w:rFonts w:ascii="Cambria Math" w:hAnsi="Cambria Math"/>
                      <w:kern w:val="0"/>
                      <w14:ligatures w14:val="none"/>
                    </w:rPr>
                    <m:t>1500</m:t>
                  </m:r>
                </m:sup>
              </m:sSup>
              <m:r>
                <w:rPr>
                  <w:rFonts w:ascii="Cambria Math" w:hAnsi="Cambria Math"/>
                  <w:kern w:val="0"/>
                  <w14:ligatures w14:val="none"/>
                </w:rPr>
                <m:t>]</m:t>
              </m:r>
            </m:num>
            <m:den>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λ+ψ-λψ</m:t>
                      </m:r>
                    </m:e>
                  </m:d>
                </m:e>
                <m:sup>
                  <m:r>
                    <w:rPr>
                      <w:rFonts w:ascii="Cambria Math" w:hAnsi="Cambria Math"/>
                      <w:kern w:val="0"/>
                      <w14:ligatures w14:val="none"/>
                    </w:rPr>
                    <m:t>2</m:t>
                  </m:r>
                </m:sup>
              </m:sSup>
            </m:den>
          </m:f>
          <m:r>
            <w:rPr>
              <w:rFonts w:ascii="Cambria Math" w:hAnsi="Cambria Math"/>
              <w:kern w:val="0"/>
              <w14:ligatures w14:val="none"/>
            </w:rPr>
            <m:t>.</m:t>
          </m:r>
        </m:oMath>
      </m:oMathPara>
    </w:p>
    <w:p w14:paraId="33B4A135" w14:textId="7F53B4CD" w:rsidR="009051F0" w:rsidRPr="003C028D" w:rsidRDefault="00BB054F" w:rsidP="009051F0">
      <w:pPr>
        <w:jc w:val="left"/>
      </w:pPr>
      <w:r>
        <w:rPr>
          <w:kern w:val="0"/>
          <w14:ligatures w14:val="none"/>
        </w:rPr>
        <w:t>Then,</w:t>
      </w:r>
    </w:p>
    <w:p w14:paraId="2FB2B4CC" w14:textId="3152F9EE" w:rsidR="00850D2D" w:rsidRPr="00CC74D7" w:rsidRDefault="00BD5204" w:rsidP="00BD5204">
      <w:pPr>
        <w:jc w:val="center"/>
      </w:pPr>
      <m:oMathPara>
        <m:oMath>
          <m:r>
            <w:rPr>
              <w:rFonts w:ascii="Cambria Math" w:hAnsi="Cambria Math"/>
            </w:rPr>
            <m:t>P</m:t>
          </m:r>
          <m:d>
            <m:dPr>
              <m:ctrlPr>
                <w:rPr>
                  <w:rFonts w:ascii="Cambria Math" w:hAnsi="Cambria Math"/>
                  <w:i/>
                </w:rPr>
              </m:ctrlPr>
            </m:dPr>
            <m:e>
              <m:r>
                <w:rPr>
                  <w:rFonts w:ascii="Cambria Math" w:hAnsi="Cambria Math"/>
                </w:rPr>
                <m:t>L</m:t>
              </m:r>
              <m:r>
                <m:rPr>
                  <m:scr m:val="script"/>
                </m:rPr>
                <w:rPr>
                  <w:rFonts w:ascii="Cambria Math" w:hAnsi="Cambria Math"/>
                </w:rPr>
                <m:t>=l</m:t>
              </m:r>
            </m:e>
            <m:e>
              <m:r>
                <w:rPr>
                  <w:rFonts w:ascii="Cambria Math" w:hAnsi="Cambria Math"/>
                </w:rPr>
                <m:t>2≤L≤1500</m:t>
              </m:r>
            </m:e>
          </m:d>
          <m:r>
            <w:rPr>
              <w:rFonts w:ascii="Cambria Math" w:hAnsi="Cambria Math"/>
            </w:rPr>
            <m:t xml:space="preserve">= </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L</m:t>
                  </m:r>
                  <m:r>
                    <m:rPr>
                      <m:scr m:val="script"/>
                    </m:rPr>
                    <w:rPr>
                      <w:rFonts w:ascii="Cambria Math" w:hAnsi="Cambria Math"/>
                    </w:rPr>
                    <m:t>=l</m:t>
                  </m:r>
                </m:e>
              </m:d>
            </m:num>
            <m:den>
              <m:r>
                <w:rPr>
                  <w:rFonts w:ascii="Cambria Math" w:hAnsi="Cambria Math"/>
                </w:rPr>
                <m:t>P</m:t>
              </m:r>
              <m:d>
                <m:dPr>
                  <m:ctrlPr>
                    <w:rPr>
                      <w:rFonts w:ascii="Cambria Math" w:hAnsi="Cambria Math"/>
                      <w:i/>
                    </w:rPr>
                  </m:ctrlPr>
                </m:dPr>
                <m:e>
                  <m:r>
                    <w:rPr>
                      <w:rFonts w:ascii="Cambria Math" w:hAnsi="Cambria Math"/>
                    </w:rPr>
                    <m:t>2≤L≤1500</m:t>
                  </m:r>
                </m:e>
              </m:d>
            </m:den>
          </m:f>
          <m:r>
            <w:rPr>
              <w:rFonts w:ascii="Cambria Math" w:hAnsi="Cambria Math"/>
            </w:rPr>
            <m:t>=</m:t>
          </m:r>
          <m:f>
            <m:fPr>
              <m:ctrlPr>
                <w:rPr>
                  <w:rFonts w:ascii="Cambria Math" w:hAnsi="Cambria Math"/>
                  <w:i/>
                </w:rPr>
              </m:ctrlPr>
            </m:fPr>
            <m:num>
              <m:r>
                <w:rPr>
                  <w:rFonts w:ascii="Cambria Math" w:hAnsi="Cambria Math"/>
                  <w:kern w:val="0"/>
                  <w14:ligatures w14:val="none"/>
                </w:rPr>
                <m:t>λ</m:t>
              </m:r>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1-λ</m:t>
                      </m:r>
                    </m:e>
                  </m:d>
                </m:e>
                <m:sup>
                  <m:r>
                    <m:rPr>
                      <m:scr m:val="script"/>
                    </m:rPr>
                    <w:rPr>
                      <w:rFonts w:ascii="Cambria Math" w:hAnsi="Cambria Math"/>
                    </w:rPr>
                    <m:t>l</m:t>
                  </m:r>
                  <m:r>
                    <w:rPr>
                      <w:rFonts w:ascii="Cambria Math" w:hAnsi="Cambria Math"/>
                      <w:kern w:val="0"/>
                      <w14:ligatures w14:val="none"/>
                    </w:rPr>
                    <m:t xml:space="preserve">-1 </m:t>
                  </m:r>
                </m:sup>
              </m:sSup>
            </m:num>
            <m:den>
              <m:r>
                <w:rPr>
                  <w:rFonts w:ascii="Cambria Math" w:hAnsi="Cambria Math"/>
                  <w:kern w:val="0"/>
                  <w14:ligatures w14:val="none"/>
                </w:rPr>
                <m:t>[(1-λ)-</m:t>
              </m:r>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1-λ</m:t>
                      </m:r>
                    </m:e>
                  </m:d>
                </m:e>
                <m:sup>
                  <m:r>
                    <w:rPr>
                      <w:rFonts w:ascii="Cambria Math" w:hAnsi="Cambria Math"/>
                      <w:kern w:val="0"/>
                      <w14:ligatures w14:val="none"/>
                    </w:rPr>
                    <m:t>1500</m:t>
                  </m:r>
                </m:sup>
              </m:sSup>
              <m:r>
                <w:rPr>
                  <w:rFonts w:ascii="Cambria Math" w:hAnsi="Cambria Math"/>
                  <w:kern w:val="0"/>
                  <w14:ligatures w14:val="none"/>
                </w:rPr>
                <m:t>]</m:t>
              </m:r>
            </m:den>
          </m:f>
          <m:r>
            <w:rPr>
              <w:rFonts w:ascii="Cambria Math" w:hAnsi="Cambria Math"/>
            </w:rPr>
            <m:t>.</m:t>
          </m:r>
        </m:oMath>
      </m:oMathPara>
    </w:p>
    <w:p w14:paraId="5965BAFE" w14:textId="77777777" w:rsidR="00F00D76" w:rsidRDefault="00BF629D" w:rsidP="00F00D76">
      <w:pPr>
        <w:jc w:val="left"/>
      </w:pPr>
      <w:r>
        <w:t xml:space="preserve">Notice that conditioning on </w:t>
      </w:r>
      <m:oMath>
        <m:r>
          <w:rPr>
            <w:rFonts w:ascii="Cambria Math" w:hAnsi="Cambria Math"/>
          </w:rPr>
          <m:t>2≤L≤1500</m:t>
        </m:r>
      </m:oMath>
      <w:r>
        <w:t xml:space="preserve"> removed the parameter </w:t>
      </w:r>
      <m:oMath>
        <m:r>
          <w:rPr>
            <w:rFonts w:ascii="Cambria Math" w:hAnsi="Cambria Math"/>
            <w:kern w:val="0"/>
            <w14:ligatures w14:val="none"/>
          </w:rPr>
          <m:t>ψ</m:t>
        </m:r>
      </m:oMath>
      <w:r>
        <w:rPr>
          <w:kern w:val="0"/>
          <w14:ligatures w14:val="none"/>
        </w:rPr>
        <w:t xml:space="preserve"> from our model.</w:t>
      </w:r>
      <w:r w:rsidR="00726940">
        <w:rPr>
          <w:kern w:val="0"/>
          <w14:ligatures w14:val="none"/>
        </w:rPr>
        <w:t xml:space="preserve"> </w:t>
      </w:r>
    </w:p>
    <w:p w14:paraId="0E64D8E4" w14:textId="5765E77A" w:rsidR="003A52E8" w:rsidRDefault="00AE2A77" w:rsidP="00F00D76">
      <w:pPr>
        <w:jc w:val="left"/>
      </w:pPr>
      <w:r>
        <w:t xml:space="preserve">As mentioned earlier,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|j=1,…,m</m:t>
            </m:r>
          </m:e>
        </m:d>
        <m:r>
          <w:rPr>
            <w:rFonts w:ascii="Cambria Math" w:hAnsi="Cambria Math"/>
          </w:rPr>
          <m:t xml:space="preserve"> </m:t>
        </m:r>
      </m:oMath>
      <w:r>
        <w:t xml:space="preserve">represents the observed tract lengths in our dataset. </w:t>
      </w:r>
      <w:r w:rsidR="00307EB4">
        <w:t>When fitting the model, we use the filtered set of observed tract</w:t>
      </w:r>
      <w:r w:rsidR="002212D0">
        <w:t xml:space="preserve"> lengths</w:t>
      </w:r>
      <w:r w:rsidR="00307EB4">
        <w:t xml:space="preserve">,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|j=1,…,m,  2≤</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≤1500</m:t>
            </m:r>
          </m:e>
        </m:d>
      </m:oMath>
      <w:r w:rsidR="00307EB4">
        <w:t xml:space="preserve">. </w:t>
      </w:r>
      <w:r w:rsidR="00272450">
        <w:rPr>
          <w:rFonts w:hint="eastAsia"/>
        </w:rPr>
        <w:t>Henceforth, w</w:t>
      </w:r>
      <w:r w:rsidR="00840B8D">
        <w:rPr>
          <w:rFonts w:hint="eastAsia"/>
        </w:rPr>
        <w:t xml:space="preserve">e will also </w:t>
      </w:r>
      <w:r w:rsidR="00A201ED">
        <w:t xml:space="preserve">index our random variable </w:t>
      </w:r>
      <m:oMath>
        <m:r>
          <w:rPr>
            <w:rFonts w:ascii="Cambria Math" w:hAnsi="Cambria Math"/>
          </w:rPr>
          <m:t>L</m:t>
        </m:r>
      </m:oMath>
      <w:r w:rsidR="00A201ED">
        <w:t xml:space="preserve"> using </w:t>
      </w:r>
      <m:oMath>
        <m:r>
          <w:rPr>
            <w:rFonts w:ascii="Cambria Math" w:hAnsi="Cambria Math"/>
          </w:rPr>
          <m:t>j</m:t>
        </m:r>
      </m:oMath>
      <w:r w:rsidR="00CB62E5">
        <w:rPr>
          <w:rFonts w:hint="eastAsia"/>
        </w:rPr>
        <w:t xml:space="preserve">. </w:t>
      </w:r>
      <m:oMath>
        <m:sSub>
          <m:sSubPr>
            <m:ctrlPr>
              <w:rPr>
                <w:rFonts w:ascii="Cambria Math" w:hAnsi="Cambria Math"/>
                <w:i/>
              </w:rPr>
            </m:ctrlPr>
          </m:sSubPr>
          <m:e>
            <m:r>
              <w:rPr>
                <w:rFonts w:ascii="Cambria Math" w:hAnsi="Cambria Math"/>
              </w:rPr>
              <m:t>L</m:t>
            </m:r>
          </m:e>
          <m:sub>
            <m:r>
              <w:rPr>
                <w:rFonts w:ascii="Cambria Math" w:hAnsi="Cambria Math"/>
              </w:rPr>
              <m:t>j</m:t>
            </m:r>
          </m:sub>
        </m:sSub>
      </m:oMath>
      <w:r w:rsidR="00CB62E5">
        <w:rPr>
          <w:rFonts w:hint="eastAsia"/>
        </w:rPr>
        <w:t xml:space="preserve"> represents the</w:t>
      </w:r>
      <w:r w:rsidR="00CB584C">
        <w:rPr>
          <w:rFonts w:hint="eastAsia"/>
        </w:rPr>
        <w:t xml:space="preserve"> </w:t>
      </w:r>
      <w:r w:rsidR="00840B8D">
        <w:rPr>
          <w:rFonts w:hint="eastAsia"/>
        </w:rPr>
        <w:t>random variable</w:t>
      </w:r>
      <w:r w:rsidR="00DE3DC0">
        <w:t xml:space="preserve"> </w:t>
      </w:r>
      <w:r w:rsidR="00CB62E5">
        <w:rPr>
          <w:rFonts w:hint="eastAsia"/>
        </w:rPr>
        <w:t>corresponding to the</w:t>
      </w:r>
      <w:r w:rsidR="00DE3DC0">
        <w:t xml:space="preserve"> observed tract lengt</w:t>
      </w:r>
      <w:r w:rsidR="00EE43A9">
        <w:t>h</w:t>
      </w:r>
      <w:r w:rsidR="00840B8D">
        <w:rPr>
          <w:rFonts w:hint="eastAsia"/>
        </w:rPr>
        <w:t xml:space="preserve"> </w:t>
      </w:r>
      <w:r w:rsidR="001972D3">
        <w:t>of</w:t>
      </w:r>
      <w:r w:rsidR="00CB62E5">
        <w:rPr>
          <w:rFonts w:hint="eastAsia"/>
        </w:rPr>
        <w:t xml:space="preserve"> </w:t>
      </w:r>
      <w:r w:rsidR="001972D3">
        <w:t xml:space="preserve">detected gene conversion </w:t>
      </w:r>
      <w:r w:rsidR="00CB62E5">
        <w:rPr>
          <w:rFonts w:hint="eastAsia"/>
        </w:rPr>
        <w:t xml:space="preserve">tract </w:t>
      </w:r>
      <m:oMath>
        <m:r>
          <w:rPr>
            <w:rFonts w:ascii="Cambria Math" w:hAnsi="Cambria Math"/>
          </w:rPr>
          <m:t>j</m:t>
        </m:r>
      </m:oMath>
      <w:r w:rsidR="00CB62E5">
        <w:rPr>
          <w:rFonts w:hint="eastAsia"/>
        </w:rPr>
        <w:t xml:space="preserve"> in our dataset</w:t>
      </w:r>
      <w:r w:rsidR="00EE43A9">
        <w:t xml:space="preserve">. </w:t>
      </w:r>
      <w:r w:rsidR="006809C2">
        <w:rPr>
          <w:rFonts w:hint="eastAsia"/>
        </w:rPr>
        <w:t>We have,</w:t>
      </w:r>
    </w:p>
    <w:p w14:paraId="65AF3D43" w14:textId="252022DD" w:rsidR="00990E3C" w:rsidRPr="00CC74D7" w:rsidRDefault="00990E3C" w:rsidP="00990E3C">
      <w:pPr>
        <w:jc w:val="center"/>
      </w:pPr>
      <m:oMathPara>
        <m:oMath>
          <m:r>
            <w:rPr>
              <w:rFonts w:ascii="Cambria Math" w:hAnsi="Cambria Math"/>
            </w:rPr>
            <w:lastRenderedPageBreak/>
            <m:t>P</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e>
            <m:e>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≤1500,λ</m:t>
              </m:r>
            </m:e>
          </m:d>
          <m:r>
            <w:rPr>
              <w:rFonts w:ascii="Cambria Math" w:hAnsi="Cambria Math"/>
            </w:rPr>
            <m:t xml:space="preserve">= </m:t>
          </m:r>
          <m:f>
            <m:fPr>
              <m:ctrlPr>
                <w:rPr>
                  <w:rFonts w:ascii="Cambria Math" w:hAnsi="Cambria Math"/>
                  <w:i/>
                </w:rPr>
              </m:ctrlPr>
            </m:fPr>
            <m:num>
              <m:r>
                <w:rPr>
                  <w:rFonts w:ascii="Cambria Math" w:hAnsi="Cambria Math"/>
                  <w:kern w:val="0"/>
                  <w14:ligatures w14:val="none"/>
                </w:rPr>
                <m:t>λ</m:t>
              </m:r>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1-λ</m:t>
                      </m:r>
                    </m:e>
                  </m:d>
                </m:e>
                <m:sup>
                  <m:sSub>
                    <m:sSubPr>
                      <m:ctrlPr>
                        <w:rPr>
                          <w:rFonts w:ascii="Cambria Math" w:hAnsi="Cambria Math"/>
                          <w:i/>
                          <w:kern w:val="0"/>
                          <w14:ligatures w14:val="none"/>
                        </w:rPr>
                      </m:ctrlPr>
                    </m:sSubPr>
                    <m:e>
                      <m:r>
                        <m:rPr>
                          <m:scr m:val="script"/>
                        </m:rPr>
                        <w:rPr>
                          <w:rFonts w:ascii="Cambria Math" w:hAnsi="Cambria Math"/>
                        </w:rPr>
                        <m:t>l</m:t>
                      </m:r>
                    </m:e>
                    <m:sub>
                      <m:r>
                        <w:rPr>
                          <w:rFonts w:ascii="Cambria Math" w:hAnsi="Cambria Math"/>
                          <w:kern w:val="0"/>
                          <w14:ligatures w14:val="none"/>
                        </w:rPr>
                        <m:t>j</m:t>
                      </m:r>
                    </m:sub>
                  </m:sSub>
                  <m:r>
                    <w:rPr>
                      <w:rFonts w:ascii="Cambria Math" w:hAnsi="Cambria Math"/>
                      <w:kern w:val="0"/>
                      <w14:ligatures w14:val="none"/>
                    </w:rPr>
                    <m:t xml:space="preserve">-1 </m:t>
                  </m:r>
                </m:sup>
              </m:sSup>
            </m:num>
            <m:den>
              <m:r>
                <w:rPr>
                  <w:rFonts w:ascii="Cambria Math" w:hAnsi="Cambria Math"/>
                  <w:kern w:val="0"/>
                  <w14:ligatures w14:val="none"/>
                </w:rPr>
                <m:t>[(1-λ)-</m:t>
              </m:r>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1-λ</m:t>
                      </m:r>
                    </m:e>
                  </m:d>
                </m:e>
                <m:sup>
                  <m:r>
                    <w:rPr>
                      <w:rFonts w:ascii="Cambria Math" w:hAnsi="Cambria Math"/>
                      <w:kern w:val="0"/>
                      <w14:ligatures w14:val="none"/>
                    </w:rPr>
                    <m:t>1500</m:t>
                  </m:r>
                </m:sup>
              </m:sSup>
              <m:r>
                <w:rPr>
                  <w:rFonts w:ascii="Cambria Math" w:hAnsi="Cambria Math"/>
                  <w:kern w:val="0"/>
                  <w14:ligatures w14:val="none"/>
                </w:rPr>
                <m:t>]</m:t>
              </m:r>
            </m:den>
          </m:f>
          <m:r>
            <w:rPr>
              <w:rFonts w:ascii="Cambria Math" w:hAnsi="Cambria Math"/>
            </w:rPr>
            <m:t>.</m:t>
          </m:r>
        </m:oMath>
      </m:oMathPara>
    </w:p>
    <w:p w14:paraId="3A9135DA" w14:textId="3F2B7C49" w:rsidR="00473D6D" w:rsidRDefault="00000124" w:rsidP="0048537D">
      <w:pPr>
        <w:jc w:val="left"/>
      </w:pPr>
      <w:r>
        <w:t xml:space="preserve">Finally, we consider the case when </w:t>
      </w:r>
      <m:oMath>
        <m:r>
          <w:rPr>
            <w:rFonts w:ascii="Cambria Math" w:hAnsi="Cambria Math"/>
          </w:rPr>
          <m:t>N</m:t>
        </m:r>
      </m:oMath>
      <w:r>
        <w:t xml:space="preserve"> follows a </w:t>
      </w:r>
      <w:r w:rsidR="00473D6D">
        <w:t>sum of two</w:t>
      </w:r>
      <w:r w:rsidR="00F45A7E">
        <w:t xml:space="preserve"> </w:t>
      </w:r>
      <w:r w:rsidR="004B4CC0">
        <w:t xml:space="preserve">independent and </w:t>
      </w:r>
      <w:r w:rsidR="00F45A7E">
        <w:t>identically distributed</w:t>
      </w:r>
      <w:r w:rsidR="00473D6D">
        <w:t xml:space="preserve"> geometric </w:t>
      </w:r>
      <w:r w:rsidR="00F45A7E">
        <w:t>random variables</w:t>
      </w:r>
      <w:r>
        <w:t>.</w:t>
      </w:r>
      <w:r w:rsidR="00F45A7E">
        <w:t xml:space="preserve"> </w:t>
      </w:r>
      <w:r w:rsidR="006849BA">
        <w:t xml:space="preserve">The derivation of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e>
          <m:e>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≤1500</m:t>
            </m:r>
          </m:e>
        </m:d>
      </m:oMath>
      <w:r w:rsidR="006849BA">
        <w:t xml:space="preserve"> under this setting is included in the </w:t>
      </w:r>
      <w:r w:rsidR="006F70E8">
        <w:t xml:space="preserve">Appendix. </w:t>
      </w:r>
      <w:r w:rsidR="00153556">
        <w:t>Under this setting</w:t>
      </w:r>
      <w:r w:rsidR="00A459CE">
        <w:t xml:space="preserve">,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e>
          <m:e>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≤1500</m:t>
            </m:r>
          </m:e>
        </m:d>
      </m:oMath>
      <w:r w:rsidR="009A1409">
        <w:t xml:space="preserve"> depends on </w:t>
      </w:r>
      <m:oMath>
        <m:sSub>
          <m:sSubPr>
            <m:ctrlPr>
              <w:rPr>
                <w:rFonts w:ascii="Cambria Math" w:hAnsi="Cambria Math"/>
                <w:i/>
                <w:kern w:val="0"/>
                <w14:ligatures w14:val="none"/>
              </w:rPr>
            </m:ctrlPr>
          </m:sSubPr>
          <m:e>
            <m:r>
              <w:rPr>
                <w:rFonts w:ascii="Cambria Math" w:hAnsi="Cambria Math"/>
                <w:kern w:val="0"/>
                <w14:ligatures w14:val="none"/>
              </w:rPr>
              <m:t>ψ</m:t>
            </m:r>
          </m:e>
          <m:sub>
            <m:r>
              <w:rPr>
                <w:rFonts w:ascii="Cambria Math" w:hAnsi="Cambria Math"/>
                <w:kern w:val="0"/>
                <w14:ligatures w14:val="none"/>
              </w:rPr>
              <m:t>j</m:t>
            </m:r>
          </m:sub>
        </m:sSub>
      </m:oMath>
      <w:r w:rsidR="009A1409">
        <w:rPr>
          <w:kern w:val="0"/>
          <w14:ligatures w14:val="none"/>
        </w:rPr>
        <w:t xml:space="preserve">, so we estimate </w:t>
      </w:r>
      <m:oMath>
        <m:sSub>
          <m:sSubPr>
            <m:ctrlPr>
              <w:rPr>
                <w:rFonts w:ascii="Cambria Math" w:hAnsi="Cambria Math"/>
                <w:i/>
                <w:kern w:val="0"/>
                <w14:ligatures w14:val="none"/>
              </w:rPr>
            </m:ctrlPr>
          </m:sSubPr>
          <m:e>
            <m:r>
              <w:rPr>
                <w:rFonts w:ascii="Cambria Math" w:hAnsi="Cambria Math"/>
                <w:kern w:val="0"/>
                <w14:ligatures w14:val="none"/>
              </w:rPr>
              <m:t>ψ</m:t>
            </m:r>
          </m:e>
          <m:sub>
            <m:r>
              <w:rPr>
                <w:rFonts w:ascii="Cambria Math" w:hAnsi="Cambria Math"/>
                <w:kern w:val="0"/>
                <w14:ligatures w14:val="none"/>
              </w:rPr>
              <m:t>j</m:t>
            </m:r>
          </m:sub>
        </m:sSub>
      </m:oMath>
      <w:r w:rsidR="009A1409">
        <w:rPr>
          <w:kern w:val="0"/>
          <w14:ligatures w14:val="none"/>
        </w:rPr>
        <w:t xml:space="preserve"> for each tract </w:t>
      </w:r>
      <m:oMath>
        <m:r>
          <w:rPr>
            <w:rFonts w:ascii="Cambria Math" w:hAnsi="Cambria Math"/>
            <w:kern w:val="0"/>
            <w14:ligatures w14:val="none"/>
          </w:rPr>
          <m:t>j</m:t>
        </m:r>
      </m:oMath>
      <w:r w:rsidR="009A1409">
        <w:rPr>
          <w:kern w:val="0"/>
          <w14:ligatures w14:val="none"/>
        </w:rPr>
        <w:t xml:space="preserve"> before </w:t>
      </w:r>
      <w:r w:rsidR="009A1409">
        <w:t xml:space="preserve">estimating </w:t>
      </w:r>
      <m:oMath>
        <m:r>
          <w:rPr>
            <w:rFonts w:ascii="Cambria Math" w:hAnsi="Cambria Math"/>
          </w:rPr>
          <m:t>ϕ</m:t>
        </m:r>
      </m:oMath>
      <w:r w:rsidR="009A1409">
        <w:t xml:space="preserve">. </w:t>
      </w:r>
      <w:r w:rsidR="009A1409">
        <w:rPr>
          <w:kern w:val="0"/>
          <w14:ligatures w14:val="none"/>
        </w:rPr>
        <w:t xml:space="preserve">The procedure to estimate </w:t>
      </w:r>
      <m:oMath>
        <m:sSub>
          <m:sSubPr>
            <m:ctrlPr>
              <w:rPr>
                <w:rFonts w:ascii="Cambria Math" w:hAnsi="Cambria Math"/>
                <w:i/>
                <w:kern w:val="0"/>
                <w14:ligatures w14:val="none"/>
              </w:rPr>
            </m:ctrlPr>
          </m:sSubPr>
          <m:e>
            <m:r>
              <w:rPr>
                <w:rFonts w:ascii="Cambria Math" w:hAnsi="Cambria Math"/>
                <w:kern w:val="0"/>
                <w14:ligatures w14:val="none"/>
              </w:rPr>
              <m:t>ψ</m:t>
            </m:r>
          </m:e>
          <m:sub>
            <m:r>
              <w:rPr>
                <w:rFonts w:ascii="Cambria Math" w:hAnsi="Cambria Math"/>
                <w:kern w:val="0"/>
                <w14:ligatures w14:val="none"/>
              </w:rPr>
              <m:t>j</m:t>
            </m:r>
          </m:sub>
        </m:sSub>
      </m:oMath>
      <w:r w:rsidR="009A1409">
        <w:rPr>
          <w:kern w:val="0"/>
          <w14:ligatures w14:val="none"/>
        </w:rPr>
        <w:t xml:space="preserve"> for each tract </w:t>
      </w:r>
      <m:oMath>
        <m:r>
          <w:rPr>
            <w:rFonts w:ascii="Cambria Math" w:hAnsi="Cambria Math"/>
            <w:kern w:val="0"/>
            <w14:ligatures w14:val="none"/>
          </w:rPr>
          <m:t>j</m:t>
        </m:r>
      </m:oMath>
      <w:r w:rsidR="009A1409">
        <w:rPr>
          <w:kern w:val="0"/>
          <w14:ligatures w14:val="none"/>
        </w:rPr>
        <w:t xml:space="preserve"> is described in the following section.</w:t>
      </w:r>
    </w:p>
    <w:p w14:paraId="7F312502" w14:textId="57A105B5" w:rsidR="005B5C84" w:rsidRPr="005B5C84" w:rsidRDefault="00354F71" w:rsidP="005B5C84">
      <w:pPr>
        <w:pStyle w:val="Heading2"/>
      </w:pPr>
      <w:r>
        <w:t>Estimating</w:t>
      </w:r>
      <w:r w:rsidR="005B5C84">
        <w:t xml:space="preserve"> </w:t>
      </w:r>
      <w:r w:rsidR="00CD7B2B">
        <w:t>the allele conversion probability</w:t>
      </w:r>
      <w:r w:rsidR="005B5C84">
        <w:t xml:space="preserve"> for each </w:t>
      </w:r>
      <w:r w:rsidR="00153556">
        <w:t>detected tract</w:t>
      </w:r>
      <w:r w:rsidR="005B5C84">
        <w:t xml:space="preserve"> </w:t>
      </w:r>
    </w:p>
    <w:p w14:paraId="597CB6B5" w14:textId="65BCB400" w:rsidR="00935399" w:rsidRDefault="00630E62" w:rsidP="005B5C84">
      <w:r>
        <w:t xml:space="preserve">Recall that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rsidR="00D841FC">
        <w:t xml:space="preserve"> represents the probability that an allele conversion will occur at each </w:t>
      </w:r>
      <w:r w:rsidR="00835987">
        <w:t xml:space="preserve">position </w:t>
      </w:r>
      <w:r w:rsidR="00D841FC">
        <w:t>within</w:t>
      </w:r>
      <w:r>
        <w:t xml:space="preserve"> detected</w:t>
      </w:r>
      <w:r w:rsidR="00D841FC">
        <w:t xml:space="preserve"> gene conversion tract </w:t>
      </w:r>
      <m:oMath>
        <m:r>
          <w:rPr>
            <w:rFonts w:ascii="Cambria Math" w:hAnsi="Cambria Math"/>
          </w:rPr>
          <m:t>j</m:t>
        </m:r>
      </m:oMath>
      <w:r w:rsidR="00D841FC">
        <w:t>. When</w:t>
      </w:r>
      <w:r w:rsidR="00935399">
        <w:t xml:space="preserve"> </w:t>
      </w:r>
      <m:oMath>
        <m:r>
          <w:rPr>
            <w:rFonts w:ascii="Cambria Math" w:hAnsi="Cambria Math"/>
          </w:rPr>
          <m:t>N</m:t>
        </m:r>
      </m:oMath>
      <w:r w:rsidR="00935399">
        <w:t xml:space="preserve"> is a sum of two geometric random variables, the likelihood of </w:t>
      </w:r>
      <w:r>
        <w:t xml:space="preserve">the </w:t>
      </w:r>
      <w:r w:rsidR="00935399">
        <w:t>observed tract</w:t>
      </w:r>
      <w:r>
        <w:t xml:space="preserve"> length for detected gene conversion tract </w:t>
      </w:r>
      <m:oMath>
        <m:r>
          <w:rPr>
            <w:rFonts w:ascii="Cambria Math" w:hAnsi="Cambria Math"/>
          </w:rPr>
          <m:t>j</m:t>
        </m:r>
      </m:oMath>
      <w:r w:rsidR="00282C93">
        <w:t>,</w:t>
      </w:r>
      <m:oMath>
        <m:r>
          <w:rPr>
            <w:rFonts w:ascii="Cambria Math" w:hAnsi="Cambria Math"/>
          </w:rPr>
          <m:t xml:space="preserve"> P</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e>
          <m:e>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≤1500</m:t>
            </m:r>
          </m:e>
        </m:d>
      </m:oMath>
      <w:r w:rsidR="00282C93">
        <w:t>,</w:t>
      </w:r>
      <w:r w:rsidR="00935399">
        <w:t xml:space="preserve"> depends on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rsidR="00282C93">
        <w:t xml:space="preserve"> (see Appendix)</w:t>
      </w:r>
      <w:r w:rsidR="00935399">
        <w:t xml:space="preserve">, so we need to estimate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rsidR="00D841FC">
        <w:t xml:space="preserve"> for </w:t>
      </w:r>
      <m:oMath>
        <m:r>
          <w:rPr>
            <w:rFonts w:ascii="Cambria Math" w:hAnsi="Cambria Math"/>
          </w:rPr>
          <m:t>j=1,…,m</m:t>
        </m:r>
      </m:oMath>
      <w:r w:rsidR="00D841FC">
        <w:t xml:space="preserve"> to </w:t>
      </w:r>
      <w:r>
        <w:t xml:space="preserve">obtain a maximum likelihood estimate for the mean gene conversion tract length </w:t>
      </w:r>
      <m:oMath>
        <m:r>
          <w:rPr>
            <w:rFonts w:ascii="Cambria Math" w:hAnsi="Cambria Math"/>
          </w:rPr>
          <m:t>ϕ</m:t>
        </m:r>
      </m:oMath>
      <w:r>
        <w:t>.</w:t>
      </w:r>
      <w:r w:rsidR="00D841FC">
        <w:t xml:space="preserve"> </w:t>
      </w:r>
    </w:p>
    <w:p w14:paraId="6FB9712C" w14:textId="65F9453E" w:rsidR="005B5C84" w:rsidRPr="005B5C84" w:rsidRDefault="00AF043A" w:rsidP="005B5C84">
      <w:r>
        <w:t>A</w:t>
      </w:r>
      <w:r w:rsidR="00CF312D">
        <w:t>llele conversion</w:t>
      </w:r>
      <w:r w:rsidR="00560DE5">
        <w:rPr>
          <w:rFonts w:hint="eastAsia"/>
        </w:rPr>
        <w:t>s</w:t>
      </w:r>
      <w:r w:rsidR="00CF312D">
        <w:t xml:space="preserve"> </w:t>
      </w:r>
      <w:r w:rsidR="00560DE5">
        <w:rPr>
          <w:rFonts w:hint="eastAsia"/>
        </w:rPr>
        <w:t xml:space="preserve">occur at positions within </w:t>
      </w:r>
      <w:r w:rsidR="00D841FC">
        <w:t>each</w:t>
      </w:r>
      <w:r w:rsidR="00560DE5">
        <w:rPr>
          <w:rFonts w:hint="eastAsia"/>
        </w:rPr>
        <w:t xml:space="preserve"> gene conversion tract where the </w:t>
      </w:r>
      <w:r w:rsidR="00CF312D">
        <w:t>individual is heterozygous</w:t>
      </w:r>
      <w:r w:rsidR="00560DE5">
        <w:rPr>
          <w:rFonts w:hint="eastAsia"/>
        </w:rPr>
        <w:t xml:space="preserve">. </w:t>
      </w:r>
      <w:r w:rsidR="00935399">
        <w:t>Therefore, t</w:t>
      </w:r>
      <w:r w:rsidR="000B7730">
        <w:rPr>
          <w:rFonts w:hint="eastAsia"/>
        </w:rPr>
        <w:t xml:space="preserve">he </w:t>
      </w:r>
      <w:r>
        <w:t>probability that a</w:t>
      </w:r>
      <w:r w:rsidR="00B95BB8">
        <w:t xml:space="preserve"> randomly selected</w:t>
      </w:r>
      <w:r>
        <w:t xml:space="preserve"> individual</w:t>
      </w:r>
      <w:r w:rsidR="00B95BB8">
        <w:t xml:space="preserve"> from the population</w:t>
      </w:r>
      <w:r>
        <w:t xml:space="preserve"> is heterozygous </w:t>
      </w:r>
      <w:r w:rsidR="000B7730">
        <w:rPr>
          <w:rFonts w:hint="eastAsia"/>
        </w:rPr>
        <w:t xml:space="preserve">at </w:t>
      </w:r>
      <w:r>
        <w:t>a given</w:t>
      </w:r>
      <w:r w:rsidR="000B7730">
        <w:rPr>
          <w:rFonts w:hint="eastAsia"/>
        </w:rPr>
        <w:t xml:space="preserve"> marker can be used to </w:t>
      </w:r>
      <w:r>
        <w:t>estimate</w:t>
      </w:r>
      <w:r w:rsidR="000B7730">
        <w:rPr>
          <w:rFonts w:hint="eastAsia"/>
        </w:rPr>
        <w:t xml:space="preserve"> the probability that an allele </w:t>
      </w:r>
      <w:r w:rsidR="000B7730">
        <w:t>conversion</w:t>
      </w:r>
      <w:r w:rsidR="000B7730">
        <w:rPr>
          <w:rFonts w:hint="eastAsia"/>
        </w:rPr>
        <w:t xml:space="preserve"> will happen at </w:t>
      </w:r>
      <w:r w:rsidR="00935399">
        <w:t>this marker</w:t>
      </w:r>
      <w:r>
        <w:t>, once it is included in a</w:t>
      </w:r>
      <w:r w:rsidR="000B7730">
        <w:rPr>
          <w:rFonts w:hint="eastAsia"/>
        </w:rPr>
        <w:t xml:space="preserve"> gene conversion tract. However</w:t>
      </w:r>
      <w:r w:rsidR="00A17476">
        <w:rPr>
          <w:rFonts w:hint="eastAsia"/>
        </w:rPr>
        <w:t xml:space="preserve">, </w:t>
      </w:r>
      <w:r w:rsidR="00DF7433">
        <w:rPr>
          <w:rFonts w:hint="eastAsia"/>
        </w:rPr>
        <w:t>it is difficult to derive a closed form expression for the</w:t>
      </w:r>
      <w:r w:rsidR="00A17476">
        <w:rPr>
          <w:rFonts w:hint="eastAsia"/>
        </w:rPr>
        <w:t xml:space="preserve"> marginal distribution </w:t>
      </w:r>
      <w:r w:rsidR="00DF7433">
        <w:rPr>
          <w:rFonts w:hint="eastAsia"/>
        </w:rPr>
        <w:t>of</w:t>
      </w:r>
      <w:r w:rsidR="00A17476">
        <w:rPr>
          <w:rFonts w:hint="eastAsia"/>
        </w:rPr>
        <w:t xml:space="preserve"> </w:t>
      </w:r>
      <m:oMath>
        <m:r>
          <w:rPr>
            <w:rFonts w:ascii="Cambria Math" w:hAnsi="Cambria Math"/>
          </w:rPr>
          <m:t>L</m:t>
        </m:r>
      </m:oMath>
      <w:r w:rsidR="00DF7433">
        <w:rPr>
          <w:rFonts w:hint="eastAsia"/>
        </w:rPr>
        <w:t xml:space="preserve"> </w:t>
      </w:r>
      <w:r w:rsidR="00A17476">
        <w:rPr>
          <w:rFonts w:hint="eastAsia"/>
        </w:rPr>
        <w:t xml:space="preserve">when we </w:t>
      </w:r>
      <w:r w:rsidR="00282C93">
        <w:t xml:space="preserve">only </w:t>
      </w:r>
      <w:r w:rsidR="00A17476">
        <w:rPr>
          <w:rFonts w:hint="eastAsia"/>
        </w:rPr>
        <w:t xml:space="preserve">allow allele conversions to occur at </w:t>
      </w:r>
      <w:r w:rsidR="00B95BB8">
        <w:t>SNV positions</w:t>
      </w:r>
      <w:r w:rsidR="00282C93">
        <w:t xml:space="preserve">, and with differing rates at each </w:t>
      </w:r>
      <w:r w:rsidR="00B95BB8">
        <w:t>SNV position</w:t>
      </w:r>
      <w:r w:rsidR="00A17476">
        <w:rPr>
          <w:rFonts w:hint="eastAsia"/>
        </w:rPr>
        <w:t xml:space="preserve">. </w:t>
      </w:r>
      <w:r w:rsidR="00D841FC">
        <w:t>Thus</w:t>
      </w:r>
      <w:r w:rsidR="00F00B6D">
        <w:rPr>
          <w:rFonts w:hint="eastAsia"/>
        </w:rPr>
        <w:t xml:space="preserve">, </w:t>
      </w:r>
      <w:r w:rsidR="00DF7433">
        <w:rPr>
          <w:rFonts w:hint="eastAsia"/>
        </w:rPr>
        <w:t xml:space="preserve">we let allele conversions occur with the same probability </w:t>
      </w:r>
      <m:oMath>
        <m:sSub>
          <m:sSubPr>
            <m:ctrlPr>
              <w:rPr>
                <w:rFonts w:ascii="Cambria Math" w:hAnsi="Cambria Math"/>
                <w:i/>
              </w:rPr>
            </m:ctrlPr>
          </m:sSubPr>
          <m:e>
            <m:r>
              <w:rPr>
                <w:rFonts w:ascii="Cambria Math" w:hAnsi="Cambria Math"/>
              </w:rPr>
              <m:t>ψ</m:t>
            </m:r>
          </m:e>
          <m:sub>
            <m:r>
              <w:rPr>
                <w:rFonts w:ascii="Cambria Math" w:hAnsi="Cambria Math"/>
              </w:rPr>
              <m:t>j</m:t>
            </m:r>
          </m:sub>
        </m:sSub>
        <m:r>
          <w:rPr>
            <w:rFonts w:ascii="Cambria Math" w:hAnsi="Cambria Math"/>
          </w:rPr>
          <m:t xml:space="preserve"> </m:t>
        </m:r>
      </m:oMath>
      <w:r w:rsidR="00DF7433">
        <w:rPr>
          <w:rFonts w:hint="eastAsia"/>
        </w:rPr>
        <w:t xml:space="preserve">at all positions within </w:t>
      </w:r>
      <w:r w:rsidR="001B6F39">
        <w:t xml:space="preserve">detected </w:t>
      </w:r>
      <w:r w:rsidR="00DF7433">
        <w:rPr>
          <w:rFonts w:hint="eastAsia"/>
        </w:rPr>
        <w:t xml:space="preserve">gene conversion tract </w:t>
      </w:r>
      <m:oMath>
        <m:r>
          <w:rPr>
            <w:rFonts w:ascii="Cambria Math" w:hAnsi="Cambria Math"/>
          </w:rPr>
          <m:t>j</m:t>
        </m:r>
      </m:oMath>
      <w:r w:rsidR="00A07241">
        <w:rPr>
          <w:rFonts w:hint="eastAsia"/>
        </w:rPr>
        <w:t>. We use</w:t>
      </w:r>
      <w:r w:rsidR="00CF312D">
        <w:t xml:space="preserve"> the </w:t>
      </w:r>
      <w:r w:rsidR="00C30BA5">
        <w:t xml:space="preserve">average </w:t>
      </w:r>
      <w:r w:rsidR="00CF312D">
        <w:t xml:space="preserve">heterozygosity rate </w:t>
      </w:r>
      <w:r w:rsidR="000F76D1">
        <w:rPr>
          <w:rFonts w:hint="eastAsia"/>
        </w:rPr>
        <w:t>of positions near</w:t>
      </w:r>
      <w:r w:rsidR="000358F1">
        <w:t xml:space="preserve"> detected</w:t>
      </w:r>
      <w:r w:rsidR="00CF312D">
        <w:t xml:space="preserve"> tract </w:t>
      </w:r>
      <m:oMath>
        <m:r>
          <w:rPr>
            <w:rFonts w:ascii="Cambria Math" w:hAnsi="Cambria Math"/>
          </w:rPr>
          <m:t>j</m:t>
        </m:r>
      </m:oMath>
      <w:r w:rsidR="00CF312D">
        <w:t xml:space="preserve"> to </w:t>
      </w:r>
      <w:r w:rsidR="00D841FC">
        <w:t>estimate</w:t>
      </w:r>
      <w:r w:rsidR="00CF312D">
        <w:t xml:space="preserve">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rsidR="005136F6">
        <w:t>.</w:t>
      </w:r>
      <w:r w:rsidR="00823CCD">
        <w:rPr>
          <w:rFonts w:hint="eastAsia"/>
        </w:rPr>
        <w:t xml:space="preserve"> </w:t>
      </w:r>
    </w:p>
    <w:p w14:paraId="07E7AF70" w14:textId="3813ED4F" w:rsidR="009C2C90" w:rsidRPr="00E84C90" w:rsidRDefault="0002214A" w:rsidP="005949F7">
      <w:r>
        <w:lastRenderedPageBreak/>
        <w:t>Letting</w:t>
      </w:r>
      <m:oMath>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j</m:t>
            </m:r>
          </m:sub>
        </m:sSub>
      </m:oMath>
      <w:r w:rsidR="000D1F88">
        <w:rPr>
          <w:rFonts w:hint="eastAsia"/>
        </w:rPr>
        <w:t xml:space="preserve"> and </w:t>
      </w:r>
      <m:oMath>
        <m:sSub>
          <m:sSubPr>
            <m:ctrlPr>
              <w:rPr>
                <w:rFonts w:ascii="Cambria Math" w:hAnsi="Cambria Math"/>
                <w:i/>
              </w:rPr>
            </m:ctrlPr>
          </m:sSubPr>
          <m:e>
            <m:r>
              <w:rPr>
                <w:rFonts w:ascii="Cambria Math" w:hAnsi="Cambria Math"/>
              </w:rPr>
              <m:t>b</m:t>
            </m:r>
          </m:e>
          <m:sub>
            <m:r>
              <w:rPr>
                <w:rFonts w:ascii="Cambria Math" w:hAnsi="Cambria Math"/>
              </w:rPr>
              <m:t>j</m:t>
            </m:r>
          </m:sub>
        </m:sSub>
      </m:oMath>
      <w:r w:rsidR="000D1F88">
        <w:rPr>
          <w:rFonts w:hint="eastAsia"/>
        </w:rPr>
        <w:t xml:space="preserve"> </w:t>
      </w:r>
      <w:r w:rsidR="002C6084">
        <w:t>(</w:t>
      </w:r>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oMath>
      <w:r w:rsidR="002C6084">
        <w:t xml:space="preserve">) </w:t>
      </w:r>
      <w:r w:rsidR="000D1F88">
        <w:rPr>
          <w:rFonts w:hint="eastAsia"/>
        </w:rPr>
        <w:t xml:space="preserve">represent </w:t>
      </w:r>
      <w:r w:rsidR="00874849">
        <w:t xml:space="preserve">the </w:t>
      </w:r>
      <w:r w:rsidR="000D1F88">
        <w:rPr>
          <w:rFonts w:hint="eastAsia"/>
        </w:rPr>
        <w:t xml:space="preserve">positions </w:t>
      </w:r>
      <w:r w:rsidR="00C359EA">
        <w:t xml:space="preserve">on the chromosome </w:t>
      </w:r>
      <w:r w:rsidR="000D1F88">
        <w:rPr>
          <w:rFonts w:hint="eastAsia"/>
        </w:rPr>
        <w:t xml:space="preserve">corresponding to </w:t>
      </w:r>
      <w:r w:rsidR="002212D0">
        <w:t xml:space="preserve">the furthest allele converted markers within </w:t>
      </w:r>
      <w:r>
        <w:t xml:space="preserve">detected gene conversion tract </w:t>
      </w:r>
      <m:oMath>
        <m:r>
          <w:rPr>
            <w:rFonts w:ascii="Cambria Math" w:hAnsi="Cambria Math"/>
          </w:rPr>
          <m:t>j</m:t>
        </m:r>
      </m:oMath>
      <w:r w:rsidR="000D1F88">
        <w:rPr>
          <w:rFonts w:hint="eastAsia"/>
        </w:rPr>
        <w:t xml:space="preserve">, </w:t>
      </w:r>
      <w:r w:rsidR="00851F93">
        <w:rPr>
          <w:rFonts w:hint="eastAsia"/>
        </w:rPr>
        <w:t>we average the heterozygosity rate across the set of positions</w:t>
      </w:r>
      <w:r w:rsidR="009C2C90" w:rsidRPr="00E84C90">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 xml:space="preserve">-5000, </m:t>
            </m:r>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+5000</m:t>
            </m:r>
          </m:e>
        </m:d>
      </m:oMath>
      <w:r w:rsidR="007616F8">
        <w:rPr>
          <w:rFonts w:hint="eastAsia"/>
        </w:rPr>
        <w:t xml:space="preserve"> </w:t>
      </w:r>
      <w:r w:rsidR="00823CCD">
        <w:rPr>
          <w:rFonts w:hint="eastAsia"/>
        </w:rPr>
        <w:t xml:space="preserve">to </w:t>
      </w:r>
      <w:r w:rsidR="00D841FC">
        <w:t>estimate</w:t>
      </w:r>
      <w:r w:rsidR="00823CCD">
        <w:rPr>
          <w:rFonts w:hint="eastAsia"/>
        </w:rPr>
        <w:t xml:space="preserve">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rsidR="00851F93">
        <w:rPr>
          <w:rFonts w:hint="eastAsia"/>
        </w:rPr>
        <w:t>:</w:t>
      </w:r>
      <w:r w:rsidR="009C2C90" w:rsidRPr="00E84C90">
        <w:t xml:space="preserve">    </w:t>
      </w:r>
    </w:p>
    <w:p w14:paraId="5E42105C" w14:textId="5932260C" w:rsidR="009C2C90" w:rsidRDefault="00000000" w:rsidP="009C2C90">
      <w:pPr>
        <w:jc w:val="cente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ψ</m:t>
                  </m:r>
                </m:e>
              </m:acc>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+10001</m:t>
              </m:r>
            </m:den>
          </m:f>
          <m:nary>
            <m:naryPr>
              <m:chr m:val="∑"/>
              <m:limLoc m:val="undOvr"/>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-5000</m:t>
              </m:r>
            </m:sub>
            <m:sup>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+5000</m:t>
              </m:r>
            </m:sup>
            <m:e>
              <m:r>
                <w:rPr>
                  <w:rFonts w:ascii="Cambria Math" w:hAnsi="Cambria Math"/>
                </w:rPr>
                <m:t>2</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e>
          </m:nary>
          <m:r>
            <w:rPr>
              <w:rFonts w:ascii="Cambria Math" w:hAnsi="Cambria Math"/>
            </w:rPr>
            <m:t>.</m:t>
          </m:r>
        </m:oMath>
      </m:oMathPara>
    </w:p>
    <w:p w14:paraId="54571116" w14:textId="04B0F25C" w:rsidR="00491929" w:rsidRDefault="0068791B" w:rsidP="00491929">
      <w:r>
        <w:t xml:space="preserve">Here,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denotes the </w:t>
      </w:r>
      <w:r w:rsidR="00DC3C21">
        <w:t>MAF</w:t>
      </w:r>
      <w:r>
        <w:t xml:space="preserve"> of position </w:t>
      </w:r>
      <m:oMath>
        <m:r>
          <w:rPr>
            <w:rFonts w:ascii="Cambria Math" w:hAnsi="Cambria Math"/>
          </w:rPr>
          <m:t>i</m:t>
        </m:r>
      </m:oMath>
      <w:r>
        <w:t xml:space="preserve"> </w:t>
      </w:r>
      <w:r w:rsidR="0098178A">
        <w:t xml:space="preserve">on the chromosome </w:t>
      </w:r>
      <w:r w:rsidR="00885022">
        <w:t>in which</w:t>
      </w:r>
      <w:r w:rsidR="0098178A">
        <w:t xml:space="preserve"> the gene conversion event occurred</w:t>
      </w:r>
      <w:r>
        <w:t>.</w:t>
      </w:r>
      <w:r w:rsidR="0098178A">
        <w:t xml:space="preserv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98178A">
        <w:t xml:space="preserve"> is calculated using the sample of 125,361 </w:t>
      </w:r>
      <w:r w:rsidR="00DB5D2E">
        <w:t xml:space="preserve">White British </w:t>
      </w:r>
      <w:r w:rsidR="0098178A">
        <w:t>individuals</w:t>
      </w:r>
      <w:r w:rsidR="0098178A">
        <w:rPr>
          <w:rFonts w:hint="eastAsia"/>
        </w:rPr>
        <w:t xml:space="preserve"> from the UK Biobank</w:t>
      </w:r>
      <w:r w:rsidR="0098178A">
        <w:t xml:space="preserve">. </w:t>
      </w:r>
      <w:r w:rsidR="00885022">
        <w:t>V</w:t>
      </w:r>
      <w:r w:rsidR="00491929">
        <w:t xml:space="preserve">ariants with MAF less than 5% were excluded when detecting allele conversions, so we cannot observe allele conversions at these positions (see the section, </w:t>
      </w:r>
      <w:r w:rsidR="00491929" w:rsidRPr="0098178A">
        <w:t>Detecting gene conversion tracts</w:t>
      </w:r>
      <w:r w:rsidR="00491929">
        <w:t xml:space="preserve">). Therefore, if the MAF is less than 5% at position </w:t>
      </w:r>
      <m:oMath>
        <m:r>
          <w:rPr>
            <w:rFonts w:ascii="Cambria Math" w:hAnsi="Cambria Math"/>
          </w:rPr>
          <m:t>i</m:t>
        </m:r>
      </m:oMath>
      <w:r w:rsidR="00491929">
        <w:t xml:space="preserve">, we set </w:t>
      </w: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=0</m:t>
        </m:r>
      </m:oMath>
      <w:r w:rsidR="00491929">
        <w:t xml:space="preserve">. </w:t>
      </w:r>
      <w:r w:rsidR="00C30BA5">
        <w:t xml:space="preserve">The formula </w:t>
      </w:r>
      <m:oMath>
        <m:r>
          <w:rPr>
            <w:rFonts w:ascii="Cambria Math" w:hAnsi="Cambria Math"/>
          </w:rPr>
          <m:t>2p</m:t>
        </m:r>
        <m:d>
          <m:dPr>
            <m:ctrlPr>
              <w:rPr>
                <w:rFonts w:ascii="Cambria Math" w:hAnsi="Cambria Math"/>
                <w:i/>
              </w:rPr>
            </m:ctrlPr>
          </m:dPr>
          <m:e>
            <m:r>
              <w:rPr>
                <w:rFonts w:ascii="Cambria Math" w:hAnsi="Cambria Math"/>
              </w:rPr>
              <m:t>1-p</m:t>
            </m:r>
          </m:e>
        </m:d>
      </m:oMath>
      <w:r w:rsidR="00C30BA5">
        <w:t xml:space="preserve"> for heterozygosity at a marker assumes that Hardy-Weinberg equilibrium holds, which is a reasonable approximation for common variants in a relatively homogeneous population.</w:t>
      </w:r>
      <w:r w:rsidR="00491929">
        <w:t xml:space="preserve">  </w:t>
      </w:r>
    </w:p>
    <w:p w14:paraId="7D3BD9FE" w14:textId="6C7C51A9" w:rsidR="002935A5" w:rsidRDefault="00282C93" w:rsidP="005949F7">
      <w:r>
        <w:t>If either</w:t>
      </w:r>
      <m:oMath>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-5000</m:t>
        </m:r>
      </m:oMath>
      <w:r>
        <w:t xml:space="preserve"> or </w:t>
      </w:r>
      <m:oMath>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+5000</m:t>
        </m:r>
      </m:oMath>
      <w:r>
        <w:t xml:space="preserve"> exceeds </w:t>
      </w:r>
      <w:r w:rsidR="002935A5">
        <w:t xml:space="preserve">the end of the chromosome, the averaging only takes place within the bounds of the chromosome (e.g. if </w:t>
      </w:r>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=100</m:t>
        </m:r>
      </m:oMath>
      <w:r w:rsidR="002935A5">
        <w:t xml:space="preserve"> and </w:t>
      </w:r>
      <m:oMath>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=200</m:t>
        </m:r>
      </m:oMath>
      <w:r w:rsidR="002935A5">
        <w:t>, we only average the heterozygosity rate from positions 1 to 5</w:t>
      </w:r>
      <w:r w:rsidR="005C428B">
        <w:t>,</w:t>
      </w:r>
      <w:r w:rsidR="002935A5">
        <w:t xml:space="preserve">200). </w:t>
      </w:r>
    </w:p>
    <w:p w14:paraId="300C30AE" w14:textId="6AC65A59" w:rsidR="009C2C90" w:rsidRPr="00C7581A" w:rsidRDefault="005949F7" w:rsidP="005949F7">
      <w:pPr>
        <w:pStyle w:val="Heading2"/>
      </w:pPr>
      <w:r>
        <w:t>Maximum likelihood estimation of</w:t>
      </w:r>
      <w:r w:rsidR="00CD7B2B">
        <w:t xml:space="preserve"> the mean gene conversion tract length</w:t>
      </w:r>
    </w:p>
    <w:p w14:paraId="5EB43E07" w14:textId="495410BD" w:rsidR="009C2C90" w:rsidRDefault="00CF603A" w:rsidP="005949F7">
      <w:r>
        <w:t>Given</w:t>
      </w:r>
      <w:r w:rsidR="009C2C90" w:rsidRPr="00F91259">
        <w:t xml:space="preserve"> </w:t>
      </w:r>
      <w:r w:rsidR="00D02636">
        <w:t xml:space="preserve">observed tract lengths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|j=1,…,m</m:t>
            </m:r>
          </m:e>
        </m:d>
      </m:oMath>
      <w:r w:rsidR="00D02636">
        <w:t xml:space="preserve">, we propose the following maximum likelihood estimator for </w:t>
      </w:r>
      <m:oMath>
        <m:r>
          <w:rPr>
            <w:rFonts w:ascii="Cambria Math" w:hAnsi="Cambria Math"/>
          </w:rPr>
          <m:t>ϕ</m:t>
        </m:r>
      </m:oMath>
      <w:r w:rsidR="00CD7B2B">
        <w:t>, the mean gene conversion tract length,</w:t>
      </w:r>
      <w:r w:rsidR="00F7436E">
        <w:t xml:space="preserve"> when </w:t>
      </w:r>
      <w:r w:rsidR="00C6556A">
        <w:t xml:space="preserve">the gene conversion tract length </w:t>
      </w:r>
      <m:oMath>
        <m:r>
          <w:rPr>
            <w:rFonts w:ascii="Cambria Math" w:hAnsi="Cambria Math"/>
          </w:rPr>
          <m:t>N</m:t>
        </m:r>
      </m:oMath>
      <w:r w:rsidR="00F7436E">
        <w:t xml:space="preserve"> is </w:t>
      </w:r>
      <w:r w:rsidR="00C6556A">
        <w:t>drawn from</w:t>
      </w:r>
      <w:r w:rsidR="00125EE0">
        <w:t xml:space="preserve"> a </w:t>
      </w:r>
      <w:r w:rsidR="00F7436E">
        <w:t>geometric</w:t>
      </w:r>
      <w:r w:rsidR="00125EE0">
        <w:t xml:space="preserve"> distribution</w:t>
      </w:r>
      <w:r w:rsidR="005554CA">
        <w:rPr>
          <w:bCs/>
        </w:rPr>
        <w:t xml:space="preserve">. </w:t>
      </w:r>
      <w:r w:rsidR="0009604A">
        <w:rPr>
          <w:bCs/>
        </w:rPr>
        <w:t xml:space="preserve">Recall that </w:t>
      </w:r>
      <w:r w:rsidR="008F7999">
        <w:rPr>
          <w:bCs/>
        </w:rPr>
        <w:t>the version of the</w:t>
      </w:r>
      <w:r w:rsidR="0009604A">
        <w:rPr>
          <w:bCs/>
        </w:rPr>
        <w:t xml:space="preserve"> model</w:t>
      </w:r>
      <w:r w:rsidR="008F7999">
        <w:rPr>
          <w:bCs/>
        </w:rPr>
        <w:t xml:space="preserve"> in which </w:t>
      </w:r>
      <m:oMath>
        <m:r>
          <w:rPr>
            <w:rFonts w:ascii="Cambria Math" w:hAnsi="Cambria Math"/>
          </w:rPr>
          <m:t>N</m:t>
        </m:r>
      </m:oMath>
      <w:r w:rsidR="008F7999">
        <w:t xml:space="preserve"> is geometric</w:t>
      </w:r>
      <w:r w:rsidR="0009604A">
        <w:rPr>
          <w:bCs/>
        </w:rPr>
        <w:t xml:space="preserve"> was parameterized by </w:t>
      </w:r>
      <m:oMath>
        <m:r>
          <w:rPr>
            <w:rFonts w:ascii="Cambria Math" w:hAnsi="Cambria Math"/>
          </w:rPr>
          <m:t>λ=1/ϕ</m:t>
        </m:r>
      </m:oMath>
      <w:r w:rsidR="0009604A">
        <w:rPr>
          <w:bCs/>
        </w:rPr>
        <w:t xml:space="preserve">, but we can simply maximize with respect to </w:t>
      </w:r>
      <m:oMath>
        <m:r>
          <w:rPr>
            <w:rFonts w:ascii="Cambria Math" w:hAnsi="Cambria Math"/>
          </w:rPr>
          <m:t>ϕ</m:t>
        </m:r>
      </m:oMath>
      <w:r w:rsidR="0009604A">
        <w:rPr>
          <w:bCs/>
        </w:rPr>
        <w:t xml:space="preserve">. </w:t>
      </w:r>
      <w:r w:rsidR="0061794E">
        <w:rPr>
          <w:bCs/>
        </w:rPr>
        <w:t>In other words,</w:t>
      </w:r>
    </w:p>
    <w:p w14:paraId="3EC22F21" w14:textId="3176783B" w:rsidR="00CF603A" w:rsidRDefault="00000000" w:rsidP="00CF603A">
      <w:pPr>
        <w:ind w:firstLine="360"/>
        <w:jc w:val="center"/>
      </w:pPr>
      <m:oMathPara>
        <m:oMath>
          <m:acc>
            <m:accPr>
              <m:ctrlPr>
                <w:rPr>
                  <w:rFonts w:ascii="Cambria Math" w:hAnsi="Cambria Math"/>
                  <w:i/>
                </w:rPr>
              </m:ctrlPr>
            </m:accPr>
            <m:e>
              <m:r>
                <w:rPr>
                  <w:rFonts w:ascii="Cambria Math" w:hAnsi="Cambria Math"/>
                </w:rPr>
                <m:t>ϕ</m:t>
              </m:r>
            </m:e>
          </m:ac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ctrlPr>
                    <w:rPr>
                      <w:rFonts w:ascii="Cambria Math" w:hAnsi="Cambria Math"/>
                    </w:rPr>
                  </m:ctrlPr>
                </m:e>
                <m:lim>
                  <m:r>
                    <w:rPr>
                      <w:rFonts w:ascii="Cambria Math" w:hAnsi="Cambria Math"/>
                    </w:rPr>
                    <m:t>ϕ</m:t>
                  </m:r>
                  <m:ctrlPr>
                    <w:rPr>
                      <w:rFonts w:ascii="Cambria Math" w:hAnsi="Cambria Math"/>
                    </w:rPr>
                  </m:ctrlPr>
                </m:lim>
              </m:limLow>
            </m:fName>
            <m:e>
              <m:nary>
                <m:naryPr>
                  <m:chr m:val="∑"/>
                  <m:limLoc m:val="undOvr"/>
                  <m:supHide m:val="1"/>
                  <m:ctrlPr>
                    <w:rPr>
                      <w:rFonts w:ascii="Cambria Math" w:hAnsi="Cambria Math"/>
                      <w:i/>
                    </w:rPr>
                  </m:ctrlPr>
                </m:naryPr>
                <m:sub>
                  <m:r>
                    <w:rPr>
                      <w:rFonts w:ascii="Cambria Math" w:hAnsi="Cambria Math"/>
                    </w:rPr>
                    <m:t>j∈</m:t>
                  </m:r>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1500</m:t>
                      </m:r>
                    </m:sup>
                  </m:sSubSup>
                </m:sub>
                <m:sup/>
                <m:e>
                  <m:func>
                    <m:funcPr>
                      <m:ctrlPr>
                        <w:rPr>
                          <w:rFonts w:ascii="Cambria Math" w:hAnsi="Cambria Math"/>
                          <w:i/>
                        </w:rPr>
                      </m:ctrlPr>
                    </m:funcPr>
                    <m:fName>
                      <m:r>
                        <m:rPr>
                          <m:sty m:val="p"/>
                        </m:rPr>
                        <w:rPr>
                          <w:rFonts w:ascii="Cambria Math" w:hAnsi="Cambria Math"/>
                        </w:rPr>
                        <m:t>log</m:t>
                      </m:r>
                    </m:fName>
                    <m:e>
                      <m:r>
                        <w:rPr>
                          <w:rFonts w:ascii="Cambria Math" w:hAnsi="Cambria Math"/>
                        </w:rPr>
                        <m:t>P(</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≤1500,ϕ)</m:t>
                      </m:r>
                    </m:e>
                  </m:func>
                </m:e>
              </m:nary>
            </m:e>
          </m:func>
          <m:r>
            <w:rPr>
              <w:rFonts w:ascii="Cambria Math" w:hAnsi="Cambria Math"/>
            </w:rPr>
            <m:t>,</m:t>
          </m:r>
        </m:oMath>
      </m:oMathPara>
    </w:p>
    <w:p w14:paraId="07C26C0E" w14:textId="424396F6" w:rsidR="00DE78CF" w:rsidRDefault="00CF603A" w:rsidP="005949F7">
      <w:r>
        <w:t xml:space="preserve">where </w:t>
      </w:r>
      <m:oMath>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1500</m:t>
            </m:r>
          </m:sup>
        </m:sSubSup>
        <m:r>
          <w:rPr>
            <w:rFonts w:ascii="Cambria Math" w:hAnsi="Cambria Math"/>
          </w:rPr>
          <m:t>=</m:t>
        </m:r>
        <m:d>
          <m:dPr>
            <m:begChr m:val="{"/>
            <m:endChr m:val="}"/>
            <m:ctrlPr>
              <w:rPr>
                <w:rFonts w:ascii="Cambria Math" w:hAnsi="Cambria Math"/>
                <w:i/>
              </w:rPr>
            </m:ctrlPr>
          </m:dPr>
          <m:e>
            <m:r>
              <w:rPr>
                <w:rFonts w:ascii="Cambria Math" w:hAnsi="Cambria Math"/>
              </w:rPr>
              <m:t>j=1,…,m|2≤</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≤1500</m:t>
            </m:r>
          </m:e>
        </m:d>
      </m:oMath>
      <w:r w:rsidR="005554CA">
        <w:rPr>
          <w:bCs/>
        </w:rPr>
        <w:t xml:space="preserve">. </w:t>
      </w:r>
      <w:r>
        <w:t xml:space="preserve">When </w:t>
      </w:r>
      <m:oMath>
        <m:r>
          <w:rPr>
            <w:rFonts w:ascii="Cambria Math" w:hAnsi="Cambria Math"/>
          </w:rPr>
          <m:t>N</m:t>
        </m:r>
      </m:oMath>
      <w:r w:rsidR="00DE78CF">
        <w:t xml:space="preserve"> is a sum of two geometric random variables,</w:t>
      </w:r>
      <w:r w:rsidR="00002369">
        <w:t xml:space="preserve"> we parameterize the distribution of </w:t>
      </w:r>
      <m:oMath>
        <m:r>
          <w:rPr>
            <w:rFonts w:ascii="Cambria Math" w:hAnsi="Cambria Math"/>
          </w:rPr>
          <m:t>L</m:t>
        </m:r>
      </m:oMath>
      <w:r w:rsidR="00002369">
        <w:t xml:space="preserve"> using </w:t>
      </w:r>
      <m:oMath>
        <m:r>
          <w:rPr>
            <w:rFonts w:ascii="Cambria Math" w:hAnsi="Cambria Math"/>
          </w:rPr>
          <m:t>γ=2/ϕ</m:t>
        </m:r>
      </m:oMath>
      <w:r w:rsidR="0061794E">
        <w:t xml:space="preserve"> (see Appendix)</w:t>
      </w:r>
      <w:r w:rsidR="002935A5">
        <w:t xml:space="preserve">. Unlike the geometric case, our </w:t>
      </w:r>
      <w:r w:rsidR="00F66753">
        <w:t xml:space="preserve">marginal </w:t>
      </w:r>
      <w:r w:rsidR="002935A5">
        <w:t xml:space="preserve">distribution of </w:t>
      </w:r>
      <m:oMath>
        <m:sSub>
          <m:sSubPr>
            <m:ctrlPr>
              <w:rPr>
                <w:rFonts w:ascii="Cambria Math" w:hAnsi="Cambria Math"/>
                <w:i/>
              </w:rPr>
            </m:ctrlPr>
          </m:sSubPr>
          <m:e>
            <m:r>
              <w:rPr>
                <w:rFonts w:ascii="Cambria Math" w:hAnsi="Cambria Math"/>
              </w:rPr>
              <m:t>L</m:t>
            </m:r>
          </m:e>
          <m:sub>
            <m:r>
              <w:rPr>
                <w:rFonts w:ascii="Cambria Math" w:hAnsi="Cambria Math"/>
              </w:rPr>
              <m:t>j</m:t>
            </m:r>
          </m:sub>
        </m:sSub>
      </m:oMath>
      <w:r w:rsidR="002935A5">
        <w:t xml:space="preserve"> truncated between 2 and 1</w:t>
      </w:r>
      <w:r w:rsidR="005C428B">
        <w:t>,</w:t>
      </w:r>
      <w:r w:rsidR="002935A5">
        <w:t xml:space="preserve">500 still depends on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rsidR="002935A5">
        <w:t xml:space="preserve">, so for each </w:t>
      </w:r>
      <m:oMath>
        <m:r>
          <w:rPr>
            <w:rFonts w:ascii="Cambria Math" w:hAnsi="Cambria Math"/>
          </w:rPr>
          <m:t>j</m:t>
        </m:r>
      </m:oMath>
      <w:r w:rsidR="002935A5">
        <w:t xml:space="preserve">, we plug in our estimated </w:t>
      </w:r>
      <m:oMath>
        <m:sSub>
          <m:sSubPr>
            <m:ctrlPr>
              <w:rPr>
                <w:rFonts w:ascii="Cambria Math" w:hAnsi="Cambria Math"/>
                <w:i/>
              </w:rPr>
            </m:ctrlPr>
          </m:sSubPr>
          <m:e>
            <m:acc>
              <m:accPr>
                <m:ctrlPr>
                  <w:rPr>
                    <w:rFonts w:ascii="Cambria Math" w:hAnsi="Cambria Math"/>
                    <w:i/>
                  </w:rPr>
                </m:ctrlPr>
              </m:accPr>
              <m:e>
                <m:r>
                  <w:rPr>
                    <w:rFonts w:ascii="Cambria Math" w:hAnsi="Cambria Math"/>
                  </w:rPr>
                  <m:t>ψ</m:t>
                </m:r>
              </m:e>
            </m:acc>
          </m:e>
          <m:sub>
            <m:r>
              <w:rPr>
                <w:rFonts w:ascii="Cambria Math" w:hAnsi="Cambria Math"/>
              </w:rPr>
              <m:t>j</m:t>
            </m:r>
          </m:sub>
        </m:sSub>
      </m:oMath>
      <w:r w:rsidR="002935A5">
        <w:t xml:space="preserve"> in place of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rsidR="002935A5">
        <w:t>. Then, w</w:t>
      </w:r>
      <w:r w:rsidR="00EF7A71">
        <w:t xml:space="preserve">e can again maximize with respect to </w:t>
      </w:r>
      <m:oMath>
        <m:r>
          <w:rPr>
            <w:rFonts w:ascii="Cambria Math" w:hAnsi="Cambria Math"/>
          </w:rPr>
          <m:t>ϕ</m:t>
        </m:r>
      </m:oMath>
      <w:r w:rsidR="00EF7A71">
        <w:t>:</w:t>
      </w:r>
    </w:p>
    <w:p w14:paraId="33D09D74" w14:textId="72B96E3C" w:rsidR="00DE78CF" w:rsidRDefault="00000000" w:rsidP="005949F7">
      <m:oMathPara>
        <m:oMath>
          <m:acc>
            <m:accPr>
              <m:ctrlPr>
                <w:rPr>
                  <w:rFonts w:ascii="Cambria Math" w:hAnsi="Cambria Math"/>
                  <w:i/>
                </w:rPr>
              </m:ctrlPr>
            </m:accPr>
            <m:e>
              <m:r>
                <w:rPr>
                  <w:rFonts w:ascii="Cambria Math" w:hAnsi="Cambria Math"/>
                </w:rPr>
                <m:t>ϕ</m:t>
              </m:r>
            </m:e>
          </m:ac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ctrlPr>
                    <w:rPr>
                      <w:rFonts w:ascii="Cambria Math" w:hAnsi="Cambria Math"/>
                    </w:rPr>
                  </m:ctrlPr>
                </m:e>
                <m:lim>
                  <m:r>
                    <w:rPr>
                      <w:rFonts w:ascii="Cambria Math" w:hAnsi="Cambria Math"/>
                    </w:rPr>
                    <m:t>ϕ</m:t>
                  </m:r>
                  <m:ctrlPr>
                    <w:rPr>
                      <w:rFonts w:ascii="Cambria Math" w:hAnsi="Cambria Math"/>
                    </w:rPr>
                  </m:ctrlPr>
                </m:lim>
              </m:limLow>
            </m:fName>
            <m:e>
              <m:nary>
                <m:naryPr>
                  <m:chr m:val="∑"/>
                  <m:limLoc m:val="undOvr"/>
                  <m:supHide m:val="1"/>
                  <m:ctrlPr>
                    <w:rPr>
                      <w:rFonts w:ascii="Cambria Math" w:hAnsi="Cambria Math"/>
                      <w:i/>
                    </w:rPr>
                  </m:ctrlPr>
                </m:naryPr>
                <m:sub>
                  <m:r>
                    <w:rPr>
                      <w:rFonts w:ascii="Cambria Math" w:hAnsi="Cambria Math"/>
                    </w:rPr>
                    <m:t>j∈</m:t>
                  </m:r>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1500</m:t>
                      </m:r>
                    </m:sup>
                  </m:sSubSup>
                </m:sub>
                <m:sup/>
                <m:e>
                  <m:func>
                    <m:funcPr>
                      <m:ctrlPr>
                        <w:rPr>
                          <w:rFonts w:ascii="Cambria Math" w:hAnsi="Cambria Math"/>
                          <w:i/>
                        </w:rPr>
                      </m:ctrlPr>
                    </m:funcPr>
                    <m:fName>
                      <m:r>
                        <m:rPr>
                          <m:sty m:val="p"/>
                        </m:rPr>
                        <w:rPr>
                          <w:rFonts w:ascii="Cambria Math" w:hAnsi="Cambria Math"/>
                        </w:rPr>
                        <m:t>log</m:t>
                      </m:r>
                    </m:fName>
                    <m:e>
                      <m:r>
                        <w:rPr>
                          <w:rFonts w:ascii="Cambria Math" w:hAnsi="Cambria Math"/>
                        </w:rPr>
                        <m:t>P(</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≤1500,ϕ,</m:t>
                      </m:r>
                      <m:sSub>
                        <m:sSubPr>
                          <m:ctrlPr>
                            <w:rPr>
                              <w:rFonts w:ascii="Cambria Math" w:hAnsi="Cambria Math"/>
                              <w:i/>
                            </w:rPr>
                          </m:ctrlPr>
                        </m:sSubPr>
                        <m:e>
                          <m:r>
                            <w:rPr>
                              <w:rFonts w:ascii="Cambria Math" w:hAnsi="Cambria Math"/>
                            </w:rPr>
                            <m:t>ψ</m:t>
                          </m:r>
                        </m:e>
                        <m:sub>
                          <m:r>
                            <w:rPr>
                              <w:rFonts w:ascii="Cambria Math" w:hAnsi="Cambria Math"/>
                            </w:rPr>
                            <m:t>j</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ψ</m:t>
                              </m:r>
                            </m:e>
                          </m:acc>
                        </m:e>
                        <m:sub>
                          <m:r>
                            <w:rPr>
                              <w:rFonts w:ascii="Cambria Math" w:hAnsi="Cambria Math"/>
                            </w:rPr>
                            <m:t>j</m:t>
                          </m:r>
                        </m:sub>
                      </m:sSub>
                      <m:r>
                        <w:rPr>
                          <w:rFonts w:ascii="Cambria Math" w:hAnsi="Cambria Math"/>
                        </w:rPr>
                        <m:t>)</m:t>
                      </m:r>
                    </m:e>
                  </m:func>
                </m:e>
              </m:nary>
              <m:r>
                <w:rPr>
                  <w:rFonts w:ascii="Cambria Math" w:hAnsi="Cambria Math"/>
                </w:rPr>
                <m:t>.</m:t>
              </m:r>
            </m:e>
          </m:func>
        </m:oMath>
      </m:oMathPara>
    </w:p>
    <w:p w14:paraId="2BD1B8BB" w14:textId="422566BF" w:rsidR="00F7436E" w:rsidRDefault="00D02636" w:rsidP="006857B8">
      <w:r>
        <w:t>To find the argmax,</w:t>
      </w:r>
      <w:r w:rsidR="009C2C90">
        <w:t xml:space="preserve"> we use Brent’s method, implemented in the </w:t>
      </w:r>
      <w:proofErr w:type="spellStart"/>
      <w:r w:rsidR="009C2C90">
        <w:t>optim</w:t>
      </w:r>
      <w:proofErr w:type="spellEnd"/>
      <w:r w:rsidR="009C2C90">
        <w:t xml:space="preserve"> function in R</w:t>
      </w:r>
      <w:r>
        <w:t>.</w:t>
      </w:r>
      <w:r>
        <w:fldChar w:fldCharType="begin"/>
      </w:r>
      <w:r w:rsidR="000C5294">
        <w:instrText xml:space="preserve"> ADDIN ZOTERO_ITEM CSL_CITATION {"citationID":"qiWxEX1E","properties":{"formattedCitation":"\\super 13\\nosupersub{}","plainCitation":"13","noteIndex":0},"citationItems":[{"id":21,"uris":["http://zotero.org/users/14121098/items/ARK7APME"],"itemData":{"id":21,"type":"software","event-place":"Vienna, Austria","publisher":"R Foundation for Statistical Computing","publisher-place":"Vienna, Austria","title":"R: A Language and Environment for Statistical Computing","URL":"https://www.R-project.org/","author":[{"family":"R Core Team","given":""}],"issued":{"date-parts":[["2024"]]}}}],"schema":"https://github.com/citation-style-language/schema/raw/master/csl-citation.json"} </w:instrText>
      </w:r>
      <w:r>
        <w:fldChar w:fldCharType="separate"/>
      </w:r>
      <w:r w:rsidR="000C5294" w:rsidRPr="000C5294">
        <w:rPr>
          <w:rFonts w:ascii="Calibri" w:hAnsi="Calibri" w:cs="Calibri"/>
          <w:kern w:val="0"/>
          <w:vertAlign w:val="superscript"/>
        </w:rPr>
        <w:t>13</w:t>
      </w:r>
      <w:r>
        <w:fldChar w:fldCharType="end"/>
      </w:r>
      <w:r w:rsidR="00F7436E">
        <w:t xml:space="preserve"> </w:t>
      </w:r>
    </w:p>
    <w:p w14:paraId="053B49AB" w14:textId="2C3AB8D8" w:rsidR="00855071" w:rsidRDefault="005342F1" w:rsidP="005949F7">
      <w:r>
        <w:t xml:space="preserve">To </w:t>
      </w:r>
      <w:r w:rsidR="00F66753">
        <w:t>choose between the two</w:t>
      </w:r>
      <w:r>
        <w:t xml:space="preserve"> distribution</w:t>
      </w:r>
      <w:r w:rsidR="00F66753">
        <w:t>s</w:t>
      </w:r>
      <w:r>
        <w:t xml:space="preserve"> of </w:t>
      </w:r>
      <m:oMath>
        <m:r>
          <w:rPr>
            <w:rFonts w:ascii="Cambria Math" w:hAnsi="Cambria Math"/>
          </w:rPr>
          <m:t>N</m:t>
        </m:r>
      </m:oMath>
      <w:r w:rsidR="00855071">
        <w:rPr>
          <w:rFonts w:hint="eastAsia"/>
        </w:rPr>
        <w:t xml:space="preserve">, we propose calculating the Akaike Information Criterion (AIC) </w:t>
      </w:r>
      <w:r>
        <w:t>under each version of the model</w:t>
      </w:r>
      <w:r w:rsidR="00093BBA">
        <w:rPr>
          <w:rFonts w:hint="eastAsia"/>
        </w:rPr>
        <w:t>.</w:t>
      </w:r>
      <w:r w:rsidR="00093BBA">
        <w:fldChar w:fldCharType="begin"/>
      </w:r>
      <w:r w:rsidR="000C5294">
        <w:instrText xml:space="preserve"> ADDIN ZOTERO_ITEM CSL_CITATION {"citationID":"4Ih1Q6cN","properties":{"formattedCitation":"\\super 14\\nosupersub{}","plainCitation":"14","noteIndex":0},"citationItems":[{"id":4,"uris":["http://zotero.org/users/14121098/items/X4C9XQ5F"],"itemData":{"id":4,"type":"article-journal","abstract":"The history of the development of statistical hypothesis testing in time series analysis is reviewed briefly and it is pointed out that the hypothesis testing procedure is not adequately defined as the procedure for statistical model identification. The classical maximum likelihood estimation procedure is reviewed and a new estimate minimum information theoretical criterion (AIC) estimate (MAICE) which is designed for the purpose of statistical identification is introduced. When there are several competing models the MAICE is defined by the model and the maximum likelihood estimates of the parameters which give the minimum of AIC defined by AIC = (-2)log-(maximum likelihood) + 2(number of independently adjusted parameters within the model). MAICE provides a versatile procedure for statistical model identification which is free from the ambiguities inherent in the application of conventional hypothesis testing procedure. The practical utility of MAICE in time series analysis is demonstrated with some numerical examples.","container-title":"IEEE Transactions on Automatic Control","DOI":"10.1109/TAC.1974.1100705","ISSN":"1558-2523","issue":"6","note":"event-title: IEEE Transactions on Automatic Control","page":"716-723","source":"IEEE Xplore","title":"A new look at the statistical model identification","volume":"19","author":[{"family":"Akaike","given":"H."}],"issued":{"date-parts":[["1974",12]]}}}],"schema":"https://github.com/citation-style-language/schema/raw/master/csl-citation.json"} </w:instrText>
      </w:r>
      <w:r w:rsidR="00093BBA">
        <w:fldChar w:fldCharType="separate"/>
      </w:r>
      <w:r w:rsidR="000C5294" w:rsidRPr="000C5294">
        <w:rPr>
          <w:rFonts w:ascii="Calibri" w:hAnsi="Calibri" w:cs="Calibri"/>
          <w:kern w:val="0"/>
          <w:vertAlign w:val="superscript"/>
        </w:rPr>
        <w:t>14</w:t>
      </w:r>
      <w:r w:rsidR="00093BBA">
        <w:fldChar w:fldCharType="end"/>
      </w:r>
      <w:r w:rsidR="00525AEF">
        <w:t xml:space="preserve"> Lower AIC indicates that </w:t>
      </w:r>
      <w:r>
        <w:t xml:space="preserve">the distribution of </w:t>
      </w:r>
      <m:oMath>
        <m:r>
          <w:rPr>
            <w:rFonts w:ascii="Cambria Math" w:hAnsi="Cambria Math"/>
          </w:rPr>
          <m:t>N</m:t>
        </m:r>
      </m:oMath>
      <w:r w:rsidR="00525AEF">
        <w:t xml:space="preserve"> </w:t>
      </w:r>
      <w:r w:rsidR="008600DB">
        <w:t xml:space="preserve">that is used </w:t>
      </w:r>
      <w:r w:rsidR="00525AEF">
        <w:t>is a better fit to the data.</w:t>
      </w:r>
    </w:p>
    <w:p w14:paraId="435FA563" w14:textId="745D634D" w:rsidR="005949F7" w:rsidRDefault="005949F7" w:rsidP="005949F7">
      <w:pPr>
        <w:pStyle w:val="Heading2"/>
      </w:pPr>
      <w:bookmarkStart w:id="3" w:name="_Hlk171272798"/>
      <w:r>
        <w:t>Bootstrap confidence intervals</w:t>
      </w:r>
    </w:p>
    <w:bookmarkEnd w:id="3"/>
    <w:p w14:paraId="3D37E1A6" w14:textId="1E28C857" w:rsidR="00F170D0" w:rsidRDefault="001B5EA0" w:rsidP="005949F7">
      <w:r>
        <w:t>We calculate</w:t>
      </w:r>
      <w:r w:rsidR="005971F1">
        <w:t xml:space="preserve"> 95% </w:t>
      </w:r>
      <w:r>
        <w:t xml:space="preserve">bootstrap </w:t>
      </w:r>
      <w:r w:rsidR="005971F1">
        <w:t xml:space="preserve">confidence intervals for </w:t>
      </w:r>
      <m:oMath>
        <m:r>
          <w:rPr>
            <w:rFonts w:ascii="Cambria Math" w:hAnsi="Cambria Math"/>
          </w:rPr>
          <m:t>ϕ</m:t>
        </m:r>
      </m:oMath>
      <w:r w:rsidR="00FB7BCE">
        <w:t xml:space="preserve">. </w:t>
      </w:r>
      <w:r w:rsidR="00ED5456">
        <w:t xml:space="preserve">We denote the number of </w:t>
      </w:r>
      <w:r w:rsidR="008600DB">
        <w:t>detected gene conversion tracts</w:t>
      </w:r>
      <w:r w:rsidR="00ED5456">
        <w:t xml:space="preserve"> with </w:t>
      </w:r>
      <w:r w:rsidR="008600DB">
        <w:t xml:space="preserve">observed tract </w:t>
      </w:r>
      <w:r w:rsidR="00ED5456">
        <w:t>length between 2 and 1</w:t>
      </w:r>
      <w:r w:rsidR="005C428B">
        <w:t>,</w:t>
      </w:r>
      <w:r w:rsidR="00ED5456">
        <w:t xml:space="preserve">500 bp as </w:t>
      </w:r>
      <m:oMath>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1500</m:t>
                </m:r>
              </m:sup>
            </m:sSubSup>
          </m:e>
        </m:d>
      </m:oMath>
      <w:r w:rsidR="00ED5456">
        <w:t xml:space="preserve">. </w:t>
      </w:r>
      <w:r w:rsidR="00FB7BCE">
        <w:t>To obtain each bootstrap sample, we sample</w:t>
      </w:r>
      <w:r w:rsidR="00622AB6">
        <w:t xml:space="preserve"> with replacement</w:t>
      </w:r>
      <w:r w:rsidR="00FB7BCE">
        <w:t xml:space="preserve"> </w:t>
      </w:r>
      <m:oMath>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1500</m:t>
                </m:r>
              </m:sup>
            </m:sSubSup>
          </m:e>
        </m:d>
      </m:oMath>
      <w:r w:rsidR="00717C46">
        <w:t xml:space="preserve"> </w:t>
      </w:r>
      <w:r w:rsidR="003A7953">
        <w:t>observed tract</w:t>
      </w:r>
      <w:r w:rsidR="006B04A8">
        <w:t xml:space="preserve"> lengths</w:t>
      </w:r>
      <w:r w:rsidR="003A7953">
        <w:t xml:space="preserve"> from the set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|j=1,…,m,  2≤</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≤1500</m:t>
            </m:r>
          </m:e>
        </m:d>
      </m:oMath>
      <w:r w:rsidR="003A7953">
        <w:t xml:space="preserve">. </w:t>
      </w:r>
      <w:r w:rsidR="00F170D0">
        <w:t xml:space="preserve">Each bootstrap sample consists of the set of </w:t>
      </w:r>
      <w:r w:rsidR="00F82D85">
        <w:t xml:space="preserve">observed </w:t>
      </w:r>
      <w:r w:rsidR="00F170D0">
        <w:t xml:space="preserve">tract lengths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e>
        </m:d>
      </m:oMath>
      <w:r w:rsidR="00717C46">
        <w:t xml:space="preserve"> and </w:t>
      </w:r>
      <w:r w:rsidR="00A5521C">
        <w:t xml:space="preserve">allele conversion </w:t>
      </w:r>
      <w:r w:rsidR="00717C46">
        <w:t xml:space="preserve">probabilities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j</m:t>
                </m:r>
              </m:sub>
            </m:sSub>
          </m:e>
        </m:d>
      </m:oMath>
      <w:r w:rsidR="00F82D85">
        <w:t xml:space="preserve"> </w:t>
      </w:r>
      <w:r w:rsidR="00F170D0">
        <w:t xml:space="preserve">corresponding to </w:t>
      </w:r>
      <w:r w:rsidR="003A7953">
        <w:t>the resampled</w:t>
      </w:r>
      <w:r w:rsidR="004D2CD1">
        <w:t xml:space="preserve"> indices</w:t>
      </w:r>
      <w:r w:rsidR="003A7953">
        <w:t>.</w:t>
      </w:r>
    </w:p>
    <w:p w14:paraId="7712A8E3" w14:textId="234CC4C7" w:rsidR="00F87DB6" w:rsidRDefault="00F87DB6" w:rsidP="005949F7">
      <w:pPr>
        <w:rPr>
          <w:szCs w:val="22"/>
        </w:rPr>
      </w:pPr>
      <w:r>
        <w:t xml:space="preserve">We refit our model to </w:t>
      </w:r>
      <w:r w:rsidR="00CE052C">
        <w:rPr>
          <w:rFonts w:hint="eastAsia"/>
        </w:rPr>
        <w:t>500</w:t>
      </w:r>
      <w:r>
        <w:t xml:space="preserve"> bootstrap samples and obtain a new maximum likelihood estimate of </w:t>
      </w:r>
      <m:oMath>
        <m:r>
          <w:rPr>
            <w:rFonts w:ascii="Cambria Math" w:hAnsi="Cambria Math"/>
          </w:rPr>
          <m:t>ϕ</m:t>
        </m:r>
      </m:oMath>
      <w:r>
        <w:t xml:space="preserve"> for each </w:t>
      </w:r>
      <w:r w:rsidR="001B5EA0">
        <w:t xml:space="preserve">bootstrap </w:t>
      </w:r>
      <w:r>
        <w:t>sample. We</w:t>
      </w:r>
      <w:r w:rsidR="009C2C90">
        <w:t xml:space="preserve"> take </w:t>
      </w:r>
      <w:r>
        <w:rPr>
          <w:szCs w:val="22"/>
        </w:rPr>
        <w:t>the 0.0</w:t>
      </w:r>
      <w:r w:rsidR="001B5EA0">
        <w:rPr>
          <w:szCs w:val="22"/>
        </w:rPr>
        <w:t>25</w:t>
      </w:r>
      <w:r>
        <w:rPr>
          <w:szCs w:val="22"/>
        </w:rPr>
        <w:t xml:space="preserve"> and 0.9</w:t>
      </w:r>
      <w:r w:rsidR="001B5EA0">
        <w:rPr>
          <w:szCs w:val="22"/>
        </w:rPr>
        <w:t>75</w:t>
      </w:r>
      <w:r>
        <w:rPr>
          <w:szCs w:val="22"/>
        </w:rPr>
        <w:t xml:space="preserve"> quantiles of </w:t>
      </w:r>
      <w:r w:rsidR="001B5EA0">
        <w:rPr>
          <w:szCs w:val="22"/>
        </w:rPr>
        <w:t>the resulting bootstrap distribution of</w:t>
      </w:r>
      <w:r w:rsidR="00EE41FC">
        <w:rPr>
          <w:szCs w:val="22"/>
        </w:rPr>
        <w:t> </w:t>
      </w:r>
      <m:oMath>
        <m:acc>
          <m:accPr>
            <m:ctrlPr>
              <w:rPr>
                <w:rFonts w:ascii="Cambria Math" w:hAnsi="Cambria Math"/>
                <w:i/>
                <w:szCs w:val="22"/>
              </w:rPr>
            </m:ctrlPr>
          </m:accPr>
          <m:e>
            <m:r>
              <w:rPr>
                <w:rFonts w:ascii="Cambria Math" w:hAnsi="Cambria Math"/>
                <w:szCs w:val="22"/>
              </w:rPr>
              <m:t>ϕ</m:t>
            </m:r>
            <m:ctrlPr>
              <w:rPr>
                <w:rFonts w:ascii="Cambria Math" w:hAnsi="Cambria Math"/>
                <w:i/>
              </w:rPr>
            </m:ctrlPr>
          </m:e>
        </m:acc>
      </m:oMath>
      <w:r w:rsidR="001B5EA0">
        <w:t xml:space="preserve"> and use this as the bounds of our </w:t>
      </w:r>
      <w:r w:rsidR="00EE41FC">
        <w:t xml:space="preserve">95% </w:t>
      </w:r>
      <w:r w:rsidR="001B5EA0">
        <w:rPr>
          <w:szCs w:val="22"/>
        </w:rPr>
        <w:t>bootstrap confidence interval.</w:t>
      </w:r>
    </w:p>
    <w:p w14:paraId="0A480E31" w14:textId="319C3DA1" w:rsidR="00C92F16" w:rsidRPr="00093BBA" w:rsidRDefault="00B345EA" w:rsidP="00093BBA">
      <w:pPr>
        <w:pStyle w:val="Heading2"/>
        <w:rPr>
          <w:szCs w:val="22"/>
        </w:rPr>
      </w:pPr>
      <w:r>
        <w:rPr>
          <w:rFonts w:hint="eastAsia"/>
        </w:rPr>
        <w:lastRenderedPageBreak/>
        <w:t xml:space="preserve">Simulation </w:t>
      </w:r>
      <w:r w:rsidR="0028353D">
        <w:rPr>
          <w:rFonts w:hint="eastAsia"/>
        </w:rPr>
        <w:t>s</w:t>
      </w:r>
      <w:r>
        <w:rPr>
          <w:rFonts w:hint="eastAsia"/>
        </w:rPr>
        <w:t>tudy</w:t>
      </w:r>
    </w:p>
    <w:p w14:paraId="46F646CF" w14:textId="0DEB4980" w:rsidR="006748F8" w:rsidRDefault="00622AB6" w:rsidP="004F0985">
      <w:r>
        <w:t>We use simulated data described in</w:t>
      </w:r>
      <w:r w:rsidR="00C92F16">
        <w:rPr>
          <w:rFonts w:hint="eastAsia"/>
        </w:rPr>
        <w:t xml:space="preserve"> Browning and Browning</w:t>
      </w:r>
      <w:r w:rsidR="00525AEF">
        <w:t xml:space="preserve"> (</w:t>
      </w:r>
      <w:r w:rsidR="005554CA">
        <w:t>2024</w:t>
      </w:r>
      <w:r w:rsidR="00525AEF">
        <w:t>)</w:t>
      </w:r>
      <w:r>
        <w:t>.</w:t>
      </w:r>
      <w:r w:rsidR="00BA4E52">
        <w:fldChar w:fldCharType="begin"/>
      </w:r>
      <w:r w:rsidR="000C5294">
        <w:instrText xml:space="preserve"> ADDIN ZOTERO_ITEM CSL_CITATION {"citationID":"UeFJPIt7","properties":{"formattedCitation":"\\super 6\\nosupersub{}","plainCitation":"6","noteIndex":0},"citationItems":[{"id":27,"uris":["http://zotero.org/users/14121098/items/CA6KQGXP"],"itemData":{"id":27,"type":"article-journal","container-title":"The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BA4E52">
        <w:fldChar w:fldCharType="separate"/>
      </w:r>
      <w:r w:rsidR="000C5294" w:rsidRPr="000C5294">
        <w:rPr>
          <w:rFonts w:ascii="Calibri" w:hAnsi="Calibri" w:cs="Calibri"/>
          <w:kern w:val="0"/>
          <w:vertAlign w:val="superscript"/>
        </w:rPr>
        <w:t>6</w:t>
      </w:r>
      <w:r w:rsidR="00BA4E52">
        <w:fldChar w:fldCharType="end"/>
      </w:r>
      <w:r w:rsidR="00C92F16">
        <w:rPr>
          <w:rFonts w:hint="eastAsia"/>
        </w:rPr>
        <w:t xml:space="preserve"> </w:t>
      </w:r>
      <w:r w:rsidR="00282E2A">
        <w:t>20 regions</w:t>
      </w:r>
      <w:r w:rsidR="0040073D">
        <w:t xml:space="preserve"> </w:t>
      </w:r>
      <w:r w:rsidR="00282E2A">
        <w:t xml:space="preserve">of length 10 Mb were generated </w:t>
      </w:r>
      <w:r w:rsidR="0040073D">
        <w:t xml:space="preserve">for 125,000 individuals using the coalescent simulator </w:t>
      </w:r>
      <w:proofErr w:type="spellStart"/>
      <w:r w:rsidR="0040073D">
        <w:t>msprime</w:t>
      </w:r>
      <w:proofErr w:type="spellEnd"/>
      <w:r w:rsidR="0040073D">
        <w:t xml:space="preserve"> v1.2.</w:t>
      </w:r>
      <w:r w:rsidR="00282E2A">
        <w:fldChar w:fldCharType="begin"/>
      </w:r>
      <w:r w:rsidR="00282E2A">
        <w:instrText xml:space="preserve"> ADDIN ZOTERO_ITEM CSL_CITATION {"citationID":"pA4OBtKb","properties":{"formattedCitation":"\\super 15\\nosupersub{}","plainCitation":"15","noteIndex":0},"citationItems":[{"id":11,"uris":["http://zotero.org/users/14121098/items/NHQI4KVE"],"itemData":{"id":11,"type":"article-journal","abstract":"Stochastic simulation is a key tool in population genetics, since the models involved are often analytically intractable and simulation is usually the only way of obtaining ground-truth data to evaluate inferences. Because of this, a large number of specialized simulation programs have been developed, each filling a particular niche, but with largely overlapping functionality and a substantial duplication of effort. Here, we introduce msprime version 1.0, which efficiently implements ancestry and mutation simulations based on the succinct tree sequence data structure and the tskit library. We summarize msprime’s many features, and show that its performance is excellent, often many times faster and more memory efficient than specialized alternatives. These high-performance features have been thoroughly tested and validated, and built using a collaborative, open source development model, which reduces duplication of effort and promotes software quality via community engagement.","container-title":"Genetics","DOI":"10.1093/genetics/iyab229","ISSN":"1943-2631","issue":"3","journalAbbreviation":"Genetics","page":"iyab229","source":"Silverchair","title":"Efficient ancestry and mutation simulation with msprime 1.0","volume":"220","author":[{"family":"Baumdicker","given":"Franz"},{"family":"Bisschop","given":"Gertjan"},{"family":"Goldstein","given":"Daniel"},{"family":"Gower","given":"Graham"},{"family":"Ragsdale","given":"Aaron P"},{"family":"Tsambos","given":"Georgia"},{"family":"Zhu","given":"Sha"},{"family":"Eldon","given":"Bjarki"},{"family":"Ellerman","given":"E Castedo"},{"family":"Galloway","given":"Jared G"},{"family":"Gladstein","given":"Ariella L"},{"family":"Gorjanc","given":"Gregor"},{"family":"Guo","given":"Bing"},{"family":"Jeffery","given":"Ben"},{"family":"Kretzschumar","given":"Warren W"},{"family":"Lohse","given":"Konrad"},{"family":"Matschiner","given":"Michael"},{"family":"Nelson","given":"Dominic"},{"family":"Pope","given":"Nathaniel S"},{"family":"Quinto-Cortés","given":"Consuelo D"},{"family":"Rodrigues","given":"Murillo F"},{"family":"Saunack","given":"Kumar"},{"family":"Sellinger","given":"Thibaut"},{"family":"Thornton","given":"Kevin"},{"family":"Kemenade","given":"Hugo","non-dropping-particle":"van"},{"family":"Wohns","given":"Anthony W"},{"family":"Wong","given":"Yan"},{"family":"Gravel","given":"Simon"},{"family":"Kern","given":"Andrew D"},{"family":"Koskela","given":"Jere"},{"family":"Ralph","given":"Peter L"},{"family":"Kelleher","given":"Jerome"}],"issued":{"date-parts":[["2022",3,1]]}}}],"schema":"https://github.com/citation-style-language/schema/raw/master/csl-citation.json"} </w:instrText>
      </w:r>
      <w:r w:rsidR="00282E2A">
        <w:fldChar w:fldCharType="separate"/>
      </w:r>
      <w:r w:rsidR="00282E2A" w:rsidRPr="000C5294">
        <w:rPr>
          <w:rFonts w:ascii="Calibri" w:hAnsi="Calibri" w:cs="Calibri"/>
          <w:kern w:val="0"/>
          <w:vertAlign w:val="superscript"/>
        </w:rPr>
        <w:t>15</w:t>
      </w:r>
      <w:r w:rsidR="00282E2A">
        <w:fldChar w:fldCharType="end"/>
      </w:r>
      <w:r w:rsidR="0040073D">
        <w:t xml:space="preserve"> </w:t>
      </w:r>
      <w:r w:rsidR="00DD4A23">
        <w:t xml:space="preserve">The demographic model for the simulation was an </w:t>
      </w:r>
      <w:r w:rsidR="00D72E43">
        <w:t xml:space="preserve">exponentially growing population with an initial size of 10,000 and </w:t>
      </w:r>
      <w:r w:rsidR="007A45ED">
        <w:t xml:space="preserve">a </w:t>
      </w:r>
      <w:r w:rsidR="00D72E43">
        <w:rPr>
          <w:rFonts w:hint="eastAsia"/>
        </w:rPr>
        <w:t>g</w:t>
      </w:r>
      <w:r w:rsidR="00D72E43">
        <w:t xml:space="preserve">rowth rate of 3% per generation for the past 200 generations. </w:t>
      </w:r>
      <w:r w:rsidR="00BA4E52">
        <w:t xml:space="preserve">To simulate recombination and mutation, </w:t>
      </w:r>
      <w:r w:rsidR="00865ED1">
        <w:t>a</w:t>
      </w:r>
      <w:r w:rsidR="00D72E43">
        <w:t xml:space="preserve"> recombination rate of 1 </w:t>
      </w:r>
      <w:proofErr w:type="spellStart"/>
      <w:r w:rsidR="00D72E43">
        <w:t>cM</w:t>
      </w:r>
      <w:proofErr w:type="spellEnd"/>
      <w:r w:rsidR="00D72E43">
        <w:t xml:space="preserve">/Mb and a mutation rate of </w:t>
      </w:r>
      <m:oMath>
        <m:r>
          <w:rPr>
            <w:rFonts w:ascii="Cambria Math" w:hAnsi="Cambria Math"/>
          </w:rPr>
          <m:t>1.5×</m:t>
        </m:r>
        <m:sSup>
          <m:sSupPr>
            <m:ctrlPr>
              <w:rPr>
                <w:rFonts w:ascii="Cambria Math" w:hAnsi="Cambria Math"/>
                <w:i/>
              </w:rPr>
            </m:ctrlPr>
          </m:sSupPr>
          <m:e>
            <m:r>
              <w:rPr>
                <w:rFonts w:ascii="Cambria Math" w:hAnsi="Cambria Math"/>
              </w:rPr>
              <m:t>10</m:t>
            </m:r>
          </m:e>
          <m:sup>
            <m:r>
              <w:rPr>
                <w:rFonts w:ascii="Cambria Math" w:hAnsi="Cambria Math"/>
              </w:rPr>
              <m:t>-8</m:t>
            </m:r>
          </m:sup>
        </m:sSup>
      </m:oMath>
      <w:r w:rsidR="00D72E43">
        <w:t xml:space="preserve"> per bp per meiosis were used. Gene conversion</w:t>
      </w:r>
      <w:r w:rsidR="00DD4A23">
        <w:t>s were simulated with an initiation rate of 0.02 per Mb and gene conversion length</w:t>
      </w:r>
      <w:r w:rsidR="002B6A40">
        <w:t>s were simulated</w:t>
      </w:r>
      <w:r w:rsidR="00BA4E52">
        <w:t xml:space="preserve"> from a geometric distribution</w:t>
      </w:r>
      <w:r w:rsidR="00A431E6">
        <w:rPr>
          <w:rFonts w:hint="eastAsia"/>
        </w:rPr>
        <w:t xml:space="preserve"> </w:t>
      </w:r>
      <w:r w:rsidR="00D72E43">
        <w:t xml:space="preserve">with </w:t>
      </w:r>
      <w:r w:rsidR="009B6540">
        <w:t xml:space="preserve">a </w:t>
      </w:r>
      <w:r w:rsidR="00D72E43">
        <w:t>mean tract length of 300 bp.</w:t>
      </w:r>
      <w:r w:rsidR="002B6A40">
        <w:t xml:space="preserve"> </w:t>
      </w:r>
      <w:r w:rsidR="00BA4E52">
        <w:t>The process</w:t>
      </w:r>
      <w:r w:rsidR="00DD4A23">
        <w:t>es</w:t>
      </w:r>
      <w:r w:rsidR="00BA4E52">
        <w:t xml:space="preserve"> used to add</w:t>
      </w:r>
      <w:r w:rsidR="00E8452E">
        <w:rPr>
          <w:rFonts w:hint="eastAsia"/>
        </w:rPr>
        <w:t xml:space="preserve"> u</w:t>
      </w:r>
      <w:r w:rsidR="002B6A40">
        <w:t>ncalled deletions and genotype errors</w:t>
      </w:r>
      <w:r w:rsidR="00BA4E52">
        <w:t xml:space="preserve"> are described in Browning and Browning</w:t>
      </w:r>
      <w:r w:rsidR="006D653D">
        <w:t xml:space="preserve"> (2024)</w:t>
      </w:r>
      <w:r w:rsidR="002B6A40">
        <w:t>.</w:t>
      </w:r>
      <w:r w:rsidR="002B6A40">
        <w:fldChar w:fldCharType="begin"/>
      </w:r>
      <w:r w:rsidR="000C5294">
        <w:instrText xml:space="preserve"> ADDIN ZOTERO_ITEM CSL_CITATION {"citationID":"2TaVGqAA","properties":{"formattedCitation":"\\super 6\\nosupersub{}","plainCitation":"6","noteIndex":0},"citationItems":[{"id":27,"uris":["http://zotero.org/users/14121098/items/CA6KQGXP"],"itemData":{"id":27,"type":"article-journal","container-title":"The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2B6A40">
        <w:fldChar w:fldCharType="separate"/>
      </w:r>
      <w:r w:rsidR="000C5294" w:rsidRPr="000C5294">
        <w:rPr>
          <w:rFonts w:ascii="Calibri" w:hAnsi="Calibri" w:cs="Calibri"/>
          <w:kern w:val="0"/>
          <w:vertAlign w:val="superscript"/>
        </w:rPr>
        <w:t>6</w:t>
      </w:r>
      <w:r w:rsidR="002B6A40">
        <w:fldChar w:fldCharType="end"/>
      </w:r>
      <w:r w:rsidR="002B6A40">
        <w:t xml:space="preserve"> </w:t>
      </w:r>
      <w:r w:rsidR="008944C8">
        <w:rPr>
          <w:rFonts w:hint="eastAsia"/>
        </w:rPr>
        <w:t>Variants</w:t>
      </w:r>
      <w:r w:rsidR="00BC433E">
        <w:t xml:space="preserve"> with MAF</w:t>
      </w:r>
      <w:r w:rsidR="00A44AC9">
        <w:t xml:space="preserve"> </w:t>
      </w:r>
      <m:oMath>
        <m:r>
          <w:rPr>
            <w:rFonts w:ascii="Cambria Math" w:hAnsi="Cambria Math"/>
          </w:rPr>
          <m:t>≤</m:t>
        </m:r>
      </m:oMath>
      <w:r w:rsidR="00A44AC9">
        <w:t xml:space="preserve"> 0.0</w:t>
      </w:r>
      <w:r w:rsidR="00525AEF">
        <w:t>1</w:t>
      </w:r>
      <w:r w:rsidR="008944C8">
        <w:rPr>
          <w:rFonts w:hint="eastAsia"/>
        </w:rPr>
        <w:t xml:space="preserve"> were excluded</w:t>
      </w:r>
      <w:r w:rsidR="00BC433E">
        <w:t xml:space="preserve">, </w:t>
      </w:r>
      <w:r w:rsidR="009344A4">
        <w:rPr>
          <w:rFonts w:hint="eastAsia"/>
        </w:rPr>
        <w:t>the</w:t>
      </w:r>
      <w:r w:rsidR="00BC433E">
        <w:t xml:space="preserve"> phase information</w:t>
      </w:r>
      <w:r w:rsidR="009344A4">
        <w:rPr>
          <w:rFonts w:hint="eastAsia"/>
        </w:rPr>
        <w:t xml:space="preserve"> was removed</w:t>
      </w:r>
      <w:r w:rsidR="00BC433E">
        <w:t xml:space="preserve">, and Beagle 5.4 </w:t>
      </w:r>
      <w:r w:rsidR="009344A4">
        <w:rPr>
          <w:rFonts w:hint="eastAsia"/>
        </w:rPr>
        <w:t>was used to</w:t>
      </w:r>
      <w:r w:rsidR="00BC433E">
        <w:t xml:space="preserve"> statistically phase the genotypes.</w:t>
      </w:r>
      <w:r w:rsidR="00E86898">
        <w:fldChar w:fldCharType="begin"/>
      </w:r>
      <w:r w:rsidR="000C5294">
        <w:instrText xml:space="preserve"> ADDIN ZOTERO_ITEM CSL_CITATION {"citationID":"OheyMUAl","properties":{"formattedCitation":"\\super 11\\nosupersub{}","plainCitation":"11","noteIndex":0},"citationItems":[{"id":24,"uris":["http://zotero.org/users/14121098/items/J65SLJ3S"],"itemData":{"id":24,"type":"article-journal","abstract":"Haplotype phasing is the estimation of haplotypes from genotype data. We present a fast, accurate, and memory-efficient haplotype phasing method that scales to large-scale SNP array and sequence data. The method uses marker windowing and composite reference haplotypes to reduce memory usage and computation time. It incorporates a progressive phasing algorithm that identifies confidently phased heterozygotes in each iteration and fixes the phase of these heterozygotes in subsequent iterations. For data with many low-frequency variants, such as whole-genome sequence data, the method employs a two-stage phasing algorithm that phases high-frequency markers via progressive phasing in the first stage and phases low-frequency markers via genotype imputation in the second stage. This haplotype phasing method is implemented in the open-source Beagle 5.2 software package. We compare Beagle 5.2 and SHAPEIT 4.2.1 by using expanding subsets of 485,301 UK Biobank samples and 38,387 TOPMed samples. Both methods have very similar accuracy and computation time for UK Biobank SNP array data. However, for TOPMed sequence data, Beagle is more than 20 times faster than SHAPEIT, achieves similar accuracy, and scales to larger sample sizes.","container-title":"The American Journal of Human Genetics","DOI":"10.1016/j.ajhg.2021.08.005","ISSN":"0002-9297","issue":"10","journalAbbreviation":"The American Journal of Human Genetics","page":"1880-1890","source":"ScienceDirect","title":"Fast two-stage phasing of large-scale sequence data","volume":"108","author":[{"family":"Browning","given":"Brian L."},{"family":"Tian","given":"Xiaowen"},{"family":"Zhou","given":"Ying"},{"family":"Browning","given":"Sharon R."}],"issued":{"date-parts":[["2021",10,7]]}}}],"schema":"https://github.com/citation-style-language/schema/raw/master/csl-citation.json"} </w:instrText>
      </w:r>
      <w:r w:rsidR="00E86898">
        <w:fldChar w:fldCharType="separate"/>
      </w:r>
      <w:r w:rsidR="000C5294" w:rsidRPr="000C5294">
        <w:rPr>
          <w:rFonts w:ascii="Calibri" w:hAnsi="Calibri" w:cs="Calibri"/>
          <w:kern w:val="0"/>
          <w:vertAlign w:val="superscript"/>
        </w:rPr>
        <w:t>11</w:t>
      </w:r>
      <w:r w:rsidR="00E86898">
        <w:fldChar w:fldCharType="end"/>
      </w:r>
      <w:r w:rsidR="00E84ECE">
        <w:t xml:space="preserve"> </w:t>
      </w:r>
      <w:r w:rsidR="00D65A0F">
        <w:t>T</w:t>
      </w:r>
      <w:r w:rsidR="00782DAC">
        <w:t xml:space="preserve">he multi-individual IBD analysis </w:t>
      </w:r>
      <w:r w:rsidR="00E86898">
        <w:t xml:space="preserve">detected 284,838 allele conversions </w:t>
      </w:r>
      <w:r w:rsidR="005E07B4">
        <w:t>belonging to</w:t>
      </w:r>
      <w:r w:rsidR="00E86898">
        <w:t xml:space="preserve"> 226,007</w:t>
      </w:r>
      <w:r w:rsidR="005E07B4">
        <w:t xml:space="preserve"> detected</w:t>
      </w:r>
      <w:r w:rsidR="00E86898">
        <w:t xml:space="preserve"> gene conversion tracts</w:t>
      </w:r>
      <w:r w:rsidR="00AA4230">
        <w:t xml:space="preserve"> across the 20 </w:t>
      </w:r>
      <w:r w:rsidR="00282E2A">
        <w:t>regions. We fit our model to the detected gene conversion tracts in each of the 20 regions</w:t>
      </w:r>
      <w:r w:rsidR="006F1924">
        <w:t xml:space="preserve"> to estimate the mean gene conversion tract length in each region.</w:t>
      </w:r>
      <w:r w:rsidR="00C41EF3">
        <w:t xml:space="preserve"> For the purposes of this simulation study, </w:t>
      </w:r>
      <w:r w:rsidR="00974A2B">
        <w:t xml:space="preserve">we </w:t>
      </w:r>
      <w:r w:rsidR="004909D9">
        <w:t>refer to</w:t>
      </w:r>
      <w:r w:rsidR="00974A2B">
        <w:t xml:space="preserve"> the detected gene conversion tracts in each region as a separate replicate dataset. We refer to fitting our model to the detected gene conversion tracts in each of the 20 regions as a separate replicate of this simulation study.   </w:t>
      </w:r>
    </w:p>
    <w:p w14:paraId="5E9E3EBC" w14:textId="31AFA39F" w:rsidR="00093BBA" w:rsidRDefault="000517E5" w:rsidP="00C92F16">
      <w:r>
        <w:t>We</w:t>
      </w:r>
      <w:r w:rsidR="00923872">
        <w:rPr>
          <w:rFonts w:hint="eastAsia"/>
        </w:rPr>
        <w:t xml:space="preserve"> </w:t>
      </w:r>
      <w:r w:rsidR="002D1B4F">
        <w:rPr>
          <w:rFonts w:hint="eastAsia"/>
        </w:rPr>
        <w:t xml:space="preserve">fit our </w:t>
      </w:r>
      <w:r w:rsidR="005342F1">
        <w:t>model under two settings</w:t>
      </w:r>
      <w:r w:rsidR="00250B55">
        <w:t xml:space="preserve">, </w:t>
      </w:r>
      <w:r w:rsidR="00250B55" w:rsidRPr="00250B55">
        <w:t>one assuming a geometric distribution and the other assuming a sum of two geometric random variables fo</w:t>
      </w:r>
      <w:r w:rsidR="00250B55">
        <w:t xml:space="preserve">r </w:t>
      </w:r>
      <w:r w:rsidR="00CD50CD">
        <w:t xml:space="preserve">the gene conversion tract lengths </w:t>
      </w:r>
      <m:oMath>
        <m:r>
          <w:rPr>
            <w:rFonts w:ascii="Cambria Math" w:hAnsi="Cambria Math"/>
          </w:rPr>
          <m:t>N</m:t>
        </m:r>
      </m:oMath>
      <w:del w:id="4" w:author="Sharon Browning" w:date="2024-11-22T14:40:00Z">
        <w:r w:rsidR="00250B55" w:rsidDel="00CD50CD">
          <w:delText xml:space="preserve">, </w:delText>
        </w:r>
        <w:r w:rsidR="002D1B4F" w:rsidDel="00CD50CD">
          <w:rPr>
            <w:rFonts w:hint="eastAsia"/>
          </w:rPr>
          <w:delText>to th</w:delText>
        </w:r>
        <w:r w:rsidR="00DD4A23" w:rsidDel="00CD50CD">
          <w:delText>e</w:delText>
        </w:r>
        <w:r w:rsidR="002D1B4F" w:rsidDel="00CD50CD">
          <w:rPr>
            <w:rFonts w:hint="eastAsia"/>
          </w:rPr>
          <w:delText xml:space="preserve"> data</w:delText>
        </w:r>
        <w:r w:rsidR="00DD4A23" w:rsidDel="00CD50CD">
          <w:delText xml:space="preserve"> from each replicate</w:delText>
        </w:r>
        <w:r w:rsidR="000525A2" w:rsidDel="00CD50CD">
          <w:rPr>
            <w:rFonts w:hint="eastAsia"/>
          </w:rPr>
          <w:delText>, obtaining</w:delText>
        </w:r>
        <w:r w:rsidR="007F3E63" w:rsidDel="00CD50CD">
          <w:delText> </w:delText>
        </w:r>
      </w:del>
      <m:oMath>
        <m:acc>
          <m:accPr>
            <m:ctrlPr>
              <w:del w:id="5" w:author="Sharon Browning" w:date="2024-11-22T14:40:00Z">
                <w:rPr>
                  <w:rFonts w:ascii="Cambria Math" w:hAnsi="Cambria Math"/>
                  <w:i/>
                </w:rPr>
              </w:del>
            </m:ctrlPr>
          </m:accPr>
          <m:e>
            <m:r>
              <w:del w:id="6" w:author="Sharon Browning" w:date="2024-11-22T14:40:00Z">
                <w:rPr>
                  <w:rFonts w:ascii="Cambria Math" w:hAnsi="Cambria Math"/>
                </w:rPr>
                <m:t>ϕ</m:t>
              </w:del>
            </m:r>
          </m:e>
        </m:acc>
      </m:oMath>
      <w:del w:id="7" w:author="Sharon Browning" w:date="2024-11-22T14:40:00Z">
        <w:r w:rsidR="000525A2" w:rsidDel="00CD50CD">
          <w:rPr>
            <w:rFonts w:hint="eastAsia"/>
          </w:rPr>
          <w:delText xml:space="preserve"> as described in the </w:delText>
        </w:r>
        <w:r w:rsidR="00BA4E52" w:rsidDel="00CD50CD">
          <w:delText xml:space="preserve">section, </w:delText>
        </w:r>
        <w:r w:rsidR="000525A2" w:rsidRPr="000525A2" w:rsidDel="00CD50CD">
          <w:delText xml:space="preserve">Maximum likelihood estimation of </w:delText>
        </w:r>
      </w:del>
      <m:oMath>
        <m:r>
          <w:del w:id="8" w:author="Sharon Browning" w:date="2024-11-22T14:40:00Z">
            <w:rPr>
              <w:rFonts w:ascii="Cambria Math" w:hAnsi="Cambria Math"/>
            </w:rPr>
            <m:t>ϕ</m:t>
          </w:del>
        </m:r>
      </m:oMath>
      <w:r w:rsidR="000525A2">
        <w:rPr>
          <w:rFonts w:hint="eastAsia"/>
        </w:rPr>
        <w:t>.</w:t>
      </w:r>
      <w:r w:rsidR="00137441">
        <w:rPr>
          <w:rFonts w:hint="eastAsia"/>
        </w:rPr>
        <w:t xml:space="preserve"> </w:t>
      </w:r>
      <w:r w:rsidR="00BA3A0E">
        <w:rPr>
          <w:rFonts w:hint="eastAsia"/>
        </w:rPr>
        <w:t>Because the true tract lengths in this simulation study are drawn from a geometric distribution, we are interested in whether</w:t>
      </w:r>
      <w:r w:rsidR="00C9584C">
        <w:t xml:space="preserve"> </w:t>
      </w:r>
      <w:r w:rsidR="005342F1">
        <w:t xml:space="preserve">the version of the model in which </w:t>
      </w:r>
      <m:oMath>
        <m:r>
          <w:rPr>
            <w:rFonts w:ascii="Cambria Math" w:hAnsi="Cambria Math"/>
          </w:rPr>
          <m:t>N</m:t>
        </m:r>
      </m:oMath>
      <w:r w:rsidR="005342F1">
        <w:t xml:space="preserve"> is geometric</w:t>
      </w:r>
      <w:r w:rsidR="00C9584C">
        <w:t xml:space="preserve"> will be favored using AIC. </w:t>
      </w:r>
    </w:p>
    <w:p w14:paraId="11C35D23" w14:textId="6C4C248F" w:rsidR="00F151B0" w:rsidRDefault="00F151B0" w:rsidP="00F151B0">
      <w:pPr>
        <w:pStyle w:val="Heading2"/>
      </w:pPr>
      <w:r>
        <w:lastRenderedPageBreak/>
        <w:t>UK Biobank analysis</w:t>
      </w:r>
    </w:p>
    <w:p w14:paraId="7F4B18DC" w14:textId="6EED6E99" w:rsidR="00D65A0F" w:rsidRDefault="00CD50CD" w:rsidP="00F151B0">
      <w:r>
        <w:t>We appl</w:t>
      </w:r>
      <w:r w:rsidR="00A5521C">
        <w:t>y</w:t>
      </w:r>
      <w:r>
        <w:t xml:space="preserve"> our methods to the UK Biobank whole autosome data to estimate the autosome-wide mean gene conversion tract length. In addition, we </w:t>
      </w:r>
      <w:r w:rsidR="00A5521C">
        <w:t>run</w:t>
      </w:r>
      <w:r w:rsidR="00147434">
        <w:t xml:space="preserve"> a stratified analysis, stratifying observed tract lengths by whether </w:t>
      </w:r>
      <w:r w:rsidR="00FF0B6D">
        <w:t xml:space="preserve">the corresponding </w:t>
      </w:r>
      <w:r w:rsidR="001403FD">
        <w:t>gene conversion</w:t>
      </w:r>
      <w:r w:rsidR="00FF0B6D">
        <w:t xml:space="preserve"> tract</w:t>
      </w:r>
      <w:r w:rsidR="00147434">
        <w:t xml:space="preserve"> </w:t>
      </w:r>
      <w:r w:rsidR="00ED0040">
        <w:t xml:space="preserve">overlapped with a </w:t>
      </w:r>
      <w:r w:rsidR="00147434">
        <w:t>recombination hotspot</w:t>
      </w:r>
      <w:r w:rsidR="00044A13">
        <w:t xml:space="preserve">. </w:t>
      </w:r>
    </w:p>
    <w:p w14:paraId="7842C6C9" w14:textId="57B040D8" w:rsidR="003E6946" w:rsidRDefault="003B6688" w:rsidP="00F151B0">
      <w:r>
        <w:t>We</w:t>
      </w:r>
      <w:r w:rsidR="00B719A8">
        <w:t xml:space="preserve"> use the </w:t>
      </w:r>
      <w:proofErr w:type="spellStart"/>
      <w:r w:rsidR="00B719A8">
        <w:t>deCODE</w:t>
      </w:r>
      <w:proofErr w:type="spellEnd"/>
      <w:r w:rsidR="00B719A8">
        <w:t xml:space="preserve"> genetic map</w:t>
      </w:r>
      <w:r>
        <w:t xml:space="preserve"> to define recombination hotspots on each autosome</w:t>
      </w:r>
      <w:r w:rsidR="00B719A8">
        <w:t>.</w:t>
      </w:r>
      <w:r w:rsidR="00B719A8">
        <w:fldChar w:fldCharType="begin"/>
      </w:r>
      <w:r w:rsidR="00B719A8">
        <w:instrText xml:space="preserve"> ADDIN ZOTERO_ITEM CSL_CITATION {"citationID":"Olo4LeN2","properties":{"formattedCitation":"\\super 16\\nosupersub{}","plainCitation":"16","noteIndex":0},"citationItems":[{"id":127,"uris":["http://zotero.org/users/14121098/items/PA9UA6V4"],"itemData":{"id":127,"type":"article-journal","abstract":"Genetic diversity arises from recombination and de novo mutation (DNM). Using a combination of microarray genotype and whole-genome sequence data on parent-child pairs, we identified 4,531,535 crossover recombinations and 200,435 DNMs. The resulting genetic map has a resolution of 682 base pairs. Crossovers exhibit a mutagenic effect, with overrepresentation of DNMs within 1 kilobase of crossovers in males and females. In females, a higher mutation rate is observed up to 40 kilobases from crossovers, particularly for complex crossovers, which increase with maternal age. We identified 35 loci associated with the recombination rate or the location of crossovers, demonstrating extensive genetic control of meiotic recombination, and our results highlight genes linked to the formation of the synaptonemal complex as determinants of crossovers.","container-title":"Science (New York, N.Y.)","DOI":"10.1126/science.aau1043","ISSN":"1095-9203","issue":"6425","journalAbbreviation":"Science","language":"eng","note":"PMID: 30679340","page":"eaau1043","source":"PubMed","title":"Characterizing mutagenic effects of recombination through a sequence-level genetic map","volume":"363","author":[{"family":"Halldorsson","given":"Bjarni V."},{"family":"Palsson","given":"Gunnar"},{"family":"Stefansson","given":"Olafur A."},{"family":"Jonsson","given":"Hakon"},{"family":"Hardarson","given":"Marteinn T."},{"family":"Eggertsson","given":"Hannes P."},{"family":"Gunnarsson","given":"Bjarni"},{"family":"Oddsson","given":"Asmundur"},{"family":"Halldorsson","given":"Gisli H."},{"family":"Zink","given":"Florian"},{"family":"Gudjonsson","given":"Sigurjon A."},{"family":"Frigge","given":"Michael L."},{"family":"Thorleifsson","given":"Gudmar"},{"family":"Sigurdsson","given":"Asgeir"},{"family":"Stacey","given":"Simon N."},{"family":"Sulem","given":"Patrick"},{"family":"Masson","given":"Gisli"},{"family":"Helgason","given":"Agnar"},{"family":"Gudbjartsson","given":"Daniel F."},{"family":"Thorsteinsdottir","given":"Unnur"},{"family":"Stefansson","given":"Kari"}],"issued":{"date-parts":[["2019",1,25]]}}}],"schema":"https://github.com/citation-style-language/schema/raw/master/csl-citation.json"} </w:instrText>
      </w:r>
      <w:r w:rsidR="00B719A8">
        <w:fldChar w:fldCharType="separate"/>
      </w:r>
      <w:r w:rsidR="00B719A8" w:rsidRPr="00B719A8">
        <w:rPr>
          <w:rFonts w:ascii="Calibri" w:cs="Calibri"/>
          <w:kern w:val="0"/>
          <w:vertAlign w:val="superscript"/>
        </w:rPr>
        <w:t>16</w:t>
      </w:r>
      <w:r w:rsidR="00B719A8">
        <w:fldChar w:fldCharType="end"/>
      </w:r>
      <w:r>
        <w:t xml:space="preserve"> For each autosome, we first calculate a background recombination rate by </w:t>
      </w:r>
      <w:r w:rsidR="00CA3CC3">
        <w:t>dividing</w:t>
      </w:r>
      <w:r>
        <w:t xml:space="preserve"> the </w:t>
      </w:r>
      <w:r w:rsidR="00CA3CC3">
        <w:t xml:space="preserve">genetic distance between the two most distant markers </w:t>
      </w:r>
      <w:r w:rsidR="007C761C">
        <w:t xml:space="preserve">on the genetic map </w:t>
      </w:r>
      <w:r w:rsidR="00CA3CC3">
        <w:t xml:space="preserve">(in </w:t>
      </w:r>
      <w:proofErr w:type="spellStart"/>
      <w:r w:rsidR="00CA3CC3">
        <w:t>cM</w:t>
      </w:r>
      <w:proofErr w:type="spellEnd"/>
      <w:r w:rsidR="00CA3CC3">
        <w:t xml:space="preserve">) by their physical distance (in Mb). </w:t>
      </w:r>
      <w:r w:rsidR="007C761C">
        <w:t>Next, we similarly calculat</w:t>
      </w:r>
      <w:r w:rsidR="00A5521C">
        <w:t>e</w:t>
      </w:r>
      <w:r w:rsidR="007C761C">
        <w:t xml:space="preserve"> local recombination rates between </w:t>
      </w:r>
      <w:r w:rsidR="00AF3560">
        <w:t>nearby</w:t>
      </w:r>
      <w:r w:rsidR="007C761C">
        <w:t xml:space="preserve"> markers</w:t>
      </w:r>
      <w:r w:rsidR="004C0D3F">
        <w:t xml:space="preserve"> on this autosome</w:t>
      </w:r>
      <w:r w:rsidR="00777D31">
        <w:t xml:space="preserve"> by dividing the genetic distance between the two markers by their physical distance. </w:t>
      </w:r>
      <w:r w:rsidR="00B908D7">
        <w:t xml:space="preserve">Initially, </w:t>
      </w:r>
      <w:r w:rsidR="006A7FAC">
        <w:t>we calculate the local recombination rate between the</w:t>
      </w:r>
      <w:r w:rsidR="00B908D7">
        <w:t xml:space="preserve"> </w:t>
      </w:r>
      <w:r w:rsidR="003E0279">
        <w:t xml:space="preserve">first marker </w:t>
      </w:r>
      <w:r w:rsidR="004C0D3F">
        <w:t>in</w:t>
      </w:r>
      <w:r w:rsidR="003E0279">
        <w:t xml:space="preserve"> the </w:t>
      </w:r>
      <w:r w:rsidR="00B908D7">
        <w:t xml:space="preserve">genetic map, and </w:t>
      </w:r>
      <w:r w:rsidR="003E0279">
        <w:t xml:space="preserve">the marker closest to </w:t>
      </w:r>
      <w:r w:rsidR="004C0D3F">
        <w:t>it</w:t>
      </w:r>
      <w:r w:rsidR="003E0279">
        <w:t xml:space="preserve"> that is distant by at least 2 kb. </w:t>
      </w:r>
      <w:r w:rsidR="0062580C">
        <w:t xml:space="preserve">We next calculate the local recombination rate between </w:t>
      </w:r>
      <w:r w:rsidR="00EB06FC">
        <w:t xml:space="preserve">this newly identified marker and the marker closest to </w:t>
      </w:r>
      <w:r w:rsidR="004C0D3F">
        <w:t>it</w:t>
      </w:r>
      <w:r w:rsidR="00EB06FC">
        <w:t xml:space="preserve"> that is distant by at least 2 kb. </w:t>
      </w:r>
      <w:r w:rsidR="00941624">
        <w:t xml:space="preserve">We repeat this process </w:t>
      </w:r>
      <w:r w:rsidR="0025186C">
        <w:t xml:space="preserve">until the last marker on this autosome is included in a </w:t>
      </w:r>
      <w:r w:rsidR="00DE5EF6">
        <w:t>local recombination rate calculation, or until we cannot identify further markers that are at least 2 kb away</w:t>
      </w:r>
      <w:r w:rsidR="00064DE5">
        <w:t>.</w:t>
      </w:r>
    </w:p>
    <w:p w14:paraId="622AAE2D" w14:textId="08382AEB" w:rsidR="00F45F81" w:rsidRPr="00F151B0" w:rsidRDefault="00264CED" w:rsidP="00F0417D">
      <w:r>
        <w:t xml:space="preserve">If the local recombination rate between two markers is more than five times the background recombination rate of the autosome, we classify the region </w:t>
      </w:r>
      <w:r w:rsidR="00064DE5">
        <w:t>spanning</w:t>
      </w:r>
      <w:r>
        <w:t xml:space="preserve"> these markers as </w:t>
      </w:r>
      <w:r w:rsidR="00C31CFE">
        <w:t>a recombination hotspot</w:t>
      </w:r>
      <w:r w:rsidR="00AF3560">
        <w:t xml:space="preserve">. </w:t>
      </w:r>
      <w:r w:rsidR="00572590">
        <w:t xml:space="preserve">We cluster adjacent recombination hotspots together into one hotspot. </w:t>
      </w:r>
      <w:r w:rsidR="00B95476" w:rsidRPr="00B95476">
        <w:t>We stratif</w:t>
      </w:r>
      <w:r w:rsidR="00B95476">
        <w:t>y</w:t>
      </w:r>
      <w:r w:rsidR="00B95476" w:rsidRPr="00B95476">
        <w:t xml:space="preserve"> the observed tract lengths</w:t>
      </w:r>
      <w:r w:rsidR="00B95476">
        <w:t xml:space="preserve">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|j=1,…,m</m:t>
            </m:r>
          </m:e>
        </m:d>
      </m:oMath>
      <w:r w:rsidR="00B95476" w:rsidRPr="00B95476">
        <w:t xml:space="preserve"> based on whether </w:t>
      </w:r>
      <w:r w:rsidR="00743442">
        <w:t>the detected gene conversion tract</w:t>
      </w:r>
      <w:r w:rsidR="00F83B0E">
        <w:t xml:space="preserve"> overlapped with a recombination hotspot</w:t>
      </w:r>
      <w:r w:rsidR="00B95476" w:rsidRPr="00B95476">
        <w:t>. For each subset</w:t>
      </w:r>
      <w:r w:rsidR="00A541CC">
        <w:t xml:space="preserve"> of observed tract lengths</w:t>
      </w:r>
      <w:r w:rsidR="00B95476" w:rsidRPr="00B95476">
        <w:t>, we then obtain</w:t>
      </w:r>
      <w:r w:rsidR="00B95476">
        <w:t xml:space="preserve"> </w:t>
      </w:r>
      <w:r w:rsidR="00B95476" w:rsidRPr="00B95476">
        <w:t>a maximum likelihood estimate and a 95% bootstrap confidence interval for </w:t>
      </w:r>
      <w:r w:rsidR="00CD50CD">
        <w:t>the mean gene conversion tract length</w:t>
      </w:r>
      <w:r w:rsidR="00B95476">
        <w:t>.</w:t>
      </w:r>
    </w:p>
    <w:p w14:paraId="29BD684F" w14:textId="289816DD" w:rsidR="005C3A6A" w:rsidRDefault="005C3A6A" w:rsidP="005468F7">
      <w:pPr>
        <w:pStyle w:val="Heading1"/>
      </w:pPr>
      <w:r>
        <w:lastRenderedPageBreak/>
        <w:t>Results</w:t>
      </w:r>
    </w:p>
    <w:p w14:paraId="4D1A5EFF" w14:textId="7DEAAB57" w:rsidR="00805B5F" w:rsidRPr="00093BBA" w:rsidRDefault="00805B5F" w:rsidP="00805B5F">
      <w:pPr>
        <w:pStyle w:val="Heading2"/>
        <w:rPr>
          <w:szCs w:val="22"/>
        </w:rPr>
      </w:pPr>
      <w:r>
        <w:rPr>
          <w:rFonts w:hint="eastAsia"/>
        </w:rPr>
        <w:t>Simulation study</w:t>
      </w:r>
      <w:r>
        <w:t xml:space="preserve"> </w:t>
      </w:r>
    </w:p>
    <w:p w14:paraId="3693D334" w14:textId="7496D08E" w:rsidR="00DD4A23" w:rsidRDefault="00DE78FC" w:rsidP="00B40C7E">
      <w:r>
        <w:t>We fit</w:t>
      </w:r>
      <w:r w:rsidR="0031760A">
        <w:t xml:space="preserve"> our model to the observed tract</w:t>
      </w:r>
      <w:r w:rsidR="00236528">
        <w:t xml:space="preserve"> lengths </w:t>
      </w:r>
      <w:r w:rsidR="0031760A">
        <w:t xml:space="preserve">from each </w:t>
      </w:r>
      <w:r w:rsidR="00DD4A23">
        <w:t>replicate</w:t>
      </w:r>
      <w:r w:rsidR="00DD4A23">
        <w:rPr>
          <w:rFonts w:hint="eastAsia"/>
        </w:rPr>
        <w:t xml:space="preserve"> </w:t>
      </w:r>
      <w:r w:rsidR="00974A2B">
        <w:t>of</w:t>
      </w:r>
      <w:r w:rsidR="00124E82">
        <w:rPr>
          <w:rFonts w:hint="eastAsia"/>
        </w:rPr>
        <w:t xml:space="preserve"> </w:t>
      </w:r>
      <w:r w:rsidR="0031760A">
        <w:t>the simulation study.</w:t>
      </w:r>
      <w:r>
        <w:t xml:space="preserve"> </w:t>
      </w:r>
      <w:r w:rsidR="00EC57B7">
        <w:t>Recall that a</w:t>
      </w:r>
      <w:r w:rsidR="00B70F56">
        <w:t xml:space="preserve"> </w:t>
      </w:r>
      <w:r w:rsidR="00625D95">
        <w:t xml:space="preserve">geometric distribution </w:t>
      </w:r>
      <w:r w:rsidR="00012D9E">
        <w:t xml:space="preserve">with mean 300 bp </w:t>
      </w:r>
      <w:r w:rsidR="00625D95">
        <w:t xml:space="preserve">was used to simulate gene conversion tract lengths in this simulation study. </w:t>
      </w:r>
      <w:r>
        <w:t xml:space="preserve">We </w:t>
      </w:r>
      <w:r w:rsidR="00012D9E">
        <w:t>estimate the</w:t>
      </w:r>
      <w:r>
        <w:t xml:space="preserve"> </w:t>
      </w:r>
      <w:r w:rsidR="00012D9E">
        <w:t xml:space="preserve">mean tract length </w:t>
      </w:r>
      <m:oMath>
        <m:r>
          <w:rPr>
            <w:rFonts w:ascii="Cambria Math" w:hAnsi="Cambria Math"/>
          </w:rPr>
          <m:t>ϕ</m:t>
        </m:r>
      </m:oMath>
      <w:r>
        <w:t xml:space="preserve"> </w:t>
      </w:r>
      <w:r w:rsidR="00012D9E">
        <w:t>under</w:t>
      </w:r>
      <w:r>
        <w:t xml:space="preserve"> </w:t>
      </w:r>
      <w:r w:rsidR="003B2A20">
        <w:t xml:space="preserve">both model settings (assuming </w:t>
      </w:r>
      <w:r>
        <w:t>a geometric distribution and a sum of two geometric random variables</w:t>
      </w:r>
      <w:r w:rsidR="003B2A20">
        <w:t xml:space="preserve"> for gene conversion tract lengths)</w:t>
      </w:r>
      <w:r w:rsidR="00012D9E">
        <w:t>. Estimates and confidence intervals</w:t>
      </w:r>
      <w:r>
        <w:t xml:space="preserve"> from each replicate </w:t>
      </w:r>
      <w:r w:rsidR="00012D9E">
        <w:t xml:space="preserve">are shown </w:t>
      </w:r>
      <w:r>
        <w:t>in Figure 1.</w:t>
      </w:r>
      <w:r w:rsidR="0031760A">
        <w:t xml:space="preserve"> </w:t>
      </w:r>
      <w:r w:rsidR="00625D95">
        <w:t xml:space="preserve">The </w:t>
      </w:r>
      <w:r w:rsidR="0031760A">
        <w:t xml:space="preserve">mean estimate of </w:t>
      </w:r>
      <m:oMath>
        <m:r>
          <w:rPr>
            <w:rFonts w:ascii="Cambria Math" w:hAnsi="Cambria Math"/>
          </w:rPr>
          <m:t>ϕ</m:t>
        </m:r>
      </m:oMath>
      <w:r w:rsidR="0031760A">
        <w:t xml:space="preserve"> across the 20 </w:t>
      </w:r>
      <w:r w:rsidR="00D7371B">
        <w:t>replicates</w:t>
      </w:r>
      <w:r w:rsidR="0031760A">
        <w:t xml:space="preserve"> was </w:t>
      </w:r>
      <w:r w:rsidR="0031760A" w:rsidRPr="00895DC7">
        <w:t>28</w:t>
      </w:r>
      <w:r w:rsidR="00B704BA">
        <w:t>9</w:t>
      </w:r>
      <w:r w:rsidR="00625D95">
        <w:t xml:space="preserve"> </w:t>
      </w:r>
      <w:r w:rsidR="00012D9E">
        <w:t xml:space="preserve">bp </w:t>
      </w:r>
      <w:r w:rsidR="00625D95">
        <w:t>under the geometric setting</w:t>
      </w:r>
      <w:r w:rsidR="0031760A">
        <w:t xml:space="preserve">, which is slightly </w:t>
      </w:r>
      <w:r w:rsidR="00DD4A23">
        <w:t xml:space="preserve">lower </w:t>
      </w:r>
      <w:r w:rsidR="0031760A">
        <w:t xml:space="preserve">than the true </w:t>
      </w:r>
      <m:oMath>
        <m:r>
          <w:rPr>
            <w:rFonts w:ascii="Cambria Math" w:hAnsi="Cambria Math"/>
          </w:rPr>
          <m:t>ϕ</m:t>
        </m:r>
      </m:oMath>
      <w:r w:rsidR="0031760A">
        <w:t xml:space="preserve"> value of 300 </w:t>
      </w:r>
      <w:r w:rsidR="00012D9E">
        <w:t xml:space="preserve">bp </w:t>
      </w:r>
      <w:r w:rsidR="0031760A">
        <w:t xml:space="preserve">used to simulate the gene conversion tracts. </w:t>
      </w:r>
      <w:r w:rsidR="00012D9E">
        <w:t>T</w:t>
      </w:r>
      <w:r w:rsidR="00EA554B">
        <w:t xml:space="preserve">he true value of 300 </w:t>
      </w:r>
      <w:r w:rsidR="00012D9E">
        <w:t xml:space="preserve">bp </w:t>
      </w:r>
      <w:r w:rsidR="00EA554B">
        <w:t xml:space="preserve">was contained in our 95% bootstrap </w:t>
      </w:r>
      <w:r w:rsidR="006F1C18">
        <w:rPr>
          <w:rFonts w:hint="eastAsia"/>
        </w:rPr>
        <w:t>confidence intervals</w:t>
      </w:r>
      <w:r w:rsidR="00EA554B">
        <w:t xml:space="preserve"> in </w:t>
      </w:r>
      <w:r w:rsidR="007947B9">
        <w:t>1</w:t>
      </w:r>
      <w:r w:rsidR="00B704BA">
        <w:t>5</w:t>
      </w:r>
      <w:r w:rsidR="00EA554B">
        <w:t xml:space="preserve"> out of the 20 </w:t>
      </w:r>
      <w:r w:rsidR="00D7371B">
        <w:t>replicates</w:t>
      </w:r>
      <w:r w:rsidR="00EA554B">
        <w:t xml:space="preserve">. </w:t>
      </w:r>
      <w:r w:rsidR="00793E36">
        <w:rPr>
          <w:rFonts w:hint="eastAsia"/>
        </w:rPr>
        <w:t xml:space="preserve">However, when we </w:t>
      </w:r>
      <w:r w:rsidR="00012D9E">
        <w:t xml:space="preserve">incorrectly </w:t>
      </w:r>
      <w:r w:rsidR="00793E36">
        <w:rPr>
          <w:rFonts w:hint="eastAsia"/>
        </w:rPr>
        <w:t>assume a sum of two geometric random variables for</w:t>
      </w:r>
      <w:r w:rsidR="00F33C52">
        <w:t xml:space="preserve"> gene conversion</w:t>
      </w:r>
      <w:r w:rsidR="00793E36">
        <w:rPr>
          <w:rFonts w:hint="eastAsia"/>
        </w:rPr>
        <w:t xml:space="preserve"> </w:t>
      </w:r>
      <w:r w:rsidR="00012D9E">
        <w:t>tract lengths</w:t>
      </w:r>
      <w:r w:rsidR="00793E36">
        <w:rPr>
          <w:rFonts w:hint="eastAsia"/>
        </w:rPr>
        <w:t xml:space="preserve">, the mean estimate of </w:t>
      </w:r>
      <m:oMath>
        <m:r>
          <w:rPr>
            <w:rFonts w:ascii="Cambria Math" w:hAnsi="Cambria Math"/>
          </w:rPr>
          <m:t>ϕ</m:t>
        </m:r>
      </m:oMath>
      <w:r w:rsidR="00793E36">
        <w:t xml:space="preserve"> across the 20 </w:t>
      </w:r>
      <w:r w:rsidR="00D7371B">
        <w:t>replicates</w:t>
      </w:r>
      <w:r w:rsidR="00793E36">
        <w:t xml:space="preserve"> was </w:t>
      </w:r>
      <w:r w:rsidR="0048155F" w:rsidRPr="0048155F">
        <w:t>421</w:t>
      </w:r>
      <w:r w:rsidR="00012D9E">
        <w:t xml:space="preserve"> bp</w:t>
      </w:r>
      <w:r w:rsidR="00793E36">
        <w:rPr>
          <w:rFonts w:hint="eastAsia"/>
        </w:rPr>
        <w:t xml:space="preserve">, which is </w:t>
      </w:r>
      <w:r w:rsidR="00793E36">
        <w:t>m</w:t>
      </w:r>
      <w:r w:rsidR="00793E36">
        <w:rPr>
          <w:rFonts w:hint="eastAsia"/>
        </w:rPr>
        <w:t xml:space="preserve">uch </w:t>
      </w:r>
      <w:r w:rsidR="00DD4A23">
        <w:t>higher</w:t>
      </w:r>
      <w:r w:rsidR="00DD4A23">
        <w:rPr>
          <w:rFonts w:hint="eastAsia"/>
        </w:rPr>
        <w:t xml:space="preserve"> </w:t>
      </w:r>
      <w:r w:rsidR="00793E36">
        <w:rPr>
          <w:rFonts w:hint="eastAsia"/>
        </w:rPr>
        <w:t>than</w:t>
      </w:r>
      <w:r w:rsidR="0031760A">
        <w:t xml:space="preserve"> </w:t>
      </w:r>
      <w:r w:rsidR="000F18B6">
        <w:rPr>
          <w:rFonts w:hint="eastAsia"/>
        </w:rPr>
        <w:t>the true value</w:t>
      </w:r>
      <w:r w:rsidR="00625D95">
        <w:t xml:space="preserve"> of 300</w:t>
      </w:r>
      <w:r w:rsidR="00012D9E">
        <w:t xml:space="preserve"> bp</w:t>
      </w:r>
      <w:r w:rsidR="000F18B6">
        <w:rPr>
          <w:rFonts w:hint="eastAsia"/>
        </w:rPr>
        <w:t xml:space="preserve">. Furthermore, </w:t>
      </w:r>
      <w:r w:rsidR="006F1C18">
        <w:rPr>
          <w:rFonts w:hint="eastAsia"/>
        </w:rPr>
        <w:t xml:space="preserve">none of our 95% bootstrap confidence </w:t>
      </w:r>
      <w:r w:rsidR="00F271A0">
        <w:rPr>
          <w:rFonts w:hint="eastAsia"/>
        </w:rPr>
        <w:t>intervals captured the true value of 300</w:t>
      </w:r>
      <w:r w:rsidR="00012D9E">
        <w:t xml:space="preserve"> bp </w:t>
      </w:r>
      <w:r w:rsidR="00F33C52">
        <w:t>under</w:t>
      </w:r>
      <w:r w:rsidR="00012D9E">
        <w:t xml:space="preserve"> this setting</w:t>
      </w:r>
      <w:r w:rsidR="00F271A0">
        <w:rPr>
          <w:rFonts w:hint="eastAsia"/>
        </w:rPr>
        <w:t xml:space="preserve">. </w:t>
      </w:r>
      <w:r w:rsidR="006F1C18">
        <w:rPr>
          <w:rFonts w:hint="eastAsia"/>
        </w:rPr>
        <w:t xml:space="preserve"> </w:t>
      </w:r>
    </w:p>
    <w:p w14:paraId="43EB5D95" w14:textId="1A1CACF1" w:rsidR="00877D08" w:rsidRDefault="00877D08" w:rsidP="00877D08">
      <w:r>
        <w:rPr>
          <w:rFonts w:hint="eastAsia"/>
        </w:rPr>
        <w:t xml:space="preserve">Based on the AIC, the </w:t>
      </w:r>
      <w:r w:rsidR="00A9393F">
        <w:t>geometric setting was a</w:t>
      </w:r>
      <w:r>
        <w:rPr>
          <w:rFonts w:hint="eastAsia"/>
        </w:rPr>
        <w:t xml:space="preserve"> better fit in all 20 </w:t>
      </w:r>
      <w:r>
        <w:t>replicates</w:t>
      </w:r>
      <w:r>
        <w:rPr>
          <w:rFonts w:hint="eastAsia"/>
        </w:rPr>
        <w:t xml:space="preserve">. The difference in AIC (the AIC </w:t>
      </w:r>
      <w:r>
        <w:t>for the geometric</w:t>
      </w:r>
      <w:r>
        <w:rPr>
          <w:rFonts w:hint="eastAsia"/>
        </w:rPr>
        <w:t xml:space="preserve"> </w:t>
      </w:r>
      <w:r w:rsidR="00A9393F">
        <w:t xml:space="preserve">setting </w:t>
      </w:r>
      <w:r>
        <w:rPr>
          <w:rFonts w:hint="eastAsia"/>
        </w:rPr>
        <w:t xml:space="preserve">subtracted from the AIC </w:t>
      </w:r>
      <w:r w:rsidR="00A9393F">
        <w:t>assuming a</w:t>
      </w:r>
      <w:r>
        <w:t xml:space="preserve"> sum of two geometric random variables</w:t>
      </w:r>
      <w:r>
        <w:rPr>
          <w:rFonts w:hint="eastAsia"/>
        </w:rPr>
        <w:t xml:space="preserve">) ranged from 11 to </w:t>
      </w:r>
      <w:r>
        <w:t>41</w:t>
      </w:r>
      <w:r>
        <w:rPr>
          <w:rFonts w:hint="eastAsia"/>
        </w:rPr>
        <w:t xml:space="preserve"> across the 20 </w:t>
      </w:r>
      <w:r>
        <w:t>replicates.</w:t>
      </w:r>
    </w:p>
    <w:p w14:paraId="7EAB14C9" w14:textId="3C259E53" w:rsidR="0031760A" w:rsidRDefault="002A5A8A" w:rsidP="00B40C7E">
      <w:r>
        <w:rPr>
          <w:noProof/>
        </w:rPr>
        <w:lastRenderedPageBreak/>
        <w:drawing>
          <wp:inline distT="0" distB="0" distL="0" distR="0" wp14:anchorId="0A37B757" wp14:editId="2C3C2129">
            <wp:extent cx="5943600" cy="3396615"/>
            <wp:effectExtent l="0" t="0" r="0" b="0"/>
            <wp:docPr id="1219850690" name="Picture 6" descr="A graph with red and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850690" name="Picture 6" descr="A graph with red and blue dots&#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396615"/>
                    </a:xfrm>
                    <a:prstGeom prst="rect">
                      <a:avLst/>
                    </a:prstGeom>
                  </pic:spPr>
                </pic:pic>
              </a:graphicData>
            </a:graphic>
          </wp:inline>
        </w:drawing>
      </w:r>
    </w:p>
    <w:p w14:paraId="04496360" w14:textId="21796928" w:rsidR="0031760A" w:rsidRPr="00B77461" w:rsidRDefault="0031760A" w:rsidP="0031760A">
      <w:pPr>
        <w:rPr>
          <w:rFonts w:ascii="Calibri" w:hAnsi="Calibri" w:cs="Calibri"/>
          <w:iCs/>
          <w:szCs w:val="22"/>
        </w:rPr>
      </w:pPr>
      <w:r>
        <w:rPr>
          <w:rFonts w:ascii="Calibri" w:hAnsi="Calibri" w:cs="Calibri"/>
          <w:b/>
          <w:bCs/>
          <w:szCs w:val="22"/>
        </w:rPr>
        <w:t>Fig</w:t>
      </w:r>
      <w:r w:rsidR="00762C6D">
        <w:rPr>
          <w:rFonts w:ascii="Calibri" w:hAnsi="Calibri" w:cs="Calibri"/>
          <w:b/>
          <w:bCs/>
          <w:szCs w:val="22"/>
        </w:rPr>
        <w:t>ure</w:t>
      </w:r>
      <w:r>
        <w:rPr>
          <w:rFonts w:ascii="Calibri" w:hAnsi="Calibri" w:cs="Calibri"/>
          <w:b/>
          <w:bCs/>
          <w:szCs w:val="22"/>
        </w:rPr>
        <w:t xml:space="preserve"> </w:t>
      </w:r>
      <w:r w:rsidR="00C9584C">
        <w:rPr>
          <w:rFonts w:ascii="Calibri" w:hAnsi="Calibri" w:cs="Calibri"/>
          <w:b/>
          <w:bCs/>
          <w:szCs w:val="22"/>
        </w:rPr>
        <w:t>1</w:t>
      </w:r>
      <w:r>
        <w:rPr>
          <w:rFonts w:ascii="Calibri" w:hAnsi="Calibri" w:cs="Calibri"/>
          <w:b/>
          <w:bCs/>
          <w:szCs w:val="22"/>
        </w:rPr>
        <w:t>.</w:t>
      </w:r>
      <w:r>
        <w:rPr>
          <w:rFonts w:ascii="Calibri" w:hAnsi="Calibri" w:cs="Calibri"/>
          <w:b/>
          <w:bCs/>
          <w:iCs/>
          <w:szCs w:val="22"/>
        </w:rPr>
        <w:t xml:space="preserve"> Estimated mean </w:t>
      </w:r>
      <w:r w:rsidR="00690408">
        <w:rPr>
          <w:rFonts w:ascii="Calibri" w:hAnsi="Calibri" w:cs="Calibri"/>
          <w:b/>
          <w:bCs/>
          <w:iCs/>
          <w:szCs w:val="22"/>
        </w:rPr>
        <w:t xml:space="preserve">gene conversion </w:t>
      </w:r>
      <w:r>
        <w:rPr>
          <w:rFonts w:ascii="Calibri" w:hAnsi="Calibri" w:cs="Calibri"/>
          <w:b/>
          <w:bCs/>
          <w:iCs/>
          <w:szCs w:val="22"/>
        </w:rPr>
        <w:t>tract lengths across replicate</w:t>
      </w:r>
      <w:r w:rsidR="00690408">
        <w:rPr>
          <w:rFonts w:ascii="Calibri" w:hAnsi="Calibri" w:cs="Calibri"/>
          <w:b/>
          <w:bCs/>
          <w:iCs/>
          <w:szCs w:val="22"/>
        </w:rPr>
        <w:t xml:space="preserve"> simulation</w:t>
      </w:r>
      <w:r w:rsidR="00327115">
        <w:rPr>
          <w:rFonts w:ascii="Calibri" w:hAnsi="Calibri" w:cs="Calibri"/>
          <w:b/>
          <w:bCs/>
          <w:iCs/>
          <w:szCs w:val="22"/>
        </w:rPr>
        <w:t>s</w:t>
      </w:r>
      <w:r>
        <w:rPr>
          <w:rFonts w:ascii="Calibri" w:hAnsi="Calibri" w:cs="Calibri"/>
          <w:b/>
          <w:bCs/>
          <w:iCs/>
          <w:szCs w:val="22"/>
        </w:rPr>
        <w:t xml:space="preserve">. </w:t>
      </w:r>
      <w:r>
        <w:rPr>
          <w:rFonts w:ascii="Calibri" w:hAnsi="Calibri" w:cs="Calibri"/>
          <w:iCs/>
          <w:szCs w:val="22"/>
        </w:rPr>
        <w:t>The dotted horizontal line represents the true</w:t>
      </w:r>
      <w:r w:rsidR="00DD4A23">
        <w:rPr>
          <w:rFonts w:ascii="Calibri" w:hAnsi="Calibri" w:cs="Calibri"/>
          <w:iCs/>
          <w:szCs w:val="22"/>
        </w:rPr>
        <w:t xml:space="preserve"> mean</w:t>
      </w:r>
      <w:r>
        <w:rPr>
          <w:rFonts w:ascii="Calibri" w:hAnsi="Calibri" w:cs="Calibri"/>
          <w:iCs/>
          <w:szCs w:val="22"/>
        </w:rPr>
        <w:t xml:space="preserve"> gene conversion tract length. </w:t>
      </w:r>
      <w:r w:rsidR="00F3691D">
        <w:rPr>
          <w:rFonts w:ascii="Calibri" w:hAnsi="Calibri" w:cs="Calibri"/>
          <w:iCs/>
          <w:szCs w:val="22"/>
        </w:rPr>
        <w:t xml:space="preserve">Gene conversion tract lengths </w:t>
      </w:r>
      <w:r w:rsidR="00C74B8B">
        <w:rPr>
          <w:rFonts w:ascii="Calibri" w:hAnsi="Calibri" w:cs="Calibri"/>
          <w:iCs/>
          <w:szCs w:val="22"/>
        </w:rPr>
        <w:t xml:space="preserve">were simulated under a geometric distribution, and analyses were conducted assuming that tract lengths are geometric (red) or a sum of two geometric random variables (blue). </w:t>
      </w:r>
      <w:r>
        <w:rPr>
          <w:rFonts w:ascii="Calibri" w:hAnsi="Calibri" w:cs="Calibri"/>
          <w:iCs/>
          <w:szCs w:val="22"/>
        </w:rPr>
        <w:t xml:space="preserve">We plot our estimate and 95% bootstrap confidence interval </w:t>
      </w:r>
      <w:r w:rsidR="00C74B8B">
        <w:rPr>
          <w:rFonts w:ascii="Calibri" w:hAnsi="Calibri" w:cs="Calibri"/>
          <w:iCs/>
          <w:szCs w:val="22"/>
        </w:rPr>
        <w:t>under both settings of the model</w:t>
      </w:r>
      <w:r w:rsidR="001A1031">
        <w:rPr>
          <w:rFonts w:ascii="Calibri" w:hAnsi="Calibri" w:cs="Calibri"/>
          <w:iCs/>
          <w:szCs w:val="22"/>
        </w:rPr>
        <w:t xml:space="preserve"> </w:t>
      </w:r>
      <w:r>
        <w:rPr>
          <w:rFonts w:ascii="Calibri" w:hAnsi="Calibri" w:cs="Calibri"/>
          <w:iCs/>
          <w:szCs w:val="22"/>
        </w:rPr>
        <w:t xml:space="preserve">for each </w:t>
      </w:r>
      <w:r w:rsidR="004E7265">
        <w:rPr>
          <w:rFonts w:ascii="Calibri" w:hAnsi="Calibri" w:cs="Calibri"/>
          <w:iCs/>
          <w:szCs w:val="22"/>
        </w:rPr>
        <w:t>replicate simulation.</w:t>
      </w:r>
    </w:p>
    <w:p w14:paraId="48649505" w14:textId="1228118F" w:rsidR="00027CE8" w:rsidRDefault="00664D9C" w:rsidP="006A217F">
      <w:pPr>
        <w:pStyle w:val="Heading2"/>
      </w:pPr>
      <w:r>
        <w:t xml:space="preserve">UK Biobank </w:t>
      </w:r>
      <w:r w:rsidR="00B95476">
        <w:t>analysis</w:t>
      </w:r>
    </w:p>
    <w:p w14:paraId="67FC137D" w14:textId="5579A5D7" w:rsidR="00B95476" w:rsidRDefault="00344636" w:rsidP="003201C2">
      <w:r>
        <w:t xml:space="preserve">We applied our </w:t>
      </w:r>
      <w:r w:rsidR="00012D9E">
        <w:t xml:space="preserve">estimation method </w:t>
      </w:r>
      <w:r>
        <w:t>to</w:t>
      </w:r>
      <w:r w:rsidR="006A217F">
        <w:t xml:space="preserve"> the</w:t>
      </w:r>
      <w:r w:rsidR="00D90C52">
        <w:t xml:space="preserve"> observed tract</w:t>
      </w:r>
      <w:r w:rsidR="00BA7CFB">
        <w:t xml:space="preserve"> lengths</w:t>
      </w:r>
      <w:r w:rsidR="00D90C52">
        <w:t xml:space="preserve"> detected from the</w:t>
      </w:r>
      <w:r w:rsidR="006A217F">
        <w:t xml:space="preserve"> UK Biobank </w:t>
      </w:r>
      <w:r w:rsidR="00BA7CFB">
        <w:t xml:space="preserve">whole autosome </w:t>
      </w:r>
      <w:r w:rsidR="006A217F">
        <w:t>data</w:t>
      </w:r>
      <w:r w:rsidR="00D90C52">
        <w:t>.</w:t>
      </w:r>
      <w:r w:rsidR="006A217F">
        <w:t xml:space="preserve"> </w:t>
      </w:r>
      <w:r w:rsidR="00D90C52">
        <w:t xml:space="preserve">When assuming that </w:t>
      </w:r>
      <w:r w:rsidR="00012D9E">
        <w:t>gene conversion tract length</w:t>
      </w:r>
      <w:r w:rsidR="00494C7E">
        <w:t>s</w:t>
      </w:r>
      <w:r w:rsidR="00D90C52">
        <w:t xml:space="preserve"> </w:t>
      </w:r>
      <w:r w:rsidR="00494C7E">
        <w:t>are</w:t>
      </w:r>
      <w:r w:rsidR="00D90C52">
        <w:t xml:space="preserve"> geometric, our </w:t>
      </w:r>
      <w:r w:rsidR="00BA7CFB">
        <w:t>model</w:t>
      </w:r>
      <w:r>
        <w:t xml:space="preserve"> </w:t>
      </w:r>
      <w:r w:rsidR="00D90C52">
        <w:t>estimate</w:t>
      </w:r>
      <w:r w:rsidR="0061757A">
        <w:t xml:space="preserve">s </w:t>
      </w:r>
      <w:r w:rsidR="00D90C52">
        <w:t xml:space="preserve">the </w:t>
      </w:r>
      <w:r w:rsidR="00EB4443">
        <w:t>mean gene conversion tract length to be 459 bp (95% CI: [45</w:t>
      </w:r>
      <w:r w:rsidR="00827FC6">
        <w:t>7</w:t>
      </w:r>
      <w:r w:rsidR="00EB4443">
        <w:t>, 46</w:t>
      </w:r>
      <w:r w:rsidR="00F45B0E">
        <w:t>1</w:t>
      </w:r>
      <w:r w:rsidR="00EB4443">
        <w:t xml:space="preserve">]). When assuming that </w:t>
      </w:r>
      <w:r w:rsidR="00EF3002">
        <w:t>tract length</w:t>
      </w:r>
      <w:r w:rsidR="005D0EB4">
        <w:t>s</w:t>
      </w:r>
      <w:r w:rsidR="00EF3002">
        <w:t xml:space="preserve"> </w:t>
      </w:r>
      <w:r w:rsidR="005D0EB4">
        <w:t xml:space="preserve">are </w:t>
      </w:r>
      <w:r w:rsidR="00131338">
        <w:t xml:space="preserve">drawn from </w:t>
      </w:r>
      <w:r w:rsidR="005D0EB4">
        <w:t>a</w:t>
      </w:r>
      <w:r w:rsidR="00EB4443">
        <w:t xml:space="preserve"> sum of two geometric </w:t>
      </w:r>
      <w:r w:rsidR="00F45A7E">
        <w:t>random variables</w:t>
      </w:r>
      <w:r w:rsidR="00EB4443">
        <w:t xml:space="preserve">, our </w:t>
      </w:r>
      <w:r w:rsidR="00BA7CFB">
        <w:t>model</w:t>
      </w:r>
      <w:r>
        <w:t xml:space="preserve"> </w:t>
      </w:r>
      <w:r w:rsidR="00EB4443">
        <w:t>estimate</w:t>
      </w:r>
      <w:r w:rsidR="0061757A">
        <w:t>s</w:t>
      </w:r>
      <w:r w:rsidR="00EB4443">
        <w:t xml:space="preserve"> the mean gene conversion tract length to be 6</w:t>
      </w:r>
      <w:r w:rsidR="00031C83">
        <w:t>49</w:t>
      </w:r>
      <w:r w:rsidR="00EB4443">
        <w:t xml:space="preserve"> bp (95% CI: [</w:t>
      </w:r>
      <w:r w:rsidR="00EB4443" w:rsidRPr="00EB4443">
        <w:t>64</w:t>
      </w:r>
      <w:r w:rsidR="006628D1">
        <w:t>7</w:t>
      </w:r>
      <w:r w:rsidR="00EB4443">
        <w:t xml:space="preserve">, </w:t>
      </w:r>
      <w:r w:rsidR="00EB4443" w:rsidRPr="00EB4443">
        <w:t>65</w:t>
      </w:r>
      <w:r w:rsidR="00482ECB">
        <w:t>1</w:t>
      </w:r>
      <w:r w:rsidR="00EB4443">
        <w:t>]).</w:t>
      </w:r>
      <w:r w:rsidR="000C5BB0">
        <w:t xml:space="preserve"> The </w:t>
      </w:r>
      <w:r w:rsidR="001B53CA">
        <w:t>geometric setting</w:t>
      </w:r>
      <w:r>
        <w:t xml:space="preserve"> had lower AIC, and the difference in </w:t>
      </w:r>
      <w:r w:rsidR="000C5BB0">
        <w:t xml:space="preserve">AIC </w:t>
      </w:r>
      <w:r>
        <w:t xml:space="preserve">between </w:t>
      </w:r>
      <w:r w:rsidR="000C5BB0">
        <w:t xml:space="preserve">the two </w:t>
      </w:r>
      <w:r w:rsidR="00185102">
        <w:t>settings</w:t>
      </w:r>
      <w:r w:rsidR="000C5BB0">
        <w:t xml:space="preserve"> </w:t>
      </w:r>
      <w:r>
        <w:t>was 66,237</w:t>
      </w:r>
      <w:r w:rsidR="000C5BB0">
        <w:t xml:space="preserve">. </w:t>
      </w:r>
    </w:p>
    <w:p w14:paraId="4B755666" w14:textId="7B4C5813" w:rsidR="00956BC1" w:rsidRDefault="00416DC2" w:rsidP="003201C2">
      <w:r>
        <w:lastRenderedPageBreak/>
        <w:t xml:space="preserve">We next </w:t>
      </w:r>
      <w:r w:rsidR="00BA7CFB">
        <w:t>detected</w:t>
      </w:r>
      <w:r>
        <w:t xml:space="preserve"> recombination hotspots on all 22 autosomes</w:t>
      </w:r>
      <w:r w:rsidR="006C3200">
        <w:t>. We found 32</w:t>
      </w:r>
      <w:r w:rsidR="00956BC1">
        <w:t>,</w:t>
      </w:r>
      <w:r w:rsidR="006C3200">
        <w:t>279 recombination hotspots</w:t>
      </w:r>
      <w:r w:rsidR="00956BC1">
        <w:t xml:space="preserve"> on all autosomes, </w:t>
      </w:r>
      <w:r w:rsidR="006C3200">
        <w:t xml:space="preserve">with the </w:t>
      </w:r>
      <w:r w:rsidR="00AC7BA3">
        <w:t>longest</w:t>
      </w:r>
      <w:r w:rsidR="006C3200">
        <w:t xml:space="preserve"> hotspot being 51</w:t>
      </w:r>
      <w:r w:rsidR="00956BC1">
        <w:t>,</w:t>
      </w:r>
      <w:r w:rsidR="006C3200">
        <w:t xml:space="preserve">470 bp on </w:t>
      </w:r>
      <w:r w:rsidR="0061757A">
        <w:t>Chromosome</w:t>
      </w:r>
      <w:r w:rsidR="006C3200">
        <w:t xml:space="preserve"> 13. </w:t>
      </w:r>
      <w:r w:rsidR="00AC6A70">
        <w:t xml:space="preserve">To illustrate how we detect recombination hotspots, </w:t>
      </w:r>
      <w:r w:rsidR="003007A5">
        <w:t xml:space="preserve">we plot the </w:t>
      </w:r>
      <w:r w:rsidR="0022484F">
        <w:t xml:space="preserve">recombination hotspots that we found </w:t>
      </w:r>
      <w:r w:rsidR="003B6BB5">
        <w:t xml:space="preserve">from a region on </w:t>
      </w:r>
      <w:r w:rsidR="0061757A">
        <w:t>Chromosome</w:t>
      </w:r>
      <w:r w:rsidR="0022484F">
        <w:t xml:space="preserve"> </w:t>
      </w:r>
      <w:r w:rsidR="0094371A">
        <w:t>2</w:t>
      </w:r>
      <w:r w:rsidR="0022484F">
        <w:t>1</w:t>
      </w:r>
      <w:r w:rsidR="00AC6A70">
        <w:t xml:space="preserve"> in Supplementary Figure 1.</w:t>
      </w:r>
    </w:p>
    <w:p w14:paraId="3697F8C1" w14:textId="16E67A0B" w:rsidR="008B082B" w:rsidRDefault="00327846" w:rsidP="003201C2">
      <w:r>
        <w:rPr>
          <w:noProof/>
        </w:rPr>
        <w:drawing>
          <wp:inline distT="0" distB="0" distL="0" distR="0" wp14:anchorId="22E4ADDF" wp14:editId="632F64D5">
            <wp:extent cx="5943600" cy="3396615"/>
            <wp:effectExtent l="0" t="0" r="0" b="0"/>
            <wp:docPr id="1550878729" name="Picture 5" descr="A graph with a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878729" name="Picture 5" descr="A graph with a line graph&#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396615"/>
                    </a:xfrm>
                    <a:prstGeom prst="rect">
                      <a:avLst/>
                    </a:prstGeom>
                  </pic:spPr>
                </pic:pic>
              </a:graphicData>
            </a:graphic>
          </wp:inline>
        </w:drawing>
      </w:r>
    </w:p>
    <w:p w14:paraId="417C20BF" w14:textId="3D18DD7D" w:rsidR="004909D9" w:rsidRDefault="00D216BD" w:rsidP="00275FB1">
      <w:pPr>
        <w:rPr>
          <w:rFonts w:ascii="Calibri" w:hAnsi="Calibri" w:cs="Calibri"/>
          <w:bCs/>
          <w:iCs/>
          <w:szCs w:val="22"/>
        </w:rPr>
      </w:pPr>
      <w:r>
        <w:rPr>
          <w:rFonts w:ascii="Calibri" w:hAnsi="Calibri" w:cs="Calibri"/>
          <w:b/>
          <w:bCs/>
          <w:szCs w:val="22"/>
        </w:rPr>
        <w:t xml:space="preserve">Supplementary </w:t>
      </w:r>
      <w:r w:rsidR="00C20A9E">
        <w:rPr>
          <w:rFonts w:ascii="Calibri" w:hAnsi="Calibri" w:cs="Calibri"/>
          <w:b/>
          <w:bCs/>
          <w:szCs w:val="22"/>
        </w:rPr>
        <w:t>Figure</w:t>
      </w:r>
      <w:r w:rsidR="00903B55">
        <w:rPr>
          <w:rFonts w:ascii="Calibri" w:hAnsi="Calibri" w:cs="Calibri"/>
          <w:b/>
          <w:bCs/>
          <w:szCs w:val="22"/>
        </w:rPr>
        <w:t xml:space="preserve"> </w:t>
      </w:r>
      <w:r>
        <w:rPr>
          <w:rFonts w:ascii="Calibri" w:hAnsi="Calibri" w:cs="Calibri"/>
          <w:b/>
          <w:bCs/>
          <w:szCs w:val="22"/>
        </w:rPr>
        <w:t>1</w:t>
      </w:r>
      <w:r w:rsidR="00903B55">
        <w:rPr>
          <w:rFonts w:ascii="Calibri" w:hAnsi="Calibri" w:cs="Calibri"/>
          <w:b/>
          <w:bCs/>
          <w:szCs w:val="22"/>
        </w:rPr>
        <w:t>.</w:t>
      </w:r>
      <w:r w:rsidR="00903B55">
        <w:rPr>
          <w:rFonts w:ascii="Calibri" w:hAnsi="Calibri" w:cs="Calibri"/>
          <w:b/>
          <w:bCs/>
          <w:iCs/>
          <w:szCs w:val="22"/>
        </w:rPr>
        <w:t xml:space="preserve"> </w:t>
      </w:r>
      <w:r w:rsidR="00D55494">
        <w:rPr>
          <w:rFonts w:ascii="Calibri" w:hAnsi="Calibri" w:cs="Calibri"/>
          <w:b/>
          <w:bCs/>
          <w:iCs/>
          <w:szCs w:val="22"/>
        </w:rPr>
        <w:t>Three r</w:t>
      </w:r>
      <w:r w:rsidR="00EE7EBA">
        <w:rPr>
          <w:rFonts w:ascii="Calibri" w:hAnsi="Calibri" w:cs="Calibri"/>
          <w:b/>
          <w:bCs/>
          <w:iCs/>
          <w:szCs w:val="22"/>
        </w:rPr>
        <w:t xml:space="preserve">ecombination hotspots found </w:t>
      </w:r>
      <w:r w:rsidR="00D55494">
        <w:rPr>
          <w:rFonts w:ascii="Calibri" w:hAnsi="Calibri" w:cs="Calibri"/>
          <w:b/>
          <w:bCs/>
          <w:iCs/>
          <w:szCs w:val="22"/>
        </w:rPr>
        <w:t>from a region on</w:t>
      </w:r>
      <w:r w:rsidR="00EE7EBA">
        <w:rPr>
          <w:rFonts w:ascii="Calibri" w:hAnsi="Calibri" w:cs="Calibri"/>
          <w:b/>
          <w:bCs/>
          <w:iCs/>
          <w:szCs w:val="22"/>
        </w:rPr>
        <w:t xml:space="preserve"> </w:t>
      </w:r>
      <w:r w:rsidR="00EC2C8B">
        <w:rPr>
          <w:rFonts w:ascii="Calibri" w:hAnsi="Calibri" w:cs="Calibri"/>
          <w:b/>
          <w:bCs/>
          <w:iCs/>
          <w:szCs w:val="22"/>
        </w:rPr>
        <w:t>C</w:t>
      </w:r>
      <w:r w:rsidR="00EE7EBA">
        <w:rPr>
          <w:rFonts w:ascii="Calibri" w:hAnsi="Calibri" w:cs="Calibri"/>
          <w:b/>
          <w:bCs/>
          <w:iCs/>
          <w:szCs w:val="22"/>
        </w:rPr>
        <w:t xml:space="preserve">hromosome 21. </w:t>
      </w:r>
      <w:r w:rsidR="00AC7BA3">
        <w:rPr>
          <w:rFonts w:ascii="Calibri" w:hAnsi="Calibri" w:cs="Calibri"/>
          <w:bCs/>
          <w:iCs/>
          <w:szCs w:val="22"/>
        </w:rPr>
        <w:t>H</w:t>
      </w:r>
      <w:r w:rsidR="00D81840" w:rsidRPr="00D81840">
        <w:rPr>
          <w:rFonts w:ascii="Calibri" w:hAnsi="Calibri" w:cs="Calibri"/>
          <w:bCs/>
          <w:iCs/>
          <w:szCs w:val="22"/>
        </w:rPr>
        <w:t xml:space="preserve">otspots are highlighted in red. Local recombination rates, represented by the dots, were calculated between </w:t>
      </w:r>
      <w:r w:rsidR="00D81840">
        <w:rPr>
          <w:rFonts w:ascii="Calibri" w:hAnsi="Calibri" w:cs="Calibri"/>
          <w:bCs/>
          <w:iCs/>
          <w:szCs w:val="22"/>
        </w:rPr>
        <w:t>nearby</w:t>
      </w:r>
      <w:r w:rsidR="00D81840" w:rsidRPr="00D81840">
        <w:rPr>
          <w:rFonts w:ascii="Calibri" w:hAnsi="Calibri" w:cs="Calibri"/>
          <w:bCs/>
          <w:iCs/>
          <w:szCs w:val="22"/>
        </w:rPr>
        <w:t xml:space="preserve"> markers on the genetic map that were at least 2 kb apart. The x-axis positions of the dots </w:t>
      </w:r>
      <w:r w:rsidR="00B90A14">
        <w:rPr>
          <w:rFonts w:ascii="Calibri" w:hAnsi="Calibri" w:cs="Calibri"/>
          <w:bCs/>
          <w:iCs/>
          <w:szCs w:val="22"/>
        </w:rPr>
        <w:t>represent the midpoint</w:t>
      </w:r>
      <w:r w:rsidR="00D81840" w:rsidRPr="00D81840">
        <w:rPr>
          <w:rFonts w:ascii="Calibri" w:hAnsi="Calibri" w:cs="Calibri"/>
          <w:bCs/>
          <w:iCs/>
          <w:szCs w:val="22"/>
        </w:rPr>
        <w:t xml:space="preserve"> between each pair of markers</w:t>
      </w:r>
      <w:r w:rsidR="00D81840">
        <w:rPr>
          <w:rFonts w:ascii="Calibri" w:hAnsi="Calibri" w:cs="Calibri"/>
          <w:bCs/>
          <w:iCs/>
          <w:szCs w:val="22"/>
        </w:rPr>
        <w:t xml:space="preserve"> in which a local recombination rate was calculated.</w:t>
      </w:r>
      <w:r w:rsidR="00405A2C">
        <w:rPr>
          <w:rFonts w:ascii="Calibri" w:hAnsi="Calibri" w:cs="Calibri"/>
          <w:bCs/>
          <w:iCs/>
          <w:szCs w:val="22"/>
        </w:rPr>
        <w:t xml:space="preserve"> The black horizontal line indicates </w:t>
      </w:r>
      <w:r w:rsidR="00B90A14">
        <w:rPr>
          <w:rFonts w:ascii="Calibri" w:hAnsi="Calibri" w:cs="Calibri"/>
          <w:bCs/>
          <w:iCs/>
          <w:szCs w:val="22"/>
        </w:rPr>
        <w:t xml:space="preserve">the threshold of </w:t>
      </w:r>
      <w:r w:rsidR="00405A2C">
        <w:rPr>
          <w:rFonts w:ascii="Calibri" w:hAnsi="Calibri" w:cs="Calibri"/>
          <w:bCs/>
          <w:iCs/>
          <w:szCs w:val="22"/>
        </w:rPr>
        <w:t>five times the background recombination rate</w:t>
      </w:r>
      <w:r w:rsidR="00B90A14">
        <w:rPr>
          <w:rFonts w:ascii="Calibri" w:hAnsi="Calibri" w:cs="Calibri"/>
          <w:bCs/>
          <w:iCs/>
          <w:szCs w:val="22"/>
        </w:rPr>
        <w:t xml:space="preserve"> for </w:t>
      </w:r>
      <w:r w:rsidR="000452F1">
        <w:rPr>
          <w:rFonts w:ascii="Calibri" w:hAnsi="Calibri" w:cs="Calibri"/>
          <w:bCs/>
          <w:iCs/>
          <w:szCs w:val="22"/>
        </w:rPr>
        <w:t>C</w:t>
      </w:r>
      <w:r w:rsidR="00572590">
        <w:rPr>
          <w:rFonts w:ascii="Calibri" w:hAnsi="Calibri" w:cs="Calibri"/>
          <w:bCs/>
          <w:iCs/>
          <w:szCs w:val="22"/>
        </w:rPr>
        <w:t xml:space="preserve">hromosome 21 </w:t>
      </w:r>
      <w:r w:rsidR="00405A2C">
        <w:rPr>
          <w:rFonts w:ascii="Calibri" w:hAnsi="Calibri" w:cs="Calibri"/>
          <w:bCs/>
          <w:iCs/>
          <w:szCs w:val="22"/>
        </w:rPr>
        <w:t>(</w:t>
      </w:r>
      <w:r w:rsidR="00405A2C" w:rsidRPr="00405A2C">
        <w:rPr>
          <w:rFonts w:ascii="Calibri" w:hAnsi="Calibri" w:cs="Calibri"/>
          <w:bCs/>
          <w:iCs/>
          <w:szCs w:val="22"/>
        </w:rPr>
        <w:t>9.8</w:t>
      </w:r>
      <w:r w:rsidR="00405A2C">
        <w:rPr>
          <w:rFonts w:ascii="Calibri" w:hAnsi="Calibri" w:cs="Calibri"/>
          <w:bCs/>
          <w:iCs/>
          <w:szCs w:val="22"/>
        </w:rPr>
        <w:t xml:space="preserve">2 </w:t>
      </w:r>
      <w:proofErr w:type="spellStart"/>
      <w:r w:rsidR="00405A2C">
        <w:rPr>
          <w:rFonts w:ascii="Calibri" w:hAnsi="Calibri" w:cs="Calibri"/>
          <w:bCs/>
          <w:iCs/>
          <w:szCs w:val="22"/>
        </w:rPr>
        <w:t>cM</w:t>
      </w:r>
      <w:proofErr w:type="spellEnd"/>
      <w:r w:rsidR="00405A2C">
        <w:rPr>
          <w:rFonts w:ascii="Calibri" w:hAnsi="Calibri" w:cs="Calibri"/>
          <w:bCs/>
          <w:iCs/>
          <w:szCs w:val="22"/>
        </w:rPr>
        <w:t xml:space="preserve">/Mb). </w:t>
      </w:r>
      <w:r w:rsidR="00EE43FE">
        <w:t xml:space="preserve">If the local recombination rate between two markers </w:t>
      </w:r>
      <w:r w:rsidR="005B2025">
        <w:t>exceeds</w:t>
      </w:r>
      <w:r w:rsidR="00EE43FE">
        <w:t xml:space="preserve"> </w:t>
      </w:r>
      <w:r w:rsidR="00B90A14">
        <w:t>this threshold</w:t>
      </w:r>
      <w:r w:rsidR="00EE43FE">
        <w:t xml:space="preserve">, we classify the region </w:t>
      </w:r>
      <w:r w:rsidR="00D7787F">
        <w:t>spanning</w:t>
      </w:r>
      <w:r w:rsidR="00EE43FE">
        <w:t xml:space="preserve"> these markers as a recombination hotspot.</w:t>
      </w:r>
    </w:p>
    <w:p w14:paraId="0121BE5B" w14:textId="140F7DD1" w:rsidR="00275FB1" w:rsidRPr="004909D9" w:rsidRDefault="00A0641F" w:rsidP="00275FB1">
      <w:pPr>
        <w:rPr>
          <w:rFonts w:ascii="Calibri" w:hAnsi="Calibri" w:cs="Calibri"/>
          <w:bCs/>
          <w:iCs/>
          <w:szCs w:val="22"/>
        </w:rPr>
      </w:pPr>
      <w:r>
        <w:rPr>
          <w:rFonts w:ascii="Calibri" w:hAnsi="Calibri" w:cs="Calibri"/>
          <w:iCs/>
          <w:szCs w:val="22"/>
        </w:rPr>
        <w:t xml:space="preserve">Taking the subset of </w:t>
      </w:r>
      <w:r w:rsidR="00D7787F">
        <w:rPr>
          <w:rFonts w:ascii="Calibri" w:hAnsi="Calibri" w:cs="Calibri"/>
          <w:iCs/>
          <w:szCs w:val="22"/>
        </w:rPr>
        <w:t xml:space="preserve">observed </w:t>
      </w:r>
      <w:r>
        <w:rPr>
          <w:rFonts w:ascii="Calibri" w:hAnsi="Calibri" w:cs="Calibri"/>
          <w:iCs/>
          <w:szCs w:val="22"/>
        </w:rPr>
        <w:t xml:space="preserve">tract lengths in which the corresponding </w:t>
      </w:r>
      <w:r w:rsidR="00763851">
        <w:rPr>
          <w:rFonts w:ascii="Calibri" w:hAnsi="Calibri" w:cs="Calibri"/>
          <w:iCs/>
          <w:szCs w:val="22"/>
        </w:rPr>
        <w:t>detected</w:t>
      </w:r>
      <w:r w:rsidR="00B210EA">
        <w:rPr>
          <w:rFonts w:ascii="Calibri" w:hAnsi="Calibri" w:cs="Calibri"/>
          <w:iCs/>
          <w:szCs w:val="22"/>
        </w:rPr>
        <w:t xml:space="preserve"> </w:t>
      </w:r>
      <w:r>
        <w:rPr>
          <w:rFonts w:ascii="Calibri" w:hAnsi="Calibri" w:cs="Calibri"/>
          <w:iCs/>
          <w:szCs w:val="22"/>
        </w:rPr>
        <w:t xml:space="preserve">tracts </w:t>
      </w:r>
      <w:r w:rsidR="00F83B0E">
        <w:rPr>
          <w:rFonts w:ascii="Calibri" w:hAnsi="Calibri" w:cs="Calibri"/>
          <w:iCs/>
          <w:szCs w:val="22"/>
        </w:rPr>
        <w:t>overlapped with a</w:t>
      </w:r>
      <w:r w:rsidR="00275FB1">
        <w:rPr>
          <w:rFonts w:ascii="Calibri" w:hAnsi="Calibri" w:cs="Calibri"/>
          <w:iCs/>
          <w:szCs w:val="22"/>
        </w:rPr>
        <w:t xml:space="preserve"> recombination hotspot, we reran the analysis. For these</w:t>
      </w:r>
      <w:r w:rsidR="00D7787F">
        <w:rPr>
          <w:rFonts w:ascii="Calibri" w:hAnsi="Calibri" w:cs="Calibri"/>
          <w:iCs/>
          <w:szCs w:val="22"/>
        </w:rPr>
        <w:t xml:space="preserve"> observed</w:t>
      </w:r>
      <w:r w:rsidR="00275FB1">
        <w:rPr>
          <w:rFonts w:ascii="Calibri" w:hAnsi="Calibri" w:cs="Calibri"/>
          <w:iCs/>
          <w:szCs w:val="22"/>
        </w:rPr>
        <w:t xml:space="preserve"> tract lengths</w:t>
      </w:r>
      <w:r w:rsidR="00D7787F">
        <w:t xml:space="preserve">, </w:t>
      </w:r>
      <w:r w:rsidR="003406F1">
        <w:t xml:space="preserve">we </w:t>
      </w:r>
      <w:r w:rsidR="00275FB1">
        <w:t xml:space="preserve">estimate the mean </w:t>
      </w:r>
      <w:r w:rsidR="00275FB1">
        <w:lastRenderedPageBreak/>
        <w:t xml:space="preserve">gene conversion tract length to be </w:t>
      </w:r>
      <w:r w:rsidR="00ED0040">
        <w:t>418</w:t>
      </w:r>
      <w:r w:rsidR="00A44AD1">
        <w:t xml:space="preserve"> </w:t>
      </w:r>
      <w:r w:rsidR="00275FB1">
        <w:t>bp (95% CI: [</w:t>
      </w:r>
      <w:r w:rsidR="00ED0040">
        <w:t>416</w:t>
      </w:r>
      <w:r w:rsidR="00275FB1">
        <w:t xml:space="preserve">, </w:t>
      </w:r>
      <w:r w:rsidR="00ED0040">
        <w:t>420</w:t>
      </w:r>
      <w:r w:rsidR="00275FB1">
        <w:t>])</w:t>
      </w:r>
      <w:r w:rsidR="006210D7">
        <w:t xml:space="preserve"> assuming a geometric gene conversion tract length distribution</w:t>
      </w:r>
      <w:r w:rsidR="00275FB1">
        <w:t xml:space="preserve">. </w:t>
      </w:r>
    </w:p>
    <w:p w14:paraId="4EA24BB2" w14:textId="601D64BB" w:rsidR="009D4A76" w:rsidRPr="00C95E4D" w:rsidRDefault="006C4D26" w:rsidP="003201C2">
      <w:pPr>
        <w:rPr>
          <w:rFonts w:ascii="Calibri" w:hAnsi="Calibri" w:cs="Calibri"/>
          <w:bCs/>
          <w:iCs/>
          <w:szCs w:val="22"/>
        </w:rPr>
      </w:pPr>
      <w:r>
        <w:t xml:space="preserve">For the </w:t>
      </w:r>
      <w:r w:rsidR="005F7B58">
        <w:t>subset of</w:t>
      </w:r>
      <w:r w:rsidR="00D7787F">
        <w:t xml:space="preserve"> observed</w:t>
      </w:r>
      <w:r w:rsidR="005F7B58">
        <w:t xml:space="preserve"> tract lengths in which </w:t>
      </w:r>
      <w:r w:rsidR="005F7B58">
        <w:rPr>
          <w:rFonts w:ascii="Calibri" w:hAnsi="Calibri" w:cs="Calibri"/>
          <w:iCs/>
          <w:szCs w:val="22"/>
        </w:rPr>
        <w:t xml:space="preserve">the corresponding </w:t>
      </w:r>
      <w:r w:rsidR="00C95E4D">
        <w:rPr>
          <w:rFonts w:ascii="Calibri" w:hAnsi="Calibri" w:cs="Calibri"/>
          <w:iCs/>
          <w:szCs w:val="22"/>
        </w:rPr>
        <w:t xml:space="preserve">detected </w:t>
      </w:r>
      <w:r w:rsidR="005F7B58">
        <w:rPr>
          <w:rFonts w:ascii="Calibri" w:hAnsi="Calibri" w:cs="Calibri"/>
          <w:iCs/>
          <w:szCs w:val="22"/>
        </w:rPr>
        <w:t xml:space="preserve">tracts </w:t>
      </w:r>
      <w:r w:rsidR="007C29B9">
        <w:rPr>
          <w:rFonts w:ascii="Calibri" w:hAnsi="Calibri" w:cs="Calibri"/>
          <w:iCs/>
          <w:szCs w:val="22"/>
        </w:rPr>
        <w:t>did not overlap with a recombination hotspot</w:t>
      </w:r>
      <w:r w:rsidR="005F7B58">
        <w:rPr>
          <w:rFonts w:ascii="Calibri" w:hAnsi="Calibri" w:cs="Calibri"/>
          <w:iCs/>
          <w:szCs w:val="22"/>
        </w:rPr>
        <w:t xml:space="preserve">, </w:t>
      </w:r>
      <w:r w:rsidR="00C95E4D">
        <w:rPr>
          <w:rFonts w:ascii="Calibri" w:hAnsi="Calibri" w:cs="Calibri"/>
          <w:iCs/>
          <w:szCs w:val="22"/>
        </w:rPr>
        <w:t xml:space="preserve">we </w:t>
      </w:r>
      <w:r w:rsidR="005F7B58">
        <w:t xml:space="preserve">estimate the mean gene conversion tract length to be </w:t>
      </w:r>
      <w:r w:rsidR="00ED0040">
        <w:t>492</w:t>
      </w:r>
      <w:r w:rsidR="00A44AD1">
        <w:t xml:space="preserve"> </w:t>
      </w:r>
      <w:r w:rsidR="005F7B58">
        <w:t xml:space="preserve">bp (95% CI: </w:t>
      </w:r>
      <w:r w:rsidR="00A44AD1">
        <w:t>[</w:t>
      </w:r>
      <w:r w:rsidR="00ED0040">
        <w:t>489</w:t>
      </w:r>
      <w:r w:rsidR="00A44AD1">
        <w:t xml:space="preserve">, </w:t>
      </w:r>
      <w:r w:rsidR="00ED0040">
        <w:t>494</w:t>
      </w:r>
      <w:r w:rsidR="00A44AD1">
        <w:t>]</w:t>
      </w:r>
      <w:r w:rsidR="005F7B58">
        <w:t>)</w:t>
      </w:r>
      <w:r w:rsidR="00C95E4D">
        <w:t xml:space="preserve"> assuming a geometric gene conversion tract length distribution. </w:t>
      </w:r>
      <w:r w:rsidR="00A34B0A">
        <w:t xml:space="preserve">In both subsets, </w:t>
      </w:r>
      <w:r w:rsidR="00185102">
        <w:t xml:space="preserve">the </w:t>
      </w:r>
      <w:r w:rsidR="00A34B0A">
        <w:t xml:space="preserve">AIC was smaller </w:t>
      </w:r>
      <w:r w:rsidR="00EA2DC6">
        <w:t xml:space="preserve">under the geometric setting relative to the setting in which we assume </w:t>
      </w:r>
      <w:r w:rsidR="00C551CE">
        <w:t>that gene conversion tract lengths are drawn from a</w:t>
      </w:r>
      <w:r w:rsidR="00EA2DC6">
        <w:t xml:space="preserve"> sum of two geometric random </w:t>
      </w:r>
      <w:r w:rsidR="00C551CE">
        <w:t>variables.</w:t>
      </w:r>
    </w:p>
    <w:p w14:paraId="30DA0C39" w14:textId="7A2E033F" w:rsidR="00622AE7" w:rsidRDefault="00622AE7" w:rsidP="00622AE7">
      <w:pPr>
        <w:pStyle w:val="Heading1"/>
      </w:pPr>
      <w:r>
        <w:t>Discussion</w:t>
      </w:r>
    </w:p>
    <w:p w14:paraId="21C6FA72" w14:textId="610A9C6B" w:rsidR="007C28A8" w:rsidRDefault="00530480" w:rsidP="00B014AF">
      <w:r>
        <w:t>P</w:t>
      </w:r>
      <w:r w:rsidR="00845484">
        <w:t xml:space="preserve">revious studies have tried to </w:t>
      </w:r>
      <w:r w:rsidR="007C54AE">
        <w:t>measure</w:t>
      </w:r>
      <w:r w:rsidR="00845484">
        <w:t xml:space="preserve"> gene conversion </w:t>
      </w:r>
      <w:r w:rsidR="00501C2C">
        <w:t xml:space="preserve">tract </w:t>
      </w:r>
      <w:r w:rsidR="00845484">
        <w:t xml:space="preserve">lengths </w:t>
      </w:r>
      <w:r w:rsidR="007C54AE">
        <w:t>in</w:t>
      </w:r>
      <w:r w:rsidR="00845484">
        <w:t xml:space="preserve"> humans</w:t>
      </w:r>
      <w:r w:rsidR="00501C2C">
        <w:t xml:space="preserve"> by detecting allele </w:t>
      </w:r>
      <w:r w:rsidR="00A23494">
        <w:t>conversions</w:t>
      </w:r>
      <w:r w:rsidR="00501C2C">
        <w:t xml:space="preserve"> from pedigree and sperm-typing data.</w:t>
      </w:r>
      <w:r w:rsidR="00501C2C">
        <w:fldChar w:fldCharType="begin"/>
      </w:r>
      <w:r w:rsidR="00501C2C">
        <w:instrText xml:space="preserve"> ADDIN ZOTERO_ITEM CSL_CITATION {"citationID":"9q3gB0Ij","properties":{"formattedCitation":"\\super 1,3\\uc0\\u8211{}5\\nosupersub{}","plainCitation":"1,3–5","noteIndex":0},"citationItems":[{"id":31,"uris":["http://zotero.org/users/14121098/items/8EY9L72F"],"itemData":{"id":31,"type":"article-journal","abstract":"Although the past decade has seen tremendous progress in our understanding of fine-scale recombination, little is known about non-crossover (NCO) gene conversion. We report the first genome-wide study of NCO events in humans. Using SNP array data from 98 meioses, we identified 103 sites affected by NCO, of which 50/52 were confirmed in sequence data. Overlap with double strand break (DSB) hotspots indicates that most of the events are likely of meiotic origin. We estimate that a site is involved in a NCO at a rate of 5.9 × 10−6/bp/generation, consistent with sperm-typing studies, and infer that tract lengths span at least an order of magnitude. Observed NCO events show strong allelic bias at heterozygous AT/GC SNPs, with 68% (58–78%) transmitting GC alleles (p = 5 × 10−4). Strikingly, in 4 of 15 regions with resequencing data, multiple disjoint NCO tracts cluster in close proximity (</w:instrText>
      </w:r>
      <w:r w:rsidR="00501C2C">
        <w:rPr>
          <w:rFonts w:ascii="Cambria Math" w:hAnsi="Cambria Math" w:cs="Cambria Math"/>
        </w:rPr>
        <w:instrText>∼</w:instrText>
      </w:r>
      <w:r w:rsidR="00501C2C">
        <w:instrText xml:space="preserve">20–30 kb), a phenomenon not previously seen in mammals.","container-title":"eLife","DOI":"10.7554/eLife.04637","ISSN":"2050-084X","note":"publisher: eLife Sciences Publications, Ltd","page":"e04637","source":"eLife","title":"Non-crossover gene conversions show strong GC bias and unexpected clustering in humans","volume":"4","author":[{"family":"Williams","given":"Amy L"},{"family":"Genovese","given":"Giulio"},{"family":"Dyer","given":"Thomas"},{"family":"Altemose","given":"Nicolas"},{"family":"Truax","given":"Katherine"},{"family":"Jun","given":"Goo"},{"family":"Patterson","given":"Nick"},{"family":"Myers","given":"Simon R"},{"family":"Curran","given":"Joanne E"},{"family":"Duggirala","given":"Ravi"},{"family":"Blangero","given":"John"},{"family":"Reich","given":"David"},{"family":"Przeworski","given":"Molly"}],"editor":[{"family":"Massy","given":"Bernard","non-dropping-particle":"de"}],"issued":{"date-parts":[["2015",3,25]]}}},{"id":35,"uris":["http://zotero.org/users/14121098/items/CHA7RRBJ"],"itemData":{"id":35,"type":"article-journal","abstract":"Meiotic recombination ensures the correct segregation of homologous chromosomes during gamete formation and contributes to DNA diversity through both large-scale reciprocal crossovers and very localised gene conversion events, also known as noncrossovers. Considerable progress has been made in understanding factors such as PRDM9 and SNP variants that influence the initiation of recombination at human hotspots but very little is known about factors acting downstream. To address this, we simultaneously analysed both types of recombinant molecule in sperm DNA at six highly active hotspots, and looked for disparity in the transmission of allelic variants indicative of any cis-acting influences. At two of the hotspots we identified a novel form of biased transmission that was exclusive to the noncrossover class of recombinant, and which presumably arises through differences between crossovers and noncrossovers in heteroduplex formation and biased mismatch repair. This form of biased gene conversion is not predicted to influence hotspot activity as previously noted for SNPs that affect recombination initiation, but does constitute a powerful and previously undetected source of recombination-driven meiotic drive that by extrapolation may affect thousands of recombination hotspots throughout the human genome. Intriguingly, at both of the hotspots described here, this drive favours strong (G/C) over weak (A/T) base pairs as might be predicted from the well-established correlations between high GC content and recombination activity in mammalian genomes.","container-title":"PLOS Genetics","DOI":"10.1371/journal.pgen.1004106","ISSN":"1553-7404","issue":"2","journalAbbreviation":"PLOS Genetics","language":"en","note":"publisher: Public Library of Science","page":"e1004106","source":"PLoS Journals","title":"Transmission Distortion Affecting Human Noncrossover but Not Crossover Recombination: A Hidden Source of Meiotic Drive","title-short":"Transmission Distortion Affecting Human Noncrossover but Not Crossover Recombination","volume":"10","author":[{"family":"Odenthal-Hesse","given":"Linda"},{"family":"Berg","given":"Ingrid L."},{"family":"Veselis","given":"Amelia"},{"family":"Jeffreys","given":"Alec J."},{"family":"May","given":"Celia A."}],"issued":{"date-parts":[["2014",2,6]]}}},{"id":32,"uris":["http://zotero.org/users/14121098/items/CQNGGHDD"],"itemData":{"id":32,"type":"article-journal","abstract":"Meiotic gene conversion has an important role in allele diversification and in the homogenization of gene and other repeat DNA sequence families1,2,3,4,5, sometimes with pathological consequences6,7. But little is known about the dynamics of gene conversion in humans and its relationship to meiotic crossover. We therefore developed screening and selection methods to characterize sperm conversions in two meiotic crossover hot spots in the major histocompatibility complex (MHC)8 and one in the sex chromosomal pseudoautosomal pairing region PAR1 (ref. 9). All three hot spots are active in gene conversion and crossover. Conversion tracts are short and define a steep bidirectional gradient centered at the peak of crossover activity, consistent with crossovers and conversions being produced by the same recombination-initiating events. These initiations seem to be spread over a narrow zone, rather than occurring at a single site, and seem preferentially to yield conversions rather than crossovers. Crossover breakpoints are more broadly diffused than conversion breakpoints, suggesting either differences between conversion and crossover processing after initiation or the existence of a quality control checkpoint at which short interactions between homologous chromosomes are preferentially aborted as conversions.","container-title":"Nature Genetics","DOI":"10.1038/ng1287","ISSN":"1546-1718","issue":"2","journalAbbreviation":"Nat Genet","language":"en","license":"2004 Springer Nature America, Inc.","note":"publisher: Nature Publishing Group","page":"151-156","source":"www.nature.com","title":"Intense and highly localized gene conversion activity in human meiotic crossover hot spots","volume":"36","author":[{"family":"Jeffreys","given":"Alec J."},{"family":"May","given":"Celia A."}],"issued":{"date-parts":[["2004",2]]}}},{"id":33,"uris":["http://zotero.org/users/14121098/items/LPEQ4CVT"],"itemData":{"id":33,"type":"article-journal","abstract":"Meiotic recombination involves a combination of gene conversion and crossover events that, along with mutations, produce germline genetic diversity. Here we report the discovery of 3,176 SNP and 61 indel gene conversions. Our estimate of the non-crossover (NCO) gene conversion rate (G) is 7.0 for SNPs and 5.8 for indels per megabase per generation, and the GC bias is 67.6%. For indels, we demonstrate a 65.6% preference for the shorter allele. NCO gene conversions from mothers are longer than those from fathers, and G is 2.17 times greater in mothers. Notably, G increases with the age of mothers, but not the age of fathers. A disproportionate number of NCO gene conversions in older mothers occur outside double-strand break (DSB) regions and in regions with relatively low GC content. This points to age-related changes in the mechanisms of meiotic gene conversion in oocytes.","container-title":"Nature Genetics","DOI":"10.1038/ng.3669","ISSN":"1546-1718","issue":"11","journalAbbreviation":"Nat Genet","language":"eng","note":"PMID: 27643539\nPMCID: PMC5083143","page":"1377-1384","source":"PubMed","title":"The rate of meiotic gene conversion varies by sex and age","volume":"48","author":[{"family":"Halldorsson","given":"Bjarni V."},{"family":"Hardarson","given":"Marteinn T."},{"family":"Kehr","given":"Birte"},{"family":"Styrkarsdottir","given":"Unnur"},{"family":"Gylfason","given":"Arnaldur"},{"family":"Thorleifsson","given":"Gudmar"},{"family":"Zink","given":"Florian"},{"family":"Jonasdottir","given":"Adalbjorg"},{"family":"Jonasdottir","given":"Aslaug"},{"family":"Sulem","given":"Patrick"},{"family":"Masson","given":"Gisli"},{"family":"Thorsteinsdottir","given":"Unnur"},{"family":"Helgason","given":"Agnar"},{"family":"Kong","given":"Augustine"},{"family":"Gudbjartsson","given":"Daniel F."},{"family":"Stefansson","given":"Kari"}],"issued":{"date-parts":[["2016",11]]}}}],"schema":"https://github.com/citation-style-language/schema/raw/master/csl-citation.json"} </w:instrText>
      </w:r>
      <w:r w:rsidR="00501C2C">
        <w:fldChar w:fldCharType="separate"/>
      </w:r>
      <w:r w:rsidR="00501C2C" w:rsidRPr="00501C2C">
        <w:rPr>
          <w:rFonts w:ascii="Calibri" w:cs="Calibri"/>
          <w:kern w:val="0"/>
          <w:vertAlign w:val="superscript"/>
        </w:rPr>
        <w:t>1,3–5</w:t>
      </w:r>
      <w:r w:rsidR="00501C2C">
        <w:fldChar w:fldCharType="end"/>
      </w:r>
      <w:r w:rsidR="00501C2C">
        <w:t xml:space="preserve"> </w:t>
      </w:r>
      <w:r w:rsidR="00213090">
        <w:t xml:space="preserve">However, </w:t>
      </w:r>
      <w:r w:rsidR="00A13629">
        <w:t xml:space="preserve">in these studies, it is only possible to detect gene conversion events occurring in a relatively small number of meioses. </w:t>
      </w:r>
      <w:r w:rsidR="000A00A8">
        <w:t>Efforts to detect gene conversions from pedigree data have been</w:t>
      </w:r>
      <w:r w:rsidR="00422A28">
        <w:t xml:space="preserve"> limited by the number of </w:t>
      </w:r>
      <w:r w:rsidR="004E7A67">
        <w:t xml:space="preserve">multi-generational </w:t>
      </w:r>
      <w:r w:rsidR="00422A28">
        <w:t xml:space="preserve">pedigrees that have been genotyped. </w:t>
      </w:r>
      <w:r w:rsidR="000A00A8">
        <w:t>Sperm-typing studies have</w:t>
      </w:r>
      <w:r w:rsidR="00473E90">
        <w:t xml:space="preserve"> also</w:t>
      </w:r>
      <w:r w:rsidR="000A00A8">
        <w:t xml:space="preserve"> been limited by the availability of </w:t>
      </w:r>
      <w:r w:rsidR="00106E70">
        <w:t>appropriate data</w:t>
      </w:r>
      <w:r w:rsidR="004F09ED">
        <w:t xml:space="preserve">. In sperm-typing studies, </w:t>
      </w:r>
      <w:r w:rsidR="00106E70">
        <w:t>distinguishing genotype errors from allele conversions i</w:t>
      </w:r>
      <w:r w:rsidR="004F09ED">
        <w:t>s also difficult</w:t>
      </w:r>
      <w:r w:rsidR="000A00A8">
        <w:t xml:space="preserve">. </w:t>
      </w:r>
      <w:r w:rsidR="008F2D4F">
        <w:t xml:space="preserve">A statistical </w:t>
      </w:r>
      <w:r w:rsidR="004B1EF1">
        <w:t xml:space="preserve">method </w:t>
      </w:r>
      <w:r w:rsidR="00C62BD5">
        <w:t>ha</w:t>
      </w:r>
      <w:r w:rsidR="008F2D4F">
        <w:t>s</w:t>
      </w:r>
      <w:r w:rsidR="00C62BD5">
        <w:t xml:space="preserve"> </w:t>
      </w:r>
      <w:r w:rsidR="007D3DFE">
        <w:t xml:space="preserve">been </w:t>
      </w:r>
      <w:r w:rsidR="00C62BD5">
        <w:t>proposed to infer the length distribution of gene conversion tracts in humans</w:t>
      </w:r>
      <w:r w:rsidR="007D3DFE">
        <w:t>,</w:t>
      </w:r>
      <w:r w:rsidR="004A3C35">
        <w:fldChar w:fldCharType="begin"/>
      </w:r>
      <w:r w:rsidR="004A3C35">
        <w:instrText xml:space="preserve"> ADDIN ZOTERO_ITEM CSL_CITATION {"citationID":"EqoNxMmo","properties":{"formattedCitation":"\\super 7,9\\nosupersub{}","plainCitation":"7,9","dontUpdate":true,"noteIndex":0},"citationItems":[{"id":28,"uris":["http://zotero.org/users/14121098/items/8SQWZVTT"],"itemData":{"id":28,"type":"article-journal","abstract":"DNA sequence variation studies report the transfer of small segments of DNA among different sequences caused by gene conversion events. Here, we provide an algorithm to detect gene conversion tracts and a statistical model to estimate the number and the length distribution of conversion tracts for population DNA sequence data. Two length distributions are defined in the model: (1) that of the observed tract lengths and (2) that of the true tract lengths. If the latter follows a geometric distribution, the relationship between both distributions depends on two basic parameters: ψ, which measures the probability of detecting a converted site, and φ, the parameter of the geometric distribution, from which the average true tract length, 1/(1 - φ), can be estimated. Expressions are provided for estimating φ by the method of the moments and that of the maximum likelihood. The robustness of the model is examined by computer simulation. The present methods have been applied to the published rp49 sequences of Drosophila subobscura. Maximum likelihood estimate of φ for this data set is 0.9918, which represents an average conversion tract length of 122 bp. Only a small percentage of extant conversion events is detected.","container-title":"Genetics","ISSN":"0016-6731","issue":"1","journalAbbreviation":"Genetics","note":"PMID: 9136003\nPMCID: PMC1207963","page":"89-99","source":"PubMed Central","title":"The Estimation of the Number and the Length Distribution of Gene Conversion Tracts from Population DNA Sequence Data","volume":"146","author":[{"family":"Betran","given":"E."},{"family":"Rozas","given":"J."},{"family":"Navarro","given":"A."},{"family":"Barbadilla","given":"A."}],"issued":{"date-parts":[["1997",5]]}}},{"id":29,"uris":["http://zotero.org/users/14121098/items/5IALHFKE"],"itemData":{"id":29,"type":"article-journal","abstract":"Meiotic recombination is the main driving force of human genetic diversity, along with mutations. Recombinations split into crossovers, separating large chromosomal regions originating from different homologous chromosomes, and non-crossovers (NCOs), where a small segment from one chromosome is embedded in a region originating from the homologous chromosome. NCOs are much less studied than mutations and crossovers as NCOs are short and can only be detected at markers heterozygous in the transmitting parent, leaving most of them undetectable.The detectable NCOs, known as gene conversions, hide information about NCOs, including their number and length, waiting to be unveiled. We introduce NCOurd, software, and algorithm, based on an expectation–maximization algorithm, to estimate the number of NCOs and their length distribution from gene conversion data.https://github.com/DecodeGenetics/NCOurd","container-title":"Bioinformatics","DOI":"10.1093/bioinformatics/btad485","ISSN":"1367-4811","issue":"8","journalAbbreviation":"Bioinformatics","page":"btad485","source":"Silverchair","title":"NCOurd: modelling length distributions of NCO events and gene conversion tracts","title-short":"NCOurd","volume":"39","author":[{"family":"Hardarson","given":"Marteinn T"},{"family":"Palsson","given":"Gunnar"},{"family":"Halldorsson","given":"Bjarni V"}],"issued":{"date-parts":[["2023",8,1]]}}}],"schema":"https://github.com/citation-style-language/schema/raw/master/csl-citation.json"} </w:instrText>
      </w:r>
      <w:r w:rsidR="004A3C35">
        <w:fldChar w:fldCharType="separate"/>
      </w:r>
      <w:r w:rsidR="004A3C35" w:rsidRPr="00501C2C">
        <w:rPr>
          <w:rFonts w:ascii="Calibri" w:cs="Calibri"/>
          <w:kern w:val="0"/>
          <w:vertAlign w:val="superscript"/>
        </w:rPr>
        <w:t>9</w:t>
      </w:r>
      <w:r w:rsidR="004A3C35">
        <w:fldChar w:fldCharType="end"/>
      </w:r>
      <w:r w:rsidR="00C62BD5">
        <w:t xml:space="preserve"> </w:t>
      </w:r>
      <w:r w:rsidR="007D3DFE">
        <w:t>but the</w:t>
      </w:r>
      <w:r w:rsidR="0091504E">
        <w:t xml:space="preserve"> </w:t>
      </w:r>
      <w:r w:rsidR="00ED3A2F">
        <w:t xml:space="preserve">relatively </w:t>
      </w:r>
      <w:r w:rsidR="00DA7859">
        <w:t>small number</w:t>
      </w:r>
      <w:r w:rsidR="0091504E">
        <w:t xml:space="preserve"> of </w:t>
      </w:r>
      <w:r w:rsidR="007D3DFE">
        <w:t>detected</w:t>
      </w:r>
      <w:r w:rsidR="0091504E">
        <w:t xml:space="preserve"> gene conversion tracts </w:t>
      </w:r>
      <w:r w:rsidR="00DA7859">
        <w:t>has made it</w:t>
      </w:r>
      <w:r w:rsidR="0091504E">
        <w:t xml:space="preserve"> difficult to estimate the mean </w:t>
      </w:r>
      <w:r w:rsidR="00447B64">
        <w:t>gene conversion tract length with precision.</w:t>
      </w:r>
    </w:p>
    <w:p w14:paraId="56BBAEB1" w14:textId="63FDC387" w:rsidR="00213090" w:rsidRDefault="00F2776E" w:rsidP="00446918">
      <w:r>
        <w:t>By applying the multi-individual IBD method to the UK Biobank whole autosome data</w:t>
      </w:r>
      <w:r w:rsidR="0057252E">
        <w:t xml:space="preserve">, we </w:t>
      </w:r>
      <w:r w:rsidR="00A23494">
        <w:t xml:space="preserve">were able to </w:t>
      </w:r>
      <w:r w:rsidR="0057252E">
        <w:t xml:space="preserve">detect gene conversion events across multiple meioses in the ancestral history of </w:t>
      </w:r>
      <w:r w:rsidR="00E158F1">
        <w:t>this</w:t>
      </w:r>
      <w:r>
        <w:t xml:space="preserve"> population.</w:t>
      </w:r>
      <w:r>
        <w:fldChar w:fldCharType="begin"/>
      </w:r>
      <w:r>
        <w:instrText xml:space="preserve"> ADDIN ZOTERO_ITEM CSL_CITATION {"citationID":"Le9W6j3F","properties":{"formattedCitation":"\\super 6\\nosupersub{}","plainCitation":"6","noteIndex":0},"citationItems":[{"id":27,"uris":["http://zotero.org/users/14121098/items/CA6KQGXP"],"itemData":{"id":27,"type":"article-journal","container-title":"The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fldChar w:fldCharType="separate"/>
      </w:r>
      <w:r w:rsidRPr="00422A28">
        <w:rPr>
          <w:rFonts w:ascii="Calibri" w:cs="Calibri"/>
          <w:kern w:val="0"/>
          <w:vertAlign w:val="superscript"/>
        </w:rPr>
        <w:t>6</w:t>
      </w:r>
      <w:r>
        <w:fldChar w:fldCharType="end"/>
      </w:r>
      <w:r>
        <w:t xml:space="preserve"> </w:t>
      </w:r>
      <w:r w:rsidR="00CE3587">
        <w:t>Using this method,</w:t>
      </w:r>
      <w:r w:rsidR="00657828">
        <w:t xml:space="preserve"> 5,961,128 gene conversion tracts were detected, which </w:t>
      </w:r>
      <w:r w:rsidR="001A322D">
        <w:t xml:space="preserve">is </w:t>
      </w:r>
      <w:r w:rsidR="00C62BD5">
        <w:t xml:space="preserve">at least </w:t>
      </w:r>
      <w:r w:rsidR="001A322D">
        <w:t xml:space="preserve">several orders of magnitude larger than </w:t>
      </w:r>
      <w:r w:rsidR="00C62BD5">
        <w:t xml:space="preserve">what had been detected </w:t>
      </w:r>
      <w:r w:rsidR="008F2D4F">
        <w:t xml:space="preserve">in humans </w:t>
      </w:r>
      <w:r w:rsidR="00C62BD5">
        <w:t xml:space="preserve">in the past. </w:t>
      </w:r>
      <w:r w:rsidR="00A23494">
        <w:t xml:space="preserve">In </w:t>
      </w:r>
      <w:r w:rsidR="00470709">
        <w:t xml:space="preserve">the largest pedigree study </w:t>
      </w:r>
      <w:r w:rsidR="00F34C46">
        <w:t xml:space="preserve">conducted </w:t>
      </w:r>
      <w:r w:rsidR="00C951A8">
        <w:t>to detect gene conversions</w:t>
      </w:r>
      <w:r w:rsidR="00470709">
        <w:t>,</w:t>
      </w:r>
      <w:r w:rsidR="00A23494">
        <w:t xml:space="preserve"> o</w:t>
      </w:r>
      <w:r w:rsidR="008F2D4F">
        <w:t>nly</w:t>
      </w:r>
      <w:r w:rsidR="00446918">
        <w:t xml:space="preserve"> around 2,000 gene conversion events were detected from a combination of </w:t>
      </w:r>
      <w:r w:rsidR="00446918">
        <w:lastRenderedPageBreak/>
        <w:t xml:space="preserve">7,219 </w:t>
      </w:r>
      <w:r w:rsidR="00FF28F2">
        <w:t>three-generation pedigrees</w:t>
      </w:r>
      <w:r w:rsidR="00446918">
        <w:t xml:space="preserve"> genotyped with a SNP chip and 101 whole-genome sequenced </w:t>
      </w:r>
      <w:r w:rsidR="00FF28F2">
        <w:t>three-generation pedigrees</w:t>
      </w:r>
      <w:r w:rsidR="00446918">
        <w:t>.</w:t>
      </w:r>
      <w:r w:rsidR="002B67D1">
        <w:fldChar w:fldCharType="begin"/>
      </w:r>
      <w:r w:rsidR="002B67D1">
        <w:instrText xml:space="preserve"> ADDIN ZOTERO_ITEM CSL_CITATION {"citationID":"BtTXt9BX","properties":{"formattedCitation":"\\super 5\\nosupersub{}","plainCitation":"5","noteIndex":0},"citationItems":[{"id":33,"uris":["http://zotero.org/users/14121098/items/LPEQ4CVT"],"itemData":{"id":33,"type":"article-journal","abstract":"Meiotic recombination involves a combination of gene conversion and crossover events that, along with mutations, produce germline genetic diversity. Here we report the discovery of 3,176 SNP and 61 indel gene conversions. Our estimate of the non-crossover (NCO) gene conversion rate (G) is 7.0 for SNPs and 5.8 for indels per megabase per generation, and the GC bias is 67.6%. For indels, we demonstrate a 65.6% preference for the shorter allele. NCO gene conversions from mothers are longer than those from fathers, and G is 2.17 times greater in mothers. Notably, G increases with the age of mothers, but not the age of fathers. A disproportionate number of NCO gene conversions in older mothers occur outside double-strand break (DSB) regions and in regions with relatively low GC content. This points to age-related changes in the mechanisms of meiotic gene conversion in oocytes.","container-title":"Nature Genetics","DOI":"10.1038/ng.3669","ISSN":"1546-1718","issue":"11","journalAbbreviation":"Nat Genet","language":"eng","note":"PMID: 27643539\nPMCID: PMC5083143","page":"1377-1384","source":"PubMed","title":"The rate of meiotic gene conversion varies by sex and age","volume":"48","author":[{"family":"Halldorsson","given":"Bjarni V."},{"family":"Hardarson","given":"Marteinn T."},{"family":"Kehr","given":"Birte"},{"family":"Styrkarsdottir","given":"Unnur"},{"family":"Gylfason","given":"Arnaldur"},{"family":"Thorleifsson","given":"Gudmar"},{"family":"Zink","given":"Florian"},{"family":"Jonasdottir","given":"Adalbjorg"},{"family":"Jonasdottir","given":"Aslaug"},{"family":"Sulem","given":"Patrick"},{"family":"Masson","given":"Gisli"},{"family":"Thorsteinsdottir","given":"Unnur"},{"family":"Helgason","given":"Agnar"},{"family":"Kong","given":"Augustine"},{"family":"Gudbjartsson","given":"Daniel F."},{"family":"Stefansson","given":"Kari"}],"issued":{"date-parts":[["2016",11]]}}}],"schema":"https://github.com/citation-style-language/schema/raw/master/csl-citation.json"} </w:instrText>
      </w:r>
      <w:r w:rsidR="002B67D1">
        <w:fldChar w:fldCharType="separate"/>
      </w:r>
      <w:r w:rsidR="002B67D1" w:rsidRPr="002B67D1">
        <w:rPr>
          <w:rFonts w:ascii="Calibri" w:cs="Calibri"/>
          <w:kern w:val="0"/>
          <w:vertAlign w:val="superscript"/>
        </w:rPr>
        <w:t>5</w:t>
      </w:r>
      <w:r w:rsidR="002B67D1">
        <w:fldChar w:fldCharType="end"/>
      </w:r>
      <w:r w:rsidR="002B67D1">
        <w:t xml:space="preserve"> </w:t>
      </w:r>
    </w:p>
    <w:p w14:paraId="6E04C904" w14:textId="30CA31B3" w:rsidR="00D8781C" w:rsidRDefault="000B6C5F" w:rsidP="009D0C9B">
      <w:r>
        <w:t xml:space="preserve">We </w:t>
      </w:r>
      <w:r w:rsidR="00EB2648">
        <w:t>propose</w:t>
      </w:r>
      <w:r w:rsidR="00106E70">
        <w:t>d</w:t>
      </w:r>
      <w:r w:rsidR="00EB2648">
        <w:t xml:space="preserve"> a</w:t>
      </w:r>
      <w:r>
        <w:t xml:space="preserve"> </w:t>
      </w:r>
      <w:r w:rsidR="005536DD">
        <w:t>likelihood-based estimation method</w:t>
      </w:r>
      <w:r w:rsidR="00EB2648">
        <w:t xml:space="preserve">, inspired by a previous </w:t>
      </w:r>
      <w:r w:rsidR="005536DD">
        <w:t xml:space="preserve">method </w:t>
      </w:r>
      <w:r w:rsidR="00EB2648">
        <w:t xml:space="preserve">by </w:t>
      </w:r>
      <w:proofErr w:type="spellStart"/>
      <w:r w:rsidR="00EB2648">
        <w:t>Betran</w:t>
      </w:r>
      <w:proofErr w:type="spellEnd"/>
      <w:r w:rsidR="00EB2648">
        <w:t xml:space="preserve"> et al.,</w:t>
      </w:r>
      <w:r w:rsidR="004A3C35">
        <w:fldChar w:fldCharType="begin"/>
      </w:r>
      <w:r w:rsidR="004A3C35">
        <w:instrText xml:space="preserve"> ADDIN ZOTERO_ITEM CSL_CITATION {"citationID":"BrL3JPbY","properties":{"formattedCitation":"\\super 7\\nosupersub{}","plainCitation":"7","noteIndex":0},"citationItems":[{"id":28,"uris":["http://zotero.org/users/14121098/items/8SQWZVTT"],"itemData":{"id":28,"type":"article-journal","abstract":"DNA sequence variation studies report the transfer of small segments of DNA among different sequences caused by gene conversion events. Here, we provide an algorithm to detect gene conversion tracts and a statistical model to estimate the number and the length distribution of conversion tracts for population DNA sequence data. Two length distributions are defined in the model: (1) that of the observed tract lengths and (2) that of the true tract lengths. If the latter follows a geometric distribution, the relationship between both distributions depends on two basic parameters: ψ, which measures the probability of detecting a converted site, and φ, the parameter of the geometric distribution, from which the average true tract length, 1/(1 - φ), can be estimated. Expressions are provided for estimating φ by the method of the moments and that of the maximum likelihood. The robustness of the model is examined by computer simulation. The present methods have been applied to the published rp49 sequences of Drosophila subobscura. Maximum likelihood estimate of φ for this data set is 0.9918, which represents an average conversion tract length of 122 bp. Only a small percentage of extant conversion events is detected.","container-title":"Genetics","ISSN":"0016-6731","issue":"1","journalAbbreviation":"Genetics","note":"PMID: 9136003\nPMCID: PMC1207963","page":"89-99","source":"PubMed Central","title":"The Estimation of the Number and the Length Distribution of Gene Conversion Tracts from Population DNA Sequence Data","volume":"146","author":[{"family":"Betran","given":"E."},{"family":"Rozas","given":"J."},{"family":"Navarro","given":"A."},{"family":"Barbadilla","given":"A."}],"issued":{"date-parts":[["1997",5]]}}}],"schema":"https://github.com/citation-style-language/schema/raw/master/csl-citation.json"} </w:instrText>
      </w:r>
      <w:r w:rsidR="004A3C35">
        <w:fldChar w:fldCharType="separate"/>
      </w:r>
      <w:r w:rsidR="004A3C35" w:rsidRPr="00411CB9">
        <w:rPr>
          <w:rFonts w:ascii="Calibri" w:cs="Calibri"/>
          <w:kern w:val="0"/>
          <w:vertAlign w:val="superscript"/>
        </w:rPr>
        <w:t>7</w:t>
      </w:r>
      <w:r w:rsidR="004A3C35">
        <w:fldChar w:fldCharType="end"/>
      </w:r>
      <w:r>
        <w:t xml:space="preserve"> to infer the mean gene conversion tract length </w:t>
      </w:r>
      <w:r w:rsidR="00616C8A">
        <w:t xml:space="preserve">from </w:t>
      </w:r>
      <w:r w:rsidR="00CE3587">
        <w:t>a large number of detected gene conversion tracts</w:t>
      </w:r>
      <w:r w:rsidR="00616C8A">
        <w:t>.</w:t>
      </w:r>
      <w:r w:rsidR="009D0C9B">
        <w:t xml:space="preserve"> In our </w:t>
      </w:r>
      <w:r w:rsidR="005536DD">
        <w:t>method</w:t>
      </w:r>
      <w:r w:rsidR="009D0C9B">
        <w:t xml:space="preserve">, the length distribution of gene conversion tracts can be specified to either be geometric or a sum of two geometric random variables, and it is possible to select the better fitting </w:t>
      </w:r>
      <w:r w:rsidR="005536DD">
        <w:t xml:space="preserve">distribution </w:t>
      </w:r>
      <w:r w:rsidR="009D0C9B">
        <w:t xml:space="preserve">based on AIC.  </w:t>
      </w:r>
    </w:p>
    <w:p w14:paraId="365BA569" w14:textId="5F624B70" w:rsidR="008300D8" w:rsidRDefault="00EB2648" w:rsidP="008300D8">
      <w:r>
        <w:t xml:space="preserve">We </w:t>
      </w:r>
      <w:r w:rsidR="009D0C9B">
        <w:t>used a</w:t>
      </w:r>
      <w:r>
        <w:t xml:space="preserve"> coalescent simulation </w:t>
      </w:r>
      <w:r w:rsidR="009D0C9B">
        <w:t xml:space="preserve">incorporating gene conversion events to validate our </w:t>
      </w:r>
      <w:r w:rsidR="005536DD">
        <w:t>estimation method</w:t>
      </w:r>
      <w:r>
        <w:t>.</w:t>
      </w:r>
      <w:r w:rsidR="008300D8">
        <w:t xml:space="preserve"> We found that our model accurately estimated the mean </w:t>
      </w:r>
      <w:r w:rsidR="003A344F">
        <w:t xml:space="preserve">gene conversion tract </w:t>
      </w:r>
      <w:r w:rsidR="008300D8">
        <w:t>length when the length distribution of gene conversion tracts was correctly specified to be geometric.</w:t>
      </w:r>
      <w:r w:rsidR="00A41599">
        <w:t xml:space="preserve"> </w:t>
      </w:r>
      <w:r w:rsidR="00121CC2">
        <w:t>Our</w:t>
      </w:r>
      <w:r w:rsidR="00A41599">
        <w:t xml:space="preserve"> model resulted in biased estimates of the mean gene conversion tract length when the length distribution was incorrectly specified</w:t>
      </w:r>
      <w:r w:rsidR="00BC48B7">
        <w:t>.</w:t>
      </w:r>
      <w:r w:rsidR="00FF28F2">
        <w:t xml:space="preserve"> </w:t>
      </w:r>
      <w:r w:rsidR="00121CC2">
        <w:t>To assess the robustness of our model to misspecification of the tract length distribution, we ran a separate simulation study</w:t>
      </w:r>
      <w:r w:rsidR="00B66D5B">
        <w:t xml:space="preserve"> (see Appendix)</w:t>
      </w:r>
      <w:r w:rsidR="00121CC2">
        <w:t xml:space="preserve">. </w:t>
      </w:r>
      <w:r w:rsidR="00403747">
        <w:t>We see from t</w:t>
      </w:r>
      <w:r w:rsidR="00403747" w:rsidRPr="00403747">
        <w:t>his study that the AIC</w:t>
      </w:r>
      <w:r w:rsidR="00403747">
        <w:t xml:space="preserve"> s</w:t>
      </w:r>
      <w:r w:rsidR="00403747" w:rsidRPr="00403747">
        <w:t xml:space="preserve">elected model </w:t>
      </w:r>
      <w:r w:rsidR="007C1893">
        <w:t>results in</w:t>
      </w:r>
      <w:r w:rsidR="00403747" w:rsidRPr="00403747">
        <w:t xml:space="preserve"> relatively unbiased</w:t>
      </w:r>
      <w:r w:rsidR="007C1893">
        <w:t xml:space="preserve"> estimates</w:t>
      </w:r>
      <w:r w:rsidR="00403747" w:rsidRPr="00403747">
        <w:t xml:space="preserve"> across a </w:t>
      </w:r>
      <w:r w:rsidR="00A815AA">
        <w:t>range</w:t>
      </w:r>
      <w:r w:rsidR="00403747" w:rsidRPr="00403747">
        <w:t xml:space="preserve"> of true</w:t>
      </w:r>
      <w:r w:rsidR="00A10934">
        <w:t xml:space="preserve"> </w:t>
      </w:r>
      <w:r w:rsidR="00403747" w:rsidRPr="00403747">
        <w:t>tract length distributions.</w:t>
      </w:r>
    </w:p>
    <w:p w14:paraId="6331B797" w14:textId="73C43F4D" w:rsidR="007B7060" w:rsidRDefault="00E42A68" w:rsidP="008300D8">
      <w:r>
        <w:t xml:space="preserve">We </w:t>
      </w:r>
      <w:r w:rsidR="00D575AA">
        <w:t xml:space="preserve">fit our </w:t>
      </w:r>
      <w:r w:rsidR="00422A10">
        <w:t>model to detected gene conversion tracts from the UK Biobank whole autosome data. We estimated the mean gene conversion tract length to be 459 bp (95% CI: [</w:t>
      </w:r>
      <w:r w:rsidR="00F56CDD">
        <w:t>457, 461</w:t>
      </w:r>
      <w:r w:rsidR="00422A10">
        <w:t>])</w:t>
      </w:r>
      <w:r w:rsidR="009A4A72">
        <w:t xml:space="preserve"> from this dataset</w:t>
      </w:r>
      <w:r w:rsidR="00422A10">
        <w:t xml:space="preserve">. </w:t>
      </w:r>
      <w:r w:rsidR="00EC6641">
        <w:t>The width of our confidence interval is much narrow</w:t>
      </w:r>
      <w:r w:rsidR="00F56CDD">
        <w:t>er</w:t>
      </w:r>
      <w:r w:rsidR="00EC6641">
        <w:t xml:space="preserve"> than </w:t>
      </w:r>
      <w:r w:rsidR="004B797F">
        <w:t>confidence intervals</w:t>
      </w:r>
      <w:r w:rsidR="003729A2">
        <w:t xml:space="preserve"> from</w:t>
      </w:r>
      <w:r w:rsidR="00EC6641">
        <w:t xml:space="preserve"> previous studies, while our estimate is higher than previous estimates for humans. </w:t>
      </w:r>
      <w:proofErr w:type="spellStart"/>
      <w:r w:rsidR="006A795B" w:rsidRPr="00DA5E7B">
        <w:rPr>
          <w:rFonts w:ascii="Calibri" w:cs="Calibri"/>
        </w:rPr>
        <w:t>Hardarson</w:t>
      </w:r>
      <w:proofErr w:type="spellEnd"/>
      <w:r w:rsidR="006A795B">
        <w:t xml:space="preserve"> </w:t>
      </w:r>
      <w:r w:rsidR="00321F75">
        <w:t xml:space="preserve">et al. estimate the mean paternal and maternal gene conversion </w:t>
      </w:r>
      <w:r w:rsidR="00B15670">
        <w:t>tract</w:t>
      </w:r>
      <w:r w:rsidR="00321F75">
        <w:t xml:space="preserve"> length to be 177 bp (95% CI: [</w:t>
      </w:r>
      <w:r w:rsidR="00321F75" w:rsidRPr="00321F75">
        <w:t>61.0</w:t>
      </w:r>
      <w:r w:rsidR="00321F75">
        <w:t xml:space="preserve">, </w:t>
      </w:r>
      <w:r w:rsidR="00321F75" w:rsidRPr="00321F75">
        <w:t>389</w:t>
      </w:r>
      <w:r w:rsidR="00321F75">
        <w:t>]) and 41.9 bp (95% CI: [16.4, 2</w:t>
      </w:r>
      <w:r w:rsidR="005C428B">
        <w:t>,</w:t>
      </w:r>
      <w:r w:rsidR="00321F75">
        <w:t xml:space="preserve">925]) respectively, based on </w:t>
      </w:r>
      <w:r w:rsidR="002E6C60">
        <w:t xml:space="preserve">257 paternal and 247 maternal gene conversion tracts </w:t>
      </w:r>
      <w:r w:rsidR="006A795B">
        <w:t xml:space="preserve">detected </w:t>
      </w:r>
      <w:r w:rsidR="002E6C60">
        <w:t xml:space="preserve">from </w:t>
      </w:r>
      <w:r w:rsidR="006A795B">
        <w:t xml:space="preserve">sequenced </w:t>
      </w:r>
      <w:r w:rsidR="00CB7760">
        <w:t>three-generation pedigrees</w:t>
      </w:r>
      <w:r w:rsidR="00321F75">
        <w:t>.</w:t>
      </w:r>
      <w:r w:rsidR="006A795B">
        <w:fldChar w:fldCharType="begin"/>
      </w:r>
      <w:r w:rsidR="00AE49F1">
        <w:instrText xml:space="preserve"> ADDIN ZOTERO_ITEM CSL_CITATION {"citationID":"ix6t7Kz4","properties":{"formattedCitation":"\\super 5,9\\nosupersub{}","plainCitation":"5,9","dontUpdate":true,"noteIndex":0},"citationItems":[{"id":33,"uris":["http://zotero.org/users/14121098/items/LPEQ4CVT"],"itemData":{"id":33,"type":"article-journal","abstract":"Meiotic recombination involves a combination of gene conversion and crossover events that, along with mutations, produce germline genetic diversity. Here we report the discovery of 3,176 SNP and 61 indel gene conversions. Our estimate of the non-crossover (NCO) gene conversion rate (G) is 7.0 for SNPs and 5.8 for indels per megabase per generation, and the GC bias is 67.6%. For indels, we demonstrate a 65.6% preference for the shorter allele. NCO gene conversions from mothers are longer than those from fathers, and G is 2.17 times greater in mothers. Notably, G increases with the age of mothers, but not the age of fathers. A disproportionate number of NCO gene conversions in older mothers occur outside double-strand break (DSB) regions and in regions with relatively low GC content. This points to age-related changes in the mechanisms of meiotic gene conversion in oocytes.","container-title":"Nature Genetics","DOI":"10.1038/ng.3669","ISSN":"1546-1718","issue":"11","journalAbbreviation":"Nat Genet","language":"eng","note":"PMID: 27643539\nPMCID: PMC5083143","page":"1377-1384","source":"PubMed","title":"The rate of meiotic gene conversion varies by sex and age","volume":"48","author":[{"family":"Halldorsson","given":"Bjarni V."},{"family":"Hardarson","given":"Marteinn T."},{"family":"Kehr","given":"Birte"},{"family":"Styrkarsdottir","given":"Unnur"},{"family":"Gylfason","given":"Arnaldur"},{"family":"Thorleifsson","given":"Gudmar"},{"family":"Zink","given":"Florian"},{"family":"Jonasdottir","given":"Adalbjorg"},{"family":"Jonasdottir","given":"Aslaug"},{"family":"Sulem","given":"Patrick"},{"family":"Masson","given":"Gisli"},{"family":"Thorsteinsdottir","given":"Unnur"},{"family":"Helgason","given":"Agnar"},{"family":"Kong","given":"Augustine"},{"family":"Gudbjartsson","given":"Daniel F."},{"family":"Stefansson","given":"Kari"}],"issued":{"date-parts":[["2016",11]]}}},{"id":29,"uris":["http://zotero.org/users/14121098/items/5IALHFKE"],"itemData":{"id":29,"type":"article-journal","abstract":"Meiotic recombination is the main driving force of human genetic diversity, along with mutations. Recombinations split into crossovers, separating large chromosomal regions originating from different homologous chromosomes, and non-crossovers (NCOs), where a small segment from one chromosome is embedded in a region originating from the homologous chromosome. NCOs are much less studied than mutations and crossovers as NCOs are short and can only be detected at markers heterozygous in the transmitting parent, leaving most of them undetectable.The detectable NCOs, known as gene conversions, hide information about NCOs, including their number and length, waiting to be unveiled. We introduce NCOurd, software, and algorithm, based on an expectation–maximization algorithm, to estimate the number of NCOs and their length distribution from gene conversion data.https://github.com/DecodeGenetics/NCOurd","container-title":"Bioinformatics","DOI":"10.1093/bioinformatics/btad485","ISSN":"1367-4811","issue":"8","journalAbbreviation":"Bioinformatics","page":"btad485","source":"Silverchair","title":"NCOurd: modelling length distributions of NCO events and gene conversion tracts","title-short":"NCOurd","volume":"39","author":[{"family":"Hardarson","given":"Marteinn T"},{"family":"Palsson","given":"Gunnar"},{"family":"Halldorsson","given":"Bjarni V"}],"issued":{"date-parts":[["2023",8,1]]}}}],"schema":"https://github.com/citation-style-language/schema/raw/master/csl-citation.json"} </w:instrText>
      </w:r>
      <w:r w:rsidR="006A795B">
        <w:fldChar w:fldCharType="separate"/>
      </w:r>
      <w:r w:rsidR="006A795B" w:rsidRPr="006A795B">
        <w:rPr>
          <w:rFonts w:ascii="Calibri" w:cs="Calibri"/>
          <w:kern w:val="0"/>
          <w:vertAlign w:val="superscript"/>
        </w:rPr>
        <w:t>9</w:t>
      </w:r>
      <w:r w:rsidR="006A795B">
        <w:fldChar w:fldCharType="end"/>
      </w:r>
      <w:r w:rsidR="00321F75">
        <w:t xml:space="preserve"> </w:t>
      </w:r>
      <w:r w:rsidR="00334B1E">
        <w:t>Because of the</w:t>
      </w:r>
      <w:r w:rsidR="00EC6641">
        <w:t>ir</w:t>
      </w:r>
      <w:r w:rsidR="00334B1E">
        <w:t xml:space="preserve"> wide confidence intervals</w:t>
      </w:r>
      <w:r w:rsidR="00321F75">
        <w:t xml:space="preserve"> </w:t>
      </w:r>
      <w:r w:rsidR="00334B1E">
        <w:t xml:space="preserve">for the mean </w:t>
      </w:r>
      <w:r w:rsidR="00D60365">
        <w:t xml:space="preserve">tract </w:t>
      </w:r>
      <w:r w:rsidR="00334B1E">
        <w:t>length, our estimate is consistent with their findings.</w:t>
      </w:r>
      <w:r w:rsidR="00BE5DBE">
        <w:t xml:space="preserve"> </w:t>
      </w:r>
      <w:r w:rsidR="00BA28FC">
        <w:t>In contrast</w:t>
      </w:r>
      <w:r w:rsidR="00BE5DBE">
        <w:t xml:space="preserve">, Jeffreys and May estimate the mean length to be in the range of 55-290 bp based on minimum and maximum possible lengths of detected gene </w:t>
      </w:r>
      <w:r w:rsidR="00BE5DBE">
        <w:lastRenderedPageBreak/>
        <w:t>conversion tracts determined from allele converted markers.</w:t>
      </w:r>
      <w:r w:rsidR="00BE5DBE">
        <w:fldChar w:fldCharType="begin"/>
      </w:r>
      <w:r w:rsidR="00BE5DBE">
        <w:instrText xml:space="preserve"> ADDIN ZOTERO_ITEM CSL_CITATION {"citationID":"JBwUP77x","properties":{"formattedCitation":"\\super 4\\nosupersub{}","plainCitation":"4","noteIndex":0},"citationItems":[{"id":32,"uris":["http://zotero.org/users/14121098/items/CQNGGHDD"],"itemData":{"id":32,"type":"article-journal","abstract":"Meiotic gene conversion has an important role in allele diversification and in the homogenization of gene and other repeat DNA sequence families1,2,3,4,5, sometimes with pathological consequences6,7. But little is known about the dynamics of gene conversion in humans and its relationship to meiotic crossover. We therefore developed screening and selection methods to characterize sperm conversions in two meiotic crossover hot spots in the major histocompatibility complex (MHC)8 and one in the sex chromosomal pseudoautosomal pairing region PAR1 (ref. 9). All three hot spots are active in gene conversion and crossover. Conversion tracts are short and define a steep bidirectional gradient centered at the peak of crossover activity, consistent with crossovers and conversions being produced by the same recombination-initiating events. These initiations seem to be spread over a narrow zone, rather than occurring at a single site, and seem preferentially to yield conversions rather than crossovers. Crossover breakpoints are more broadly diffused than conversion breakpoints, suggesting either differences between conversion and crossover processing after initiation or the existence of a quality control checkpoint at which short interactions between homologous chromosomes are preferentially aborted as conversions.","container-title":"Nature Genetics","DOI":"10.1038/ng1287","ISSN":"1546-1718","issue":"2","journalAbbreviation":"Nat Genet","language":"en","license":"2004 Springer Nature America, Inc.","note":"publisher: Nature Publishing Group","page":"151-156","source":"www.nature.com","title":"Intense and highly localized gene conversion activity in human meiotic crossover hot spots","volume":"36","author":[{"family":"Jeffreys","given":"Alec J."},{"family":"May","given":"Celia A."}],"issued":{"date-parts":[["2004",2]]}}}],"schema":"https://github.com/citation-style-language/schema/raw/master/csl-citation.json"} </w:instrText>
      </w:r>
      <w:r w:rsidR="00BE5DBE">
        <w:fldChar w:fldCharType="separate"/>
      </w:r>
      <w:r w:rsidR="00BE5DBE" w:rsidRPr="00DA5E7B">
        <w:rPr>
          <w:rFonts w:ascii="Calibri" w:cs="Calibri"/>
          <w:kern w:val="0"/>
          <w:vertAlign w:val="superscript"/>
        </w:rPr>
        <w:t>4</w:t>
      </w:r>
      <w:r w:rsidR="00BE5DBE">
        <w:fldChar w:fldCharType="end"/>
      </w:r>
      <w:r w:rsidR="00BE5DBE">
        <w:t xml:space="preserve"> Our estimate of 459 bp is not inside this range.</w:t>
      </w:r>
      <w:r w:rsidR="00F538DF">
        <w:t xml:space="preserve"> </w:t>
      </w:r>
    </w:p>
    <w:p w14:paraId="3E09936C" w14:textId="1C615503" w:rsidR="00F538DF" w:rsidRDefault="00F538DF" w:rsidP="00C80EB3">
      <w:r>
        <w:t xml:space="preserve">It is important to acknowledge that our method omits observed tract lengths </w:t>
      </w:r>
      <w:r w:rsidR="00C04278">
        <w:t>exceeding</w:t>
      </w:r>
      <w:r>
        <w:t xml:space="preserve"> 1</w:t>
      </w:r>
      <w:r w:rsidR="005C428B">
        <w:t>.5</w:t>
      </w:r>
      <w:r>
        <w:t xml:space="preserve"> bp</w:t>
      </w:r>
      <w:r w:rsidR="005F3961">
        <w:t>, because we cannot accurately detect observed tract lengths corresponding to longer gene conversion tracts</w:t>
      </w:r>
      <w:r w:rsidR="002E6C60">
        <w:t>. Complex gene conversion events</w:t>
      </w:r>
      <w:r w:rsidR="00AE3873">
        <w:t xml:space="preserve">, which result in </w:t>
      </w:r>
      <w:r w:rsidR="002E6C60">
        <w:t>both allele converted and non</w:t>
      </w:r>
      <w:r w:rsidR="00B15670">
        <w:t>-</w:t>
      </w:r>
      <w:r w:rsidR="002E6C60">
        <w:t>allele converted markers</w:t>
      </w:r>
      <w:r w:rsidR="00AE3873">
        <w:t xml:space="preserve">, often span more than </w:t>
      </w:r>
      <w:r w:rsidR="002A7FCF">
        <w:t>1.5 kb</w:t>
      </w:r>
      <w:r w:rsidR="00AE3873">
        <w:t>.</w:t>
      </w:r>
      <w:r w:rsidR="00AE3873">
        <w:fldChar w:fldCharType="begin"/>
      </w:r>
      <w:r w:rsidR="00AE3873">
        <w:instrText xml:space="preserve"> ADDIN ZOTERO_ITEM CSL_CITATION {"citationID":"fCpgNLm1","properties":{"formattedCitation":"\\super 5\\nosupersub{}","plainCitation":"5","noteIndex":0},"citationItems":[{"id":33,"uris":["http://zotero.org/users/14121098/items/LPEQ4CVT"],"itemData":{"id":33,"type":"article-journal","abstract":"Meiotic recombination involves a combination of gene conversion and crossover events that, along with mutations, produce germline genetic diversity. Here we report the discovery of 3,176 SNP and 61 indel gene conversions. Our estimate of the non-crossover (NCO) gene conversion rate (G) is 7.0 for SNPs and 5.8 for indels per megabase per generation, and the GC bias is 67.6%. For indels, we demonstrate a 65.6% preference for the shorter allele. NCO gene conversions from mothers are longer than those from fathers, and G is 2.17 times greater in mothers. Notably, G increases with the age of mothers, but not the age of fathers. A disproportionate number of NCO gene conversions in older mothers occur outside double-strand break (DSB) regions and in regions with relatively low GC content. This points to age-related changes in the mechanisms of meiotic gene conversion in oocytes.","container-title":"Nature Genetics","DOI":"10.1038/ng.3669","ISSN":"1546-1718","issue":"11","journalAbbreviation":"Nat Genet","language":"eng","note":"PMID: 27643539\nPMCID: PMC5083143","page":"1377-1384","source":"PubMed","title":"The rate of meiotic gene conversion varies by sex and age","volume":"48","author":[{"family":"Halldorsson","given":"Bjarni V."},{"family":"Hardarson","given":"Marteinn T."},{"family":"Kehr","given":"Birte"},{"family":"Styrkarsdottir","given":"Unnur"},{"family":"Gylfason","given":"Arnaldur"},{"family":"Thorleifsson","given":"Gudmar"},{"family":"Zink","given":"Florian"},{"family":"Jonasdottir","given":"Adalbjorg"},{"family":"Jonasdottir","given":"Aslaug"},{"family":"Sulem","given":"Patrick"},{"family":"Masson","given":"Gisli"},{"family":"Thorsteinsdottir","given":"Unnur"},{"family":"Helgason","given":"Agnar"},{"family":"Kong","given":"Augustine"},{"family":"Gudbjartsson","given":"Daniel F."},{"family":"Stefansson","given":"Kari"}],"issued":{"date-parts":[["2016",11]]}}}],"schema":"https://github.com/citation-style-language/schema/raw/master/csl-citation.json"} </w:instrText>
      </w:r>
      <w:r w:rsidR="00AE3873">
        <w:fldChar w:fldCharType="separate"/>
      </w:r>
      <w:r w:rsidR="00AE3873" w:rsidRPr="00AE3873">
        <w:rPr>
          <w:rFonts w:ascii="Calibri" w:cs="Calibri"/>
          <w:kern w:val="0"/>
          <w:vertAlign w:val="superscript"/>
        </w:rPr>
        <w:t>5</w:t>
      </w:r>
      <w:r w:rsidR="00AE3873">
        <w:fldChar w:fldCharType="end"/>
      </w:r>
      <w:r w:rsidR="00AE3873">
        <w:t xml:space="preserve"> </w:t>
      </w:r>
      <w:proofErr w:type="spellStart"/>
      <w:r w:rsidR="007B7060" w:rsidRPr="00DA5E7B">
        <w:rPr>
          <w:rFonts w:ascii="Calibri" w:cs="Calibri"/>
        </w:rPr>
        <w:t>Hardarson</w:t>
      </w:r>
      <w:proofErr w:type="spellEnd"/>
      <w:r w:rsidR="007B7060">
        <w:t xml:space="preserve"> et al. consider </w:t>
      </w:r>
      <w:r w:rsidR="00B15670">
        <w:t xml:space="preserve">all the allele converted markers within a complex gene conversion event as </w:t>
      </w:r>
      <w:r w:rsidR="00C0194A">
        <w:t xml:space="preserve">part of </w:t>
      </w:r>
      <w:r w:rsidR="00B15670">
        <w:t>a single gene conversion tract when estimating the mean tract length</w:t>
      </w:r>
      <w:r w:rsidR="007B7060">
        <w:t>.</w:t>
      </w:r>
      <w:r w:rsidR="007B7060">
        <w:fldChar w:fldCharType="begin"/>
      </w:r>
      <w:r w:rsidR="00411CB9">
        <w:instrText xml:space="preserve"> ADDIN ZOTERO_ITEM CSL_CITATION {"citationID":"YnCAj5az","properties":{"formattedCitation":"\\super 9\\nosupersub{}","plainCitation":"9","noteIndex":0},"citationItems":[{"id":29,"uris":["http://zotero.org/users/14121098/items/5IALHFKE"],"itemData":{"id":29,"type":"article-journal","abstract":"Meiotic recombination is the main driving force of human genetic diversity, along with mutations. Recombinations split into crossovers, separating large chromosomal regions originating from different homologous chromosomes, and non-crossovers (NCOs), where a small segment from one chromosome is embedded in a region originating from the homologous chromosome. NCOs are much less studied than mutations and crossovers as NCOs are short and can only be detected at markers heterozygous in the transmitting parent, leaving most of them undetectable.The detectable NCOs, known as gene conversions, hide information about NCOs, including their number and length, waiting to be unveiled. We introduce NCOurd, software, and algorithm, based on an expectation–maximization algorithm, to estimate the number of NCOs and their length distribution from gene conversion data.https://github.com/DecodeGenetics/NCOurd","container-title":"Bioinformatics","DOI":"10.1093/bioinformatics/btad485","ISSN":"1367-4811","issue":"8","journalAbbreviation":"Bioinformatics","page":"btad485","source":"Silverchair","title":"NCOurd: modelling length distributions of NCO events and gene conversion tracts","title-short":"NCOurd","volume":"39","author":[{"family":"Hardarson","given":"Marteinn T"},{"family":"Palsson","given":"Gunnar"},{"family":"Halldorsson","given":"Bjarni V"}],"issued":{"date-parts":[["2023",8,1]]}}}],"schema":"https://github.com/citation-style-language/schema/raw/master/csl-citation.json"} </w:instrText>
      </w:r>
      <w:r w:rsidR="007B7060">
        <w:fldChar w:fldCharType="separate"/>
      </w:r>
      <w:r w:rsidR="00411CB9" w:rsidRPr="00411CB9">
        <w:rPr>
          <w:rFonts w:ascii="Calibri" w:cs="Calibri"/>
          <w:kern w:val="0"/>
          <w:vertAlign w:val="superscript"/>
        </w:rPr>
        <w:t>9</w:t>
      </w:r>
      <w:r w:rsidR="007B7060">
        <w:fldChar w:fldCharType="end"/>
      </w:r>
      <w:r w:rsidR="007B7060">
        <w:t xml:space="preserve"> If we could </w:t>
      </w:r>
      <w:r w:rsidR="00C80EB3">
        <w:t xml:space="preserve">detect and </w:t>
      </w:r>
      <w:r w:rsidR="00B15670">
        <w:t>include</w:t>
      </w:r>
      <w:r w:rsidR="00C80EB3">
        <w:t xml:space="preserve"> in our analysis</w:t>
      </w:r>
      <w:r w:rsidR="00B15670">
        <w:t xml:space="preserve"> longer</w:t>
      </w:r>
      <w:r w:rsidR="005F3961">
        <w:t xml:space="preserve"> </w:t>
      </w:r>
      <w:r w:rsidR="00B15670">
        <w:t>tracts</w:t>
      </w:r>
      <w:r w:rsidR="005E290B">
        <w:t>,</w:t>
      </w:r>
      <w:r w:rsidR="00B15670">
        <w:t xml:space="preserve"> such as those resulting</w:t>
      </w:r>
      <w:r w:rsidR="007B7060">
        <w:t xml:space="preserve"> from complex gene conversion events</w:t>
      </w:r>
      <w:r w:rsidR="005E290B">
        <w:t>,</w:t>
      </w:r>
      <w:r w:rsidR="007B7060">
        <w:t xml:space="preserve"> </w:t>
      </w:r>
      <w:r w:rsidR="00C80EB3">
        <w:t>our model may estimate a larger</w:t>
      </w:r>
      <w:r w:rsidR="007B7060">
        <w:t xml:space="preserve"> mean tract length</w:t>
      </w:r>
      <w:r w:rsidR="00C80EB3">
        <w:t>.</w:t>
      </w:r>
    </w:p>
    <w:p w14:paraId="7CCC2A9A" w14:textId="485A1056" w:rsidR="00FF28F2" w:rsidRPr="00680B80" w:rsidRDefault="00EE198E" w:rsidP="00D575AA">
      <w:r>
        <w:t xml:space="preserve">We further </w:t>
      </w:r>
      <w:r w:rsidR="002439AA">
        <w:t xml:space="preserve">ran a </w:t>
      </w:r>
      <w:r w:rsidR="00795C0B">
        <w:t>stratified analysis based on whether the detected gene conversion tracts from the UK Biobank whole autosome data overlapped with a recombination hotspot</w:t>
      </w:r>
      <w:r w:rsidR="0074479E">
        <w:t>.</w:t>
      </w:r>
      <w:r w:rsidR="00795C0B">
        <w:t xml:space="preserve"> </w:t>
      </w:r>
      <w:r w:rsidR="0057436A">
        <w:t xml:space="preserve">Applying our model on just the </w:t>
      </w:r>
      <w:r w:rsidR="0074479E">
        <w:t xml:space="preserve">detected </w:t>
      </w:r>
      <w:r w:rsidR="0057436A">
        <w:t xml:space="preserve">tracts that overlapped with a recombination hotspot, we estimated the mean gene conversion tract length to be 418 bp (95% CI: [416, 420]). On the other hand, when applying our model to just the tracts that did not overlap with a recombination hotspot, we estimated the mean gene conversion tract length to be 492 bp (95% CI: [489, 494]). </w:t>
      </w:r>
      <w:r w:rsidR="00EC6641">
        <w:t xml:space="preserve">Thus, we found a significant difference in mean tract lengths between hotspots and non-hotspots, with smaller tract lengths in hotspots. This is a preliminary </w:t>
      </w:r>
      <w:proofErr w:type="gramStart"/>
      <w:r w:rsidR="00EC6641">
        <w:t>finding</w:t>
      </w:r>
      <w:proofErr w:type="gramEnd"/>
      <w:r w:rsidR="00EC6641">
        <w:t xml:space="preserve"> and we caution that </w:t>
      </w:r>
      <w:r w:rsidR="001D3658">
        <w:t>th</w:t>
      </w:r>
      <w:r w:rsidR="00EC6641">
        <w:t>e</w:t>
      </w:r>
      <w:r w:rsidR="001D3658">
        <w:t xml:space="preserve"> </w:t>
      </w:r>
      <w:r w:rsidR="006B2B2E">
        <w:t xml:space="preserve">difference </w:t>
      </w:r>
      <w:r w:rsidR="00EC6641">
        <w:t xml:space="preserve">could </w:t>
      </w:r>
      <w:r w:rsidR="006B3BDE">
        <w:t xml:space="preserve">be </w:t>
      </w:r>
      <w:r w:rsidR="001D3658">
        <w:t>attributable</w:t>
      </w:r>
      <w:r w:rsidR="006B3BDE">
        <w:t xml:space="preserve"> to</w:t>
      </w:r>
      <w:r w:rsidR="006B2B2E">
        <w:t xml:space="preserve"> </w:t>
      </w:r>
      <w:r w:rsidR="00EC6641">
        <w:t xml:space="preserve">unknown </w:t>
      </w:r>
      <w:r w:rsidR="001D3658">
        <w:t>technical</w:t>
      </w:r>
      <w:r w:rsidR="006B2B2E">
        <w:t xml:space="preserve"> factors</w:t>
      </w:r>
      <w:r w:rsidR="00AA0F1A">
        <w:t xml:space="preserve">. </w:t>
      </w:r>
      <w:r w:rsidR="001D3658">
        <w:t xml:space="preserve">We recommend further analysis to </w:t>
      </w:r>
      <w:r w:rsidR="003F69CC">
        <w:t>confirm this result.</w:t>
      </w:r>
      <w:r w:rsidR="00EC6641">
        <w:t xml:space="preserve"> </w:t>
      </w:r>
      <w:r w:rsidR="006C3181">
        <w:t>R</w:t>
      </w:r>
      <w:r w:rsidR="00EC6641">
        <w:t xml:space="preserve">ecombination hotspots correlate with other genomic </w:t>
      </w:r>
      <w:r w:rsidR="006C3181">
        <w:t xml:space="preserve">features such as GC </w:t>
      </w:r>
      <w:r w:rsidR="00FF28F2">
        <w:t>rate,</w:t>
      </w:r>
      <w:r w:rsidR="00DA7799">
        <w:fldChar w:fldCharType="begin"/>
      </w:r>
      <w:r w:rsidR="00DA7799">
        <w:instrText xml:space="preserve"> ADDIN ZOTERO_ITEM CSL_CITATION {"citationID":"RZJaGNSU","properties":{"formattedCitation":"\\super 17\\nosupersub{}","plainCitation":"17","noteIndex":0},"citationItems":[{"id":133,"uris":["http://zotero.org/users/14121098/items/XSQ89JHB"],"itemData":{"id":133,"type":"article-journal","container-title":"Molecular Biology and Evolution","DOI":"10.1093/oxfordjournals.molbev.a003886","ISSN":"0737-4038","issue":"6","journalAbbreviation":"Molecular Biology and Evolution","page":"1139-1142","source":"Silverchair","title":"Local Rates of Recombination Are Positively Correlated with GC Content in the Human Genome","volume":"18","author":[{"family":"Fullerton","given":"Stephanie M."},{"family":"Bernardo Carvalho","given":"Antonio"},{"family":"Clark","given":"Andrew G."}],"issued":{"date-parts":[["2001",6,1]]}}}],"schema":"https://github.com/citation-style-language/schema/raw/master/csl-citation.json"} </w:instrText>
      </w:r>
      <w:r w:rsidR="00DA7799">
        <w:fldChar w:fldCharType="separate"/>
      </w:r>
      <w:r w:rsidR="00DA7799" w:rsidRPr="00FF28F2">
        <w:rPr>
          <w:rFonts w:ascii="Calibri" w:cs="Calibri"/>
          <w:kern w:val="0"/>
          <w:vertAlign w:val="superscript"/>
        </w:rPr>
        <w:t>17</w:t>
      </w:r>
      <w:r w:rsidR="00DA7799">
        <w:fldChar w:fldCharType="end"/>
      </w:r>
      <w:r w:rsidR="00EC6641">
        <w:t xml:space="preserve"> so </w:t>
      </w:r>
      <w:r w:rsidR="006C3181">
        <w:t>the difference, if real,</w:t>
      </w:r>
      <w:r w:rsidR="00EC6641">
        <w:t xml:space="preserve"> may be </w:t>
      </w:r>
      <w:r w:rsidR="006C3181">
        <w:t xml:space="preserve">caused by </w:t>
      </w:r>
      <w:r w:rsidR="00EC6641">
        <w:t>factors other than recombination rate.</w:t>
      </w:r>
    </w:p>
    <w:p w14:paraId="1718ED87" w14:textId="5B503CEB" w:rsidR="00C140E7" w:rsidRDefault="00C140E7" w:rsidP="00C140E7">
      <w:pPr>
        <w:pStyle w:val="Heading1"/>
      </w:pPr>
      <w:bookmarkStart w:id="9" w:name="_Hlk157629171"/>
      <w:r>
        <w:t>References</w:t>
      </w:r>
    </w:p>
    <w:p w14:paraId="72C50B29" w14:textId="77777777" w:rsidR="00411CB9" w:rsidRPr="00411CB9" w:rsidRDefault="002721B3" w:rsidP="00411CB9">
      <w:pPr>
        <w:pStyle w:val="Bibliography"/>
        <w:rPr>
          <w:rFonts w:ascii="Calibri" w:cs="Calibri"/>
        </w:rPr>
      </w:pPr>
      <w:r>
        <w:fldChar w:fldCharType="begin"/>
      </w:r>
      <w:r w:rsidR="00411CB9">
        <w:instrText xml:space="preserve"> ADDIN ZOTERO_BIBL {"uncited":[],"omitted":[],"custom":[]} CSL_BIBLIOGRAPHY </w:instrText>
      </w:r>
      <w:r>
        <w:fldChar w:fldCharType="separate"/>
      </w:r>
      <w:r w:rsidR="00411CB9" w:rsidRPr="00411CB9">
        <w:rPr>
          <w:rFonts w:ascii="Calibri" w:cs="Calibri"/>
        </w:rPr>
        <w:t>1.</w:t>
      </w:r>
      <w:r w:rsidR="00411CB9" w:rsidRPr="00411CB9">
        <w:rPr>
          <w:rFonts w:ascii="Calibri" w:cs="Calibri"/>
        </w:rPr>
        <w:tab/>
        <w:t xml:space="preserve">Williams, A. L. </w:t>
      </w:r>
      <w:r w:rsidR="00411CB9" w:rsidRPr="00411CB9">
        <w:rPr>
          <w:rFonts w:ascii="Calibri" w:cs="Calibri"/>
          <w:i/>
          <w:iCs/>
        </w:rPr>
        <w:t>et al.</w:t>
      </w:r>
      <w:r w:rsidR="00411CB9" w:rsidRPr="00411CB9">
        <w:rPr>
          <w:rFonts w:ascii="Calibri" w:cs="Calibri"/>
        </w:rPr>
        <w:t xml:space="preserve"> Non-crossover gene conversions show strong GC bias and unexpected clustering in humans. </w:t>
      </w:r>
      <w:r w:rsidR="00411CB9" w:rsidRPr="00411CB9">
        <w:rPr>
          <w:rFonts w:ascii="Calibri" w:cs="Calibri"/>
          <w:i/>
          <w:iCs/>
        </w:rPr>
        <w:t>eLife</w:t>
      </w:r>
      <w:r w:rsidR="00411CB9" w:rsidRPr="00411CB9">
        <w:rPr>
          <w:rFonts w:ascii="Calibri" w:cs="Calibri"/>
        </w:rPr>
        <w:t xml:space="preserve"> </w:t>
      </w:r>
      <w:r w:rsidR="00411CB9" w:rsidRPr="00411CB9">
        <w:rPr>
          <w:rFonts w:ascii="Calibri" w:cs="Calibri"/>
          <w:b/>
          <w:bCs/>
        </w:rPr>
        <w:t>4</w:t>
      </w:r>
      <w:r w:rsidR="00411CB9" w:rsidRPr="00411CB9">
        <w:rPr>
          <w:rFonts w:ascii="Calibri" w:cs="Calibri"/>
        </w:rPr>
        <w:t>, e04637 (2015).</w:t>
      </w:r>
    </w:p>
    <w:p w14:paraId="0C4A285F" w14:textId="77777777" w:rsidR="00411CB9" w:rsidRPr="00411CB9" w:rsidRDefault="00411CB9" w:rsidP="00411CB9">
      <w:pPr>
        <w:pStyle w:val="Bibliography"/>
        <w:rPr>
          <w:rFonts w:ascii="Calibri" w:cs="Calibri"/>
        </w:rPr>
      </w:pPr>
      <w:r w:rsidRPr="00411CB9">
        <w:rPr>
          <w:rFonts w:ascii="Calibri" w:cs="Calibri"/>
        </w:rPr>
        <w:lastRenderedPageBreak/>
        <w:t>2.</w:t>
      </w:r>
      <w:r w:rsidRPr="00411CB9">
        <w:rPr>
          <w:rFonts w:ascii="Calibri" w:cs="Calibri"/>
        </w:rPr>
        <w:tab/>
        <w:t xml:space="preserve">McMahill, M. S., Sham, C. W. &amp; Bishop, D. K. Synthesis-Dependent Strand Annealing in Meiosis. </w:t>
      </w:r>
      <w:r w:rsidRPr="00411CB9">
        <w:rPr>
          <w:rFonts w:ascii="Calibri" w:cs="Calibri"/>
          <w:i/>
          <w:iCs/>
        </w:rPr>
        <w:t>PLoS Biol</w:t>
      </w:r>
      <w:r w:rsidRPr="00411CB9">
        <w:rPr>
          <w:rFonts w:ascii="Calibri" w:cs="Calibri"/>
        </w:rPr>
        <w:t xml:space="preserve"> </w:t>
      </w:r>
      <w:r w:rsidRPr="00411CB9">
        <w:rPr>
          <w:rFonts w:ascii="Calibri" w:cs="Calibri"/>
          <w:b/>
          <w:bCs/>
        </w:rPr>
        <w:t>5</w:t>
      </w:r>
      <w:r w:rsidRPr="00411CB9">
        <w:rPr>
          <w:rFonts w:ascii="Calibri" w:cs="Calibri"/>
        </w:rPr>
        <w:t>, e299 (2007).</w:t>
      </w:r>
    </w:p>
    <w:p w14:paraId="13FB7D63" w14:textId="77777777" w:rsidR="00411CB9" w:rsidRPr="00411CB9" w:rsidRDefault="00411CB9" w:rsidP="00411CB9">
      <w:pPr>
        <w:pStyle w:val="Bibliography"/>
        <w:rPr>
          <w:rFonts w:ascii="Calibri" w:cs="Calibri"/>
        </w:rPr>
      </w:pPr>
      <w:r w:rsidRPr="00411CB9">
        <w:rPr>
          <w:rFonts w:ascii="Calibri" w:cs="Calibri"/>
        </w:rPr>
        <w:t>3.</w:t>
      </w:r>
      <w:r w:rsidRPr="00411CB9">
        <w:rPr>
          <w:rFonts w:ascii="Calibri" w:cs="Calibri"/>
        </w:rPr>
        <w:tab/>
        <w:t xml:space="preserve">Odenthal-Hesse, L., Berg, I. L., Veselis, A., Jeffreys, A. J. &amp; May, C. A. Transmission Distortion Affecting Human Noncrossover but Not Crossover Recombination: A Hidden Source of Meiotic Drive. </w:t>
      </w:r>
      <w:r w:rsidRPr="00411CB9">
        <w:rPr>
          <w:rFonts w:ascii="Calibri" w:cs="Calibri"/>
          <w:i/>
          <w:iCs/>
        </w:rPr>
        <w:t>PLOS Genetics</w:t>
      </w:r>
      <w:r w:rsidRPr="00411CB9">
        <w:rPr>
          <w:rFonts w:ascii="Calibri" w:cs="Calibri"/>
        </w:rPr>
        <w:t xml:space="preserve"> </w:t>
      </w:r>
      <w:r w:rsidRPr="00411CB9">
        <w:rPr>
          <w:rFonts w:ascii="Calibri" w:cs="Calibri"/>
          <w:b/>
          <w:bCs/>
        </w:rPr>
        <w:t>10</w:t>
      </w:r>
      <w:r w:rsidRPr="00411CB9">
        <w:rPr>
          <w:rFonts w:ascii="Calibri" w:cs="Calibri"/>
        </w:rPr>
        <w:t>, e1004106 (2014).</w:t>
      </w:r>
    </w:p>
    <w:p w14:paraId="3205ED46" w14:textId="77777777" w:rsidR="00411CB9" w:rsidRPr="00411CB9" w:rsidRDefault="00411CB9" w:rsidP="00411CB9">
      <w:pPr>
        <w:pStyle w:val="Bibliography"/>
        <w:rPr>
          <w:rFonts w:ascii="Calibri" w:cs="Calibri"/>
        </w:rPr>
      </w:pPr>
      <w:r w:rsidRPr="00411CB9">
        <w:rPr>
          <w:rFonts w:ascii="Calibri" w:cs="Calibri"/>
        </w:rPr>
        <w:t>4.</w:t>
      </w:r>
      <w:r w:rsidRPr="00411CB9">
        <w:rPr>
          <w:rFonts w:ascii="Calibri" w:cs="Calibri"/>
        </w:rPr>
        <w:tab/>
        <w:t xml:space="preserve">Jeffreys, A. J. &amp; May, C. A. Intense and highly localized gene conversion activity in human meiotic crossover hot spots. </w:t>
      </w:r>
      <w:r w:rsidRPr="00411CB9">
        <w:rPr>
          <w:rFonts w:ascii="Calibri" w:cs="Calibri"/>
          <w:i/>
          <w:iCs/>
        </w:rPr>
        <w:t>Nat Genet</w:t>
      </w:r>
      <w:r w:rsidRPr="00411CB9">
        <w:rPr>
          <w:rFonts w:ascii="Calibri" w:cs="Calibri"/>
        </w:rPr>
        <w:t xml:space="preserve"> </w:t>
      </w:r>
      <w:r w:rsidRPr="00411CB9">
        <w:rPr>
          <w:rFonts w:ascii="Calibri" w:cs="Calibri"/>
          <w:b/>
          <w:bCs/>
        </w:rPr>
        <w:t>36</w:t>
      </w:r>
      <w:r w:rsidRPr="00411CB9">
        <w:rPr>
          <w:rFonts w:ascii="Calibri" w:cs="Calibri"/>
        </w:rPr>
        <w:t>, 151–156 (2004).</w:t>
      </w:r>
    </w:p>
    <w:p w14:paraId="286C53A6" w14:textId="77777777" w:rsidR="00411CB9" w:rsidRPr="00411CB9" w:rsidRDefault="00411CB9" w:rsidP="00411CB9">
      <w:pPr>
        <w:pStyle w:val="Bibliography"/>
        <w:rPr>
          <w:rFonts w:ascii="Calibri" w:cs="Calibri"/>
        </w:rPr>
      </w:pPr>
      <w:r w:rsidRPr="00411CB9">
        <w:rPr>
          <w:rFonts w:ascii="Calibri" w:cs="Calibri"/>
        </w:rPr>
        <w:t>5.</w:t>
      </w:r>
      <w:r w:rsidRPr="00411CB9">
        <w:rPr>
          <w:rFonts w:ascii="Calibri" w:cs="Calibri"/>
        </w:rPr>
        <w:tab/>
        <w:t xml:space="preserve">Halldorsson, B. V. </w:t>
      </w:r>
      <w:r w:rsidRPr="00411CB9">
        <w:rPr>
          <w:rFonts w:ascii="Calibri" w:cs="Calibri"/>
          <w:i/>
          <w:iCs/>
        </w:rPr>
        <w:t>et al.</w:t>
      </w:r>
      <w:r w:rsidRPr="00411CB9">
        <w:rPr>
          <w:rFonts w:ascii="Calibri" w:cs="Calibri"/>
        </w:rPr>
        <w:t xml:space="preserve"> The rate of meiotic gene conversion varies by sex and age. </w:t>
      </w:r>
      <w:r w:rsidRPr="00411CB9">
        <w:rPr>
          <w:rFonts w:ascii="Calibri" w:cs="Calibri"/>
          <w:i/>
          <w:iCs/>
        </w:rPr>
        <w:t>Nat Genet</w:t>
      </w:r>
      <w:r w:rsidRPr="00411CB9">
        <w:rPr>
          <w:rFonts w:ascii="Calibri" w:cs="Calibri"/>
        </w:rPr>
        <w:t xml:space="preserve"> </w:t>
      </w:r>
      <w:r w:rsidRPr="00411CB9">
        <w:rPr>
          <w:rFonts w:ascii="Calibri" w:cs="Calibri"/>
          <w:b/>
          <w:bCs/>
        </w:rPr>
        <w:t>48</w:t>
      </w:r>
      <w:r w:rsidRPr="00411CB9">
        <w:rPr>
          <w:rFonts w:ascii="Calibri" w:cs="Calibri"/>
        </w:rPr>
        <w:t>, 1377–1384 (2016).</w:t>
      </w:r>
    </w:p>
    <w:p w14:paraId="5ED1CA24" w14:textId="77777777" w:rsidR="00411CB9" w:rsidRPr="00411CB9" w:rsidRDefault="00411CB9" w:rsidP="00411CB9">
      <w:pPr>
        <w:pStyle w:val="Bibliography"/>
        <w:rPr>
          <w:rFonts w:ascii="Calibri" w:cs="Calibri"/>
        </w:rPr>
      </w:pPr>
      <w:r w:rsidRPr="00411CB9">
        <w:rPr>
          <w:rFonts w:ascii="Calibri" w:cs="Calibri"/>
        </w:rPr>
        <w:t>6.</w:t>
      </w:r>
      <w:r w:rsidRPr="00411CB9">
        <w:rPr>
          <w:rFonts w:ascii="Calibri" w:cs="Calibri"/>
        </w:rPr>
        <w:tab/>
        <w:t xml:space="preserve">Browning, S. R. &amp; Browning, B. L. Biobank-scale inference of multi-individual identity by descent and gene conversion. </w:t>
      </w:r>
      <w:r w:rsidRPr="00411CB9">
        <w:rPr>
          <w:rFonts w:ascii="Calibri" w:cs="Calibri"/>
          <w:i/>
          <w:iCs/>
        </w:rPr>
        <w:t>The American Journal of Human Genetics</w:t>
      </w:r>
      <w:r w:rsidRPr="00411CB9">
        <w:rPr>
          <w:rFonts w:ascii="Calibri" w:cs="Calibri"/>
        </w:rPr>
        <w:t xml:space="preserve"> </w:t>
      </w:r>
      <w:r w:rsidRPr="00411CB9">
        <w:rPr>
          <w:rFonts w:ascii="Calibri" w:cs="Calibri"/>
          <w:b/>
          <w:bCs/>
        </w:rPr>
        <w:t>111</w:t>
      </w:r>
      <w:r w:rsidRPr="00411CB9">
        <w:rPr>
          <w:rFonts w:ascii="Calibri" w:cs="Calibri"/>
        </w:rPr>
        <w:t>, 691–700 (2024).</w:t>
      </w:r>
    </w:p>
    <w:p w14:paraId="3144A1D1" w14:textId="77777777" w:rsidR="00411CB9" w:rsidRPr="00411CB9" w:rsidRDefault="00411CB9" w:rsidP="00411CB9">
      <w:pPr>
        <w:pStyle w:val="Bibliography"/>
        <w:rPr>
          <w:rFonts w:ascii="Calibri" w:cs="Calibri"/>
        </w:rPr>
      </w:pPr>
      <w:r w:rsidRPr="00411CB9">
        <w:rPr>
          <w:rFonts w:ascii="Calibri" w:cs="Calibri"/>
        </w:rPr>
        <w:t>7.</w:t>
      </w:r>
      <w:r w:rsidRPr="00411CB9">
        <w:rPr>
          <w:rFonts w:ascii="Calibri" w:cs="Calibri"/>
        </w:rPr>
        <w:tab/>
        <w:t xml:space="preserve">Betran, E., Rozas, J., Navarro, A. &amp; Barbadilla, A. The Estimation of the Number and the Length Distribution of Gene Conversion Tracts from Population DNA Sequence Data. </w:t>
      </w:r>
      <w:r w:rsidRPr="00411CB9">
        <w:rPr>
          <w:rFonts w:ascii="Calibri" w:cs="Calibri"/>
          <w:i/>
          <w:iCs/>
        </w:rPr>
        <w:t>Genetics</w:t>
      </w:r>
      <w:r w:rsidRPr="00411CB9">
        <w:rPr>
          <w:rFonts w:ascii="Calibri" w:cs="Calibri"/>
        </w:rPr>
        <w:t xml:space="preserve"> </w:t>
      </w:r>
      <w:r w:rsidRPr="00411CB9">
        <w:rPr>
          <w:rFonts w:ascii="Calibri" w:cs="Calibri"/>
          <w:b/>
          <w:bCs/>
        </w:rPr>
        <w:t>146</w:t>
      </w:r>
      <w:r w:rsidRPr="00411CB9">
        <w:rPr>
          <w:rFonts w:ascii="Calibri" w:cs="Calibri"/>
        </w:rPr>
        <w:t>, 89–99 (1997).</w:t>
      </w:r>
    </w:p>
    <w:p w14:paraId="3100A77E" w14:textId="77777777" w:rsidR="00411CB9" w:rsidRPr="00411CB9" w:rsidRDefault="00411CB9" w:rsidP="00411CB9">
      <w:pPr>
        <w:pStyle w:val="Bibliography"/>
        <w:rPr>
          <w:rFonts w:ascii="Calibri" w:cs="Calibri"/>
        </w:rPr>
      </w:pPr>
      <w:r w:rsidRPr="00411CB9">
        <w:rPr>
          <w:rFonts w:ascii="Calibri" w:cs="Calibri"/>
        </w:rPr>
        <w:t>8.</w:t>
      </w:r>
      <w:r w:rsidRPr="00411CB9">
        <w:rPr>
          <w:rFonts w:ascii="Calibri" w:cs="Calibri"/>
        </w:rPr>
        <w:tab/>
        <w:t xml:space="preserve">Wall, J. D., Robinson, J. A. &amp; Cox, L. A. High-Resolution Estimates of Crossover and Noncrossover Recombination from a Captive Baboon Colony. </w:t>
      </w:r>
      <w:r w:rsidRPr="00411CB9">
        <w:rPr>
          <w:rFonts w:ascii="Calibri" w:cs="Calibri"/>
          <w:i/>
          <w:iCs/>
        </w:rPr>
        <w:t>Genome Biology and Evolution</w:t>
      </w:r>
      <w:r w:rsidRPr="00411CB9">
        <w:rPr>
          <w:rFonts w:ascii="Calibri" w:cs="Calibri"/>
        </w:rPr>
        <w:t xml:space="preserve"> </w:t>
      </w:r>
      <w:r w:rsidRPr="00411CB9">
        <w:rPr>
          <w:rFonts w:ascii="Calibri" w:cs="Calibri"/>
          <w:b/>
          <w:bCs/>
        </w:rPr>
        <w:t>14</w:t>
      </w:r>
      <w:r w:rsidRPr="00411CB9">
        <w:rPr>
          <w:rFonts w:ascii="Calibri" w:cs="Calibri"/>
        </w:rPr>
        <w:t>, evac040 (2022).</w:t>
      </w:r>
    </w:p>
    <w:p w14:paraId="01265B14" w14:textId="77777777" w:rsidR="00411CB9" w:rsidRPr="00411CB9" w:rsidRDefault="00411CB9" w:rsidP="00411CB9">
      <w:pPr>
        <w:pStyle w:val="Bibliography"/>
        <w:rPr>
          <w:rFonts w:ascii="Calibri" w:cs="Calibri"/>
        </w:rPr>
      </w:pPr>
      <w:r w:rsidRPr="00411CB9">
        <w:rPr>
          <w:rFonts w:ascii="Calibri" w:cs="Calibri"/>
        </w:rPr>
        <w:t>9.</w:t>
      </w:r>
      <w:r w:rsidRPr="00411CB9">
        <w:rPr>
          <w:rFonts w:ascii="Calibri" w:cs="Calibri"/>
        </w:rPr>
        <w:tab/>
        <w:t xml:space="preserve">Hardarson, M. T., Palsson, G. &amp; Halldorsson, B. V. NCOurd: modelling length distributions of NCO events and gene conversion tracts. </w:t>
      </w:r>
      <w:r w:rsidRPr="00411CB9">
        <w:rPr>
          <w:rFonts w:ascii="Calibri" w:cs="Calibri"/>
          <w:i/>
          <w:iCs/>
        </w:rPr>
        <w:t>Bioinformatics</w:t>
      </w:r>
      <w:r w:rsidRPr="00411CB9">
        <w:rPr>
          <w:rFonts w:ascii="Calibri" w:cs="Calibri"/>
        </w:rPr>
        <w:t xml:space="preserve"> </w:t>
      </w:r>
      <w:r w:rsidRPr="00411CB9">
        <w:rPr>
          <w:rFonts w:ascii="Calibri" w:cs="Calibri"/>
          <w:b/>
          <w:bCs/>
        </w:rPr>
        <w:t>39</w:t>
      </w:r>
      <w:r w:rsidRPr="00411CB9">
        <w:rPr>
          <w:rFonts w:ascii="Calibri" w:cs="Calibri"/>
        </w:rPr>
        <w:t>, btad485 (2023).</w:t>
      </w:r>
    </w:p>
    <w:p w14:paraId="3780BAA0" w14:textId="77777777" w:rsidR="00411CB9" w:rsidRPr="00411CB9" w:rsidRDefault="00411CB9" w:rsidP="00411CB9">
      <w:pPr>
        <w:pStyle w:val="Bibliography"/>
        <w:rPr>
          <w:rFonts w:ascii="Calibri" w:cs="Calibri"/>
        </w:rPr>
      </w:pPr>
      <w:r w:rsidRPr="00411CB9">
        <w:rPr>
          <w:rFonts w:ascii="Calibri" w:cs="Calibri"/>
        </w:rPr>
        <w:t>10.</w:t>
      </w:r>
      <w:r w:rsidRPr="00411CB9">
        <w:rPr>
          <w:rFonts w:ascii="Calibri" w:cs="Calibri"/>
        </w:rPr>
        <w:tab/>
        <w:t xml:space="preserve">Halldorsson, B. V. </w:t>
      </w:r>
      <w:r w:rsidRPr="00411CB9">
        <w:rPr>
          <w:rFonts w:ascii="Calibri" w:cs="Calibri"/>
          <w:i/>
          <w:iCs/>
        </w:rPr>
        <w:t>et al.</w:t>
      </w:r>
      <w:r w:rsidRPr="00411CB9">
        <w:rPr>
          <w:rFonts w:ascii="Calibri" w:cs="Calibri"/>
        </w:rPr>
        <w:t xml:space="preserve"> The sequences of 150,119 genomes in the UK Biobank. </w:t>
      </w:r>
      <w:r w:rsidRPr="00411CB9">
        <w:rPr>
          <w:rFonts w:ascii="Calibri" w:cs="Calibri"/>
          <w:i/>
          <w:iCs/>
        </w:rPr>
        <w:t>Nature</w:t>
      </w:r>
      <w:r w:rsidRPr="00411CB9">
        <w:rPr>
          <w:rFonts w:ascii="Calibri" w:cs="Calibri"/>
        </w:rPr>
        <w:t xml:space="preserve"> </w:t>
      </w:r>
      <w:r w:rsidRPr="00411CB9">
        <w:rPr>
          <w:rFonts w:ascii="Calibri" w:cs="Calibri"/>
          <w:b/>
          <w:bCs/>
        </w:rPr>
        <w:t>607</w:t>
      </w:r>
      <w:r w:rsidRPr="00411CB9">
        <w:rPr>
          <w:rFonts w:ascii="Calibri" w:cs="Calibri"/>
        </w:rPr>
        <w:t>, 732–740 (2022).</w:t>
      </w:r>
    </w:p>
    <w:p w14:paraId="608453FB" w14:textId="77777777" w:rsidR="00411CB9" w:rsidRPr="00411CB9" w:rsidRDefault="00411CB9" w:rsidP="00411CB9">
      <w:pPr>
        <w:pStyle w:val="Bibliography"/>
        <w:rPr>
          <w:rFonts w:ascii="Calibri" w:cs="Calibri"/>
        </w:rPr>
      </w:pPr>
      <w:r w:rsidRPr="00411CB9">
        <w:rPr>
          <w:rFonts w:ascii="Calibri" w:cs="Calibri"/>
        </w:rPr>
        <w:t>11.</w:t>
      </w:r>
      <w:r w:rsidRPr="00411CB9">
        <w:rPr>
          <w:rFonts w:ascii="Calibri" w:cs="Calibri"/>
        </w:rPr>
        <w:tab/>
        <w:t xml:space="preserve">Browning, B. L., Tian, X., Zhou, Y. &amp; Browning, S. R. Fast two-stage phasing of large-scale sequence data. </w:t>
      </w:r>
      <w:r w:rsidRPr="00411CB9">
        <w:rPr>
          <w:rFonts w:ascii="Calibri" w:cs="Calibri"/>
          <w:i/>
          <w:iCs/>
        </w:rPr>
        <w:t>The American Journal of Human Genetics</w:t>
      </w:r>
      <w:r w:rsidRPr="00411CB9">
        <w:rPr>
          <w:rFonts w:ascii="Calibri" w:cs="Calibri"/>
        </w:rPr>
        <w:t xml:space="preserve"> </w:t>
      </w:r>
      <w:r w:rsidRPr="00411CB9">
        <w:rPr>
          <w:rFonts w:ascii="Calibri" w:cs="Calibri"/>
          <w:b/>
          <w:bCs/>
        </w:rPr>
        <w:t>108</w:t>
      </w:r>
      <w:r w:rsidRPr="00411CB9">
        <w:rPr>
          <w:rFonts w:ascii="Calibri" w:cs="Calibri"/>
        </w:rPr>
        <w:t>, 1880–1890 (2021).</w:t>
      </w:r>
    </w:p>
    <w:p w14:paraId="4F96B0E7" w14:textId="77777777" w:rsidR="00411CB9" w:rsidRPr="00411CB9" w:rsidRDefault="00411CB9" w:rsidP="00411CB9">
      <w:pPr>
        <w:pStyle w:val="Bibliography"/>
        <w:rPr>
          <w:rFonts w:ascii="Calibri" w:cs="Calibri"/>
        </w:rPr>
      </w:pPr>
      <w:r w:rsidRPr="00411CB9">
        <w:rPr>
          <w:rFonts w:ascii="Calibri" w:cs="Calibri"/>
        </w:rPr>
        <w:t>12.</w:t>
      </w:r>
      <w:r w:rsidRPr="00411CB9">
        <w:rPr>
          <w:rFonts w:ascii="Calibri" w:cs="Calibri"/>
        </w:rPr>
        <w:tab/>
        <w:t xml:space="preserve">Browning, B. L. &amp; Browning, S. R. Statistical phasing of 150,119 sequenced genomes in the UK Biobank. </w:t>
      </w:r>
      <w:r w:rsidRPr="00411CB9">
        <w:rPr>
          <w:rFonts w:ascii="Calibri" w:cs="Calibri"/>
          <w:i/>
          <w:iCs/>
        </w:rPr>
        <w:t>The American Journal of Human Genetics</w:t>
      </w:r>
      <w:r w:rsidRPr="00411CB9">
        <w:rPr>
          <w:rFonts w:ascii="Calibri" w:cs="Calibri"/>
        </w:rPr>
        <w:t xml:space="preserve"> </w:t>
      </w:r>
      <w:r w:rsidRPr="00411CB9">
        <w:rPr>
          <w:rFonts w:ascii="Calibri" w:cs="Calibri"/>
          <w:b/>
          <w:bCs/>
        </w:rPr>
        <w:t>110</w:t>
      </w:r>
      <w:r w:rsidRPr="00411CB9">
        <w:rPr>
          <w:rFonts w:ascii="Calibri" w:cs="Calibri"/>
        </w:rPr>
        <w:t>, 161–165 (2023).</w:t>
      </w:r>
    </w:p>
    <w:p w14:paraId="630D7D42" w14:textId="77777777" w:rsidR="00411CB9" w:rsidRPr="00411CB9" w:rsidRDefault="00411CB9" w:rsidP="00411CB9">
      <w:pPr>
        <w:pStyle w:val="Bibliography"/>
        <w:rPr>
          <w:rFonts w:ascii="Calibri" w:cs="Calibri"/>
        </w:rPr>
      </w:pPr>
      <w:r w:rsidRPr="00411CB9">
        <w:rPr>
          <w:rFonts w:ascii="Calibri" w:cs="Calibri"/>
        </w:rPr>
        <w:lastRenderedPageBreak/>
        <w:t>13.</w:t>
      </w:r>
      <w:r w:rsidRPr="00411CB9">
        <w:rPr>
          <w:rFonts w:ascii="Calibri" w:cs="Calibri"/>
        </w:rPr>
        <w:tab/>
        <w:t>R Core Team. R: A Language and Environment for Statistical Computing. R Foundation for Statistical Computing (2024).</w:t>
      </w:r>
    </w:p>
    <w:p w14:paraId="178B4A09" w14:textId="77777777" w:rsidR="00411CB9" w:rsidRPr="00411CB9" w:rsidRDefault="00411CB9" w:rsidP="00411CB9">
      <w:pPr>
        <w:pStyle w:val="Bibliography"/>
        <w:rPr>
          <w:rFonts w:ascii="Calibri" w:cs="Calibri"/>
        </w:rPr>
      </w:pPr>
      <w:r w:rsidRPr="00411CB9">
        <w:rPr>
          <w:rFonts w:ascii="Calibri" w:cs="Calibri"/>
        </w:rPr>
        <w:t>14.</w:t>
      </w:r>
      <w:r w:rsidRPr="00411CB9">
        <w:rPr>
          <w:rFonts w:ascii="Calibri" w:cs="Calibri"/>
        </w:rPr>
        <w:tab/>
        <w:t xml:space="preserve">Akaike, H. A new look at the statistical model identification. </w:t>
      </w:r>
      <w:r w:rsidRPr="00411CB9">
        <w:rPr>
          <w:rFonts w:ascii="Calibri" w:cs="Calibri"/>
          <w:i/>
          <w:iCs/>
        </w:rPr>
        <w:t>IEEE Transactions on Automatic Control</w:t>
      </w:r>
      <w:r w:rsidRPr="00411CB9">
        <w:rPr>
          <w:rFonts w:ascii="Calibri" w:cs="Calibri"/>
        </w:rPr>
        <w:t xml:space="preserve"> </w:t>
      </w:r>
      <w:r w:rsidRPr="00411CB9">
        <w:rPr>
          <w:rFonts w:ascii="Calibri" w:cs="Calibri"/>
          <w:b/>
          <w:bCs/>
        </w:rPr>
        <w:t>19</w:t>
      </w:r>
      <w:r w:rsidRPr="00411CB9">
        <w:rPr>
          <w:rFonts w:ascii="Calibri" w:cs="Calibri"/>
        </w:rPr>
        <w:t>, 716–723 (1974).</w:t>
      </w:r>
    </w:p>
    <w:p w14:paraId="55A3F4D0" w14:textId="77777777" w:rsidR="00411CB9" w:rsidRPr="00411CB9" w:rsidRDefault="00411CB9" w:rsidP="00411CB9">
      <w:pPr>
        <w:pStyle w:val="Bibliography"/>
        <w:rPr>
          <w:rFonts w:ascii="Calibri" w:cs="Calibri"/>
        </w:rPr>
      </w:pPr>
      <w:r w:rsidRPr="00411CB9">
        <w:rPr>
          <w:rFonts w:ascii="Calibri" w:cs="Calibri"/>
        </w:rPr>
        <w:t>15.</w:t>
      </w:r>
      <w:r w:rsidRPr="00411CB9">
        <w:rPr>
          <w:rFonts w:ascii="Calibri" w:cs="Calibri"/>
        </w:rPr>
        <w:tab/>
        <w:t xml:space="preserve">Baumdicker, F. </w:t>
      </w:r>
      <w:r w:rsidRPr="00411CB9">
        <w:rPr>
          <w:rFonts w:ascii="Calibri" w:cs="Calibri"/>
          <w:i/>
          <w:iCs/>
        </w:rPr>
        <w:t>et al.</w:t>
      </w:r>
      <w:r w:rsidRPr="00411CB9">
        <w:rPr>
          <w:rFonts w:ascii="Calibri" w:cs="Calibri"/>
        </w:rPr>
        <w:t xml:space="preserve"> Efficient ancestry and mutation simulation with msprime 1.0. </w:t>
      </w:r>
      <w:r w:rsidRPr="00411CB9">
        <w:rPr>
          <w:rFonts w:ascii="Calibri" w:cs="Calibri"/>
          <w:i/>
          <w:iCs/>
        </w:rPr>
        <w:t>Genetics</w:t>
      </w:r>
      <w:r w:rsidRPr="00411CB9">
        <w:rPr>
          <w:rFonts w:ascii="Calibri" w:cs="Calibri"/>
        </w:rPr>
        <w:t xml:space="preserve"> </w:t>
      </w:r>
      <w:r w:rsidRPr="00411CB9">
        <w:rPr>
          <w:rFonts w:ascii="Calibri" w:cs="Calibri"/>
          <w:b/>
          <w:bCs/>
        </w:rPr>
        <w:t>220</w:t>
      </w:r>
      <w:r w:rsidRPr="00411CB9">
        <w:rPr>
          <w:rFonts w:ascii="Calibri" w:cs="Calibri"/>
        </w:rPr>
        <w:t>, iyab229 (2022).</w:t>
      </w:r>
    </w:p>
    <w:p w14:paraId="0DF3BC96" w14:textId="77777777" w:rsidR="00411CB9" w:rsidRPr="00411CB9" w:rsidRDefault="00411CB9" w:rsidP="00411CB9">
      <w:pPr>
        <w:pStyle w:val="Bibliography"/>
        <w:rPr>
          <w:rFonts w:ascii="Calibri" w:cs="Calibri"/>
        </w:rPr>
      </w:pPr>
      <w:r w:rsidRPr="00411CB9">
        <w:rPr>
          <w:rFonts w:ascii="Calibri" w:cs="Calibri"/>
        </w:rPr>
        <w:t>16.</w:t>
      </w:r>
      <w:r w:rsidRPr="00411CB9">
        <w:rPr>
          <w:rFonts w:ascii="Calibri" w:cs="Calibri"/>
        </w:rPr>
        <w:tab/>
        <w:t xml:space="preserve">Halldorsson, B. V. </w:t>
      </w:r>
      <w:r w:rsidRPr="00411CB9">
        <w:rPr>
          <w:rFonts w:ascii="Calibri" w:cs="Calibri"/>
          <w:i/>
          <w:iCs/>
        </w:rPr>
        <w:t>et al.</w:t>
      </w:r>
      <w:r w:rsidRPr="00411CB9">
        <w:rPr>
          <w:rFonts w:ascii="Calibri" w:cs="Calibri"/>
        </w:rPr>
        <w:t xml:space="preserve"> Characterizing mutagenic effects of recombination through a sequence-level genetic map. </w:t>
      </w:r>
      <w:r w:rsidRPr="00411CB9">
        <w:rPr>
          <w:rFonts w:ascii="Calibri" w:cs="Calibri"/>
          <w:i/>
          <w:iCs/>
        </w:rPr>
        <w:t>Science</w:t>
      </w:r>
      <w:r w:rsidRPr="00411CB9">
        <w:rPr>
          <w:rFonts w:ascii="Calibri" w:cs="Calibri"/>
        </w:rPr>
        <w:t xml:space="preserve"> </w:t>
      </w:r>
      <w:r w:rsidRPr="00411CB9">
        <w:rPr>
          <w:rFonts w:ascii="Calibri" w:cs="Calibri"/>
          <w:b/>
          <w:bCs/>
        </w:rPr>
        <w:t>363</w:t>
      </w:r>
      <w:r w:rsidRPr="00411CB9">
        <w:rPr>
          <w:rFonts w:ascii="Calibri" w:cs="Calibri"/>
        </w:rPr>
        <w:t>, eaau1043 (2019).</w:t>
      </w:r>
    </w:p>
    <w:p w14:paraId="5A9684FB" w14:textId="77777777" w:rsidR="00411CB9" w:rsidRPr="00411CB9" w:rsidRDefault="00411CB9" w:rsidP="00411CB9">
      <w:pPr>
        <w:pStyle w:val="Bibliography"/>
        <w:rPr>
          <w:rFonts w:ascii="Calibri" w:cs="Calibri"/>
        </w:rPr>
      </w:pPr>
      <w:r w:rsidRPr="00411CB9">
        <w:rPr>
          <w:rFonts w:ascii="Calibri" w:cs="Calibri"/>
        </w:rPr>
        <w:t>17.</w:t>
      </w:r>
      <w:r w:rsidRPr="00411CB9">
        <w:rPr>
          <w:rFonts w:ascii="Calibri" w:cs="Calibri"/>
        </w:rPr>
        <w:tab/>
        <w:t xml:space="preserve">Fullerton, S. M., Bernardo Carvalho, A. &amp; Clark, A. G. Local Rates of Recombination Are Positively Correlated with GC Content in the Human Genome. </w:t>
      </w:r>
      <w:r w:rsidRPr="00411CB9">
        <w:rPr>
          <w:rFonts w:ascii="Calibri" w:cs="Calibri"/>
          <w:i/>
          <w:iCs/>
        </w:rPr>
        <w:t>Molecular Biology and Evolution</w:t>
      </w:r>
      <w:r w:rsidRPr="00411CB9">
        <w:rPr>
          <w:rFonts w:ascii="Calibri" w:cs="Calibri"/>
        </w:rPr>
        <w:t xml:space="preserve"> </w:t>
      </w:r>
      <w:r w:rsidRPr="00411CB9">
        <w:rPr>
          <w:rFonts w:ascii="Calibri" w:cs="Calibri"/>
          <w:b/>
          <w:bCs/>
        </w:rPr>
        <w:t>18</w:t>
      </w:r>
      <w:r w:rsidRPr="00411CB9">
        <w:rPr>
          <w:rFonts w:ascii="Calibri" w:cs="Calibri"/>
        </w:rPr>
        <w:t>, 1139–1142 (2001).</w:t>
      </w:r>
    </w:p>
    <w:p w14:paraId="112E0885" w14:textId="727385AB" w:rsidR="00680B80" w:rsidRDefault="002721B3" w:rsidP="000B1E03">
      <w:pPr>
        <w:pStyle w:val="Heading1"/>
      </w:pPr>
      <w:r>
        <w:fldChar w:fldCharType="end"/>
      </w:r>
      <w:r w:rsidR="00680B80">
        <w:t>Appendix</w:t>
      </w:r>
    </w:p>
    <w:p w14:paraId="7853FD76" w14:textId="1CA1ECD4" w:rsidR="00560949" w:rsidRPr="005B5C84" w:rsidRDefault="00064DE5" w:rsidP="00560949">
      <w:pPr>
        <w:pStyle w:val="Heading2"/>
      </w:pPr>
      <w:r>
        <w:t>Deriving the</w:t>
      </w:r>
      <w:r w:rsidR="0048537D">
        <w:t xml:space="preserve"> marginal distribution of </w:t>
      </w:r>
      <m:oMath>
        <m:r>
          <m:rPr>
            <m:sty m:val="bi"/>
          </m:rPr>
          <w:rPr>
            <w:rFonts w:ascii="Cambria Math" w:hAnsi="Cambria Math"/>
          </w:rPr>
          <m:t>L</m:t>
        </m:r>
      </m:oMath>
      <w:r w:rsidR="0048537D">
        <w:t xml:space="preserve"> w</w:t>
      </w:r>
      <w:r w:rsidR="00560949">
        <w:t xml:space="preserve">hen </w:t>
      </w:r>
      <m:oMath>
        <m:r>
          <m:rPr>
            <m:sty m:val="bi"/>
          </m:rPr>
          <w:rPr>
            <w:rFonts w:ascii="Cambria Math" w:hAnsi="Cambria Math"/>
          </w:rPr>
          <m:t>N</m:t>
        </m:r>
      </m:oMath>
      <w:r w:rsidR="00560949">
        <w:t xml:space="preserve"> is a sum of two geometric </w:t>
      </w:r>
      <w:r>
        <w:t>r</w:t>
      </w:r>
      <w:r w:rsidR="00F45A7E">
        <w:t>andom variables</w:t>
      </w:r>
    </w:p>
    <w:p w14:paraId="0F28A093" w14:textId="1D9B5D24" w:rsidR="00622F13" w:rsidRPr="00290ED1" w:rsidRDefault="001206C8" w:rsidP="00622F13">
      <w:pPr>
        <w:rPr>
          <w:bCs/>
        </w:rPr>
      </w:pPr>
      <w:r>
        <w:t>We</w:t>
      </w:r>
      <w:r w:rsidR="00622F13">
        <w:t xml:space="preserve"> consider the case in which </w:t>
      </w:r>
      <m:oMath>
        <m:r>
          <w:rPr>
            <w:rFonts w:ascii="Cambria Math" w:hAnsi="Cambria Math"/>
          </w:rPr>
          <m:t>N</m:t>
        </m:r>
      </m:oMath>
      <w:r w:rsidR="00622F13">
        <w:t xml:space="preserve"> is distributed as a sum of two independent and identical</w:t>
      </w:r>
      <w:r w:rsidR="00673610">
        <w:t>ly distributed</w:t>
      </w:r>
      <w:r w:rsidR="00622F13">
        <w:t xml:space="preserve"> geometric random variables</w:t>
      </w:r>
      <w:r w:rsidR="00622F13">
        <w:rPr>
          <w:rFonts w:hint="eastAsia"/>
        </w:rPr>
        <w:t xml:space="preserve"> each with mean </w:t>
      </w:r>
      <m:oMath>
        <m:r>
          <w:rPr>
            <w:rFonts w:ascii="Cambria Math" w:hAnsi="Cambria Math"/>
          </w:rPr>
          <m:t>ϕ/2</m:t>
        </m:r>
      </m:oMath>
      <w:r w:rsidR="00622F13">
        <w:t xml:space="preserve">. </w:t>
      </w:r>
      <w:r w:rsidR="00290ED1">
        <w:rPr>
          <w:bCs/>
        </w:rPr>
        <w:t>We have,</w:t>
      </w:r>
    </w:p>
    <w:p w14:paraId="24A4DACE" w14:textId="77777777" w:rsidR="00622F13" w:rsidRDefault="00622F13" w:rsidP="00622F13">
      <w:pPr>
        <w:ind w:firstLine="360"/>
        <w:jc w:val="center"/>
      </w:pPr>
      <w:r>
        <w:t xml:space="preserve"> </w:t>
      </w:r>
      <m:oMath>
        <m:r>
          <w:rPr>
            <w:rFonts w:ascii="Cambria Math" w:hAnsi="Cambria Math"/>
          </w:rPr>
          <m:t>P</m:t>
        </m:r>
        <m:d>
          <m:dPr>
            <m:ctrlPr>
              <w:rPr>
                <w:rFonts w:ascii="Cambria Math" w:hAnsi="Cambria Math"/>
                <w:i/>
              </w:rPr>
            </m:ctrlPr>
          </m:dPr>
          <m:e>
            <m:r>
              <w:rPr>
                <w:rFonts w:ascii="Cambria Math" w:hAnsi="Cambria Math"/>
              </w:rPr>
              <m:t>N=n</m:t>
            </m:r>
          </m:e>
        </m:d>
        <m:r>
          <w:rPr>
            <w:rFonts w:ascii="Cambria Math" w:hAnsi="Cambria Math"/>
          </w:rPr>
          <m:t>=</m:t>
        </m:r>
        <m:sSup>
          <m:sSupPr>
            <m:ctrlPr>
              <w:rPr>
                <w:rFonts w:ascii="Cambria Math" w:hAnsi="Cambria Math"/>
                <w:i/>
              </w:rPr>
            </m:ctrlPr>
          </m:sSupPr>
          <m:e>
            <m:r>
              <w:rPr>
                <w:rFonts w:ascii="Cambria Math" w:hAnsi="Cambria Math"/>
              </w:rPr>
              <m:t>(n-1)</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ϕ</m:t>
                    </m:r>
                  </m:den>
                </m:f>
              </m:e>
            </m:d>
          </m:e>
          <m:sup>
            <m:r>
              <w:rPr>
                <w:rFonts w:ascii="Cambria Math" w:hAnsi="Cambria Math"/>
              </w:rPr>
              <m:t>n-2</m:t>
            </m:r>
          </m:sup>
        </m:sSup>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ϕ</m:t>
                </m:r>
              </m:den>
            </m:f>
            <m:r>
              <w:rPr>
                <w:rFonts w:ascii="Cambria Math" w:hAnsi="Cambria Math"/>
              </w:rPr>
              <m:t>)</m:t>
            </m:r>
          </m:e>
          <m:sup>
            <m:r>
              <w:rPr>
                <w:rFonts w:ascii="Cambria Math" w:hAnsi="Cambria Math"/>
              </w:rPr>
              <m:t>2</m:t>
            </m:r>
          </m:sup>
        </m:sSup>
      </m:oMath>
      <w:r>
        <w:t>.</w:t>
      </w:r>
    </w:p>
    <w:p w14:paraId="636ADB8A" w14:textId="41F4104A" w:rsidR="00622F13" w:rsidRDefault="00622F13" w:rsidP="00622F13">
      <w:r>
        <w:t>Letting</w:t>
      </w:r>
      <w:r>
        <w:rPr>
          <w:rFonts w:hint="eastAsia"/>
        </w:rPr>
        <w:t xml:space="preserve"> </w:t>
      </w:r>
      <m:oMath>
        <m:r>
          <w:rPr>
            <w:rFonts w:ascii="Cambria Math" w:hAnsi="Cambria Math"/>
          </w:rPr>
          <m:t>γ=</m:t>
        </m:r>
        <m:f>
          <m:fPr>
            <m:ctrlPr>
              <w:rPr>
                <w:rFonts w:ascii="Cambria Math" w:hAnsi="Cambria Math"/>
                <w:i/>
              </w:rPr>
            </m:ctrlPr>
          </m:fPr>
          <m:num>
            <m:r>
              <w:rPr>
                <w:rFonts w:ascii="Cambria Math" w:hAnsi="Cambria Math"/>
              </w:rPr>
              <m:t>2</m:t>
            </m:r>
          </m:num>
          <m:den>
            <m:r>
              <w:rPr>
                <w:rFonts w:ascii="Cambria Math" w:hAnsi="Cambria Math"/>
              </w:rPr>
              <m:t>ϕ</m:t>
            </m:r>
          </m:den>
        </m:f>
      </m:oMath>
      <w:r>
        <w:rPr>
          <w:rFonts w:hint="eastAsia"/>
        </w:rPr>
        <w:t>,</w:t>
      </w:r>
    </w:p>
    <w:p w14:paraId="15751AA5" w14:textId="6B3BF6E9" w:rsidR="00622F13" w:rsidRDefault="00622F13" w:rsidP="00622F13">
      <w:pPr>
        <w:jc w:val="center"/>
        <w:rPr>
          <w:sz w:val="24"/>
        </w:rPr>
      </w:pPr>
      <m:oMathPara>
        <m:oMathParaPr>
          <m:jc m:val="center"/>
        </m:oMathParaPr>
        <m:oMath>
          <m:r>
            <w:rPr>
              <w:rFonts w:ascii="Cambria Math" w:hAnsi="Cambria Math"/>
            </w:rPr>
            <w:lastRenderedPageBreak/>
            <m:t>P</m:t>
          </m:r>
          <m:d>
            <m:dPr>
              <m:ctrlPr>
                <w:rPr>
                  <w:rFonts w:ascii="Cambria Math" w:hAnsi="Cambria Math"/>
                  <w:i/>
                </w:rPr>
              </m:ctrlPr>
            </m:dPr>
            <m:e>
              <m:r>
                <w:rPr>
                  <w:rFonts w:ascii="Cambria Math" w:hAnsi="Cambria Math"/>
                </w:rPr>
                <m:t>L=l</m:t>
              </m:r>
            </m:e>
          </m:d>
          <m:r>
            <m:rPr>
              <m:aln/>
            </m:rPr>
            <w:rPr>
              <w:rFonts w:ascii="Cambria Math" w:hAnsi="Cambria Math"/>
            </w:rPr>
            <m:t xml:space="preserve">= </m:t>
          </m:r>
          <m:nary>
            <m:naryPr>
              <m:chr m:val="∑"/>
              <m:limLoc m:val="undOvr"/>
              <m:ctrlPr>
                <w:rPr>
                  <w:rFonts w:ascii="Cambria Math" w:hAnsi="Cambria Math"/>
                  <w:i/>
                </w:rPr>
              </m:ctrlPr>
            </m:naryPr>
            <m:sub>
              <m:r>
                <w:rPr>
                  <w:rFonts w:ascii="Cambria Math" w:hAnsi="Cambria Math"/>
                </w:rPr>
                <m:t>n=l</m:t>
              </m:r>
            </m:sub>
            <m:sup>
              <m:r>
                <w:rPr>
                  <w:rFonts w:ascii="Cambria Math" w:hAnsi="Cambria Math"/>
                </w:rPr>
                <m:t>∞</m:t>
              </m:r>
            </m:sup>
            <m:e>
              <m:r>
                <w:rPr>
                  <w:rFonts w:ascii="Cambria Math" w:hAnsi="Cambria Math"/>
                </w:rPr>
                <m:t>P</m:t>
              </m:r>
              <m:d>
                <m:dPr>
                  <m:ctrlPr>
                    <w:rPr>
                      <w:rFonts w:ascii="Cambria Math" w:hAnsi="Cambria Math"/>
                      <w:i/>
                    </w:rPr>
                  </m:ctrlPr>
                </m:dPr>
                <m:e>
                  <m:r>
                    <w:rPr>
                      <w:rFonts w:ascii="Cambria Math" w:hAnsi="Cambria Math"/>
                    </w:rPr>
                    <m:t>L=l</m:t>
                  </m:r>
                </m:e>
                <m:e>
                  <m:r>
                    <w:rPr>
                      <w:rFonts w:ascii="Cambria Math" w:hAnsi="Cambria Math"/>
                    </w:rPr>
                    <m:t>N=n</m:t>
                  </m:r>
                </m:e>
              </m:d>
              <m:r>
                <w:rPr>
                  <w:rFonts w:ascii="Cambria Math" w:hAnsi="Cambria Math"/>
                </w:rPr>
                <m:t>P</m:t>
              </m:r>
              <m:d>
                <m:dPr>
                  <m:ctrlPr>
                    <w:rPr>
                      <w:rFonts w:ascii="Cambria Math" w:hAnsi="Cambria Math"/>
                      <w:i/>
                    </w:rPr>
                  </m:ctrlPr>
                </m:dPr>
                <m:e>
                  <m:r>
                    <w:rPr>
                      <w:rFonts w:ascii="Cambria Math" w:hAnsi="Cambria Math"/>
                    </w:rPr>
                    <m:t>N=n</m:t>
                  </m:r>
                </m:e>
              </m:d>
            </m:e>
          </m:nary>
          <m:r>
            <m:rPr>
              <m:sty m:val="p"/>
            </m:rPr>
            <w:br/>
          </m:r>
        </m:oMath>
      </m:oMathPara>
      <m:oMath>
        <m:r>
          <w:rPr>
            <w:rFonts w:ascii="Cambria Math" w:hAnsi="Cambria Math"/>
          </w:rPr>
          <m:t>=</m:t>
        </m:r>
        <m:d>
          <m:dPr>
            <m:begChr m:val="{"/>
            <m:endChr m:val=""/>
            <m:ctrlPr>
              <w:rPr>
                <w:rFonts w:ascii="Cambria Math" w:hAnsi="Cambria Math" w:cs="Times New Roman"/>
                <w:i/>
                <w:sz w:val="24"/>
              </w:rPr>
            </m:ctrlPr>
          </m:dPr>
          <m:e>
            <m:eqArr>
              <m:eqArrPr>
                <m:ctrlPr>
                  <w:rPr>
                    <w:rFonts w:ascii="Cambria Math" w:hAnsi="Cambria Math" w:cs="Times New Roman"/>
                    <w:i/>
                    <w:sz w:val="24"/>
                  </w:rPr>
                </m:ctrlPr>
              </m:eqArrPr>
              <m:e>
                <m:f>
                  <m:fPr>
                    <m:ctrlPr>
                      <w:rPr>
                        <w:rFonts w:ascii="Cambria Math" w:hAnsi="Cambria Math"/>
                        <w:i/>
                        <w:kern w:val="0"/>
                        <w14:ligatures w14:val="none"/>
                      </w:rPr>
                    </m:ctrlPr>
                  </m:fPr>
                  <m:num>
                    <m:sSup>
                      <m:sSupPr>
                        <m:ctrlPr>
                          <w:rPr>
                            <w:rFonts w:ascii="Cambria Math" w:hAnsi="Cambria Math"/>
                            <w:i/>
                            <w:kern w:val="0"/>
                            <w14:ligatures w14:val="none"/>
                          </w:rPr>
                        </m:ctrlPr>
                      </m:sSupPr>
                      <m:e>
                        <m:r>
                          <w:rPr>
                            <w:rFonts w:ascii="Cambria Math" w:hAnsi="Cambria Math"/>
                          </w:rPr>
                          <m:t>γ</m:t>
                        </m:r>
                      </m:e>
                      <m:sup>
                        <m:r>
                          <w:rPr>
                            <w:rFonts w:ascii="Cambria Math" w:hAnsi="Cambria Math"/>
                            <w:kern w:val="0"/>
                            <w14:ligatures w14:val="none"/>
                          </w:rPr>
                          <m:t>2</m:t>
                        </m:r>
                      </m:sup>
                    </m:sSup>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1-ψ</m:t>
                            </m:r>
                          </m:e>
                        </m:d>
                      </m:e>
                      <m:sup>
                        <m:r>
                          <w:rPr>
                            <w:rFonts w:ascii="Cambria Math" w:hAnsi="Cambria Math"/>
                            <w:kern w:val="0"/>
                            <w14:ligatures w14:val="none"/>
                          </w:rPr>
                          <m:t>2</m:t>
                        </m:r>
                      </m:sup>
                    </m:sSup>
                  </m:num>
                  <m:den>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rPr>
                              <m:t>γ</m:t>
                            </m:r>
                            <m:r>
                              <w:rPr>
                                <w:rFonts w:ascii="Cambria Math" w:hAnsi="Cambria Math"/>
                                <w:kern w:val="0"/>
                                <w14:ligatures w14:val="none"/>
                              </w:rPr>
                              <m:t>+ψ-</m:t>
                            </m:r>
                            <m:r>
                              <w:rPr>
                                <w:rFonts w:ascii="Cambria Math" w:hAnsi="Cambria Math"/>
                              </w:rPr>
                              <m:t>γ</m:t>
                            </m:r>
                            <m:r>
                              <w:rPr>
                                <w:rFonts w:ascii="Cambria Math" w:hAnsi="Cambria Math"/>
                                <w:kern w:val="0"/>
                                <w14:ligatures w14:val="none"/>
                              </w:rPr>
                              <m:t>ψ</m:t>
                            </m:r>
                          </m:e>
                        </m:d>
                      </m:e>
                      <m:sup>
                        <m:r>
                          <w:rPr>
                            <w:rFonts w:ascii="Cambria Math" w:hAnsi="Cambria Math"/>
                            <w:kern w:val="0"/>
                            <w14:ligatures w14:val="none"/>
                          </w:rPr>
                          <m:t>2</m:t>
                        </m:r>
                      </m:sup>
                    </m:sSup>
                  </m:den>
                </m:f>
                <m:r>
                  <w:rPr>
                    <w:rFonts w:ascii="Cambria Math" w:hAnsi="Cambria Math"/>
                    <w:kern w:val="0"/>
                    <w14:ligatures w14:val="none"/>
                  </w:rPr>
                  <m:t xml:space="preserve">                                          </m:t>
                </m:r>
                <m:r>
                  <m:rPr>
                    <m:nor/>
                  </m:rPr>
                  <w:rPr>
                    <w:rFonts w:ascii="Cambria Math" w:hAnsi="Cambria Math"/>
                    <w:kern w:val="0"/>
                    <w14:ligatures w14:val="none"/>
                  </w:rPr>
                  <m:t>if</m:t>
                </m:r>
                <m:r>
                  <w:rPr>
                    <w:rFonts w:ascii="Cambria Math" w:hAnsi="Cambria Math"/>
                    <w:kern w:val="0"/>
                    <w14:ligatures w14:val="none"/>
                  </w:rPr>
                  <m:t xml:space="preserve">  </m:t>
                </m:r>
                <m:r>
                  <w:rPr>
                    <w:rFonts w:ascii="Cambria Math" w:hAnsi="Cambria Math" w:cs="Times New Roman"/>
                    <w:sz w:val="24"/>
                  </w:rPr>
                  <m:t>l</m:t>
                </m:r>
                <m:r>
                  <w:rPr>
                    <w:rFonts w:ascii="Cambria Math" w:hAnsi="Cambria Math"/>
                    <w:kern w:val="0"/>
                    <w14:ligatures w14:val="none"/>
                  </w:rPr>
                  <m:t>=0</m:t>
                </m:r>
              </m:e>
              <m:e>
                <m:f>
                  <m:fPr>
                    <m:ctrlPr>
                      <w:rPr>
                        <w:rFonts w:ascii="Cambria Math" w:hAnsi="Cambria Math"/>
                        <w:i/>
                        <w:kern w:val="0"/>
                        <w14:ligatures w14:val="none"/>
                      </w:rPr>
                    </m:ctrlPr>
                  </m:fPr>
                  <m:num>
                    <m:r>
                      <w:rPr>
                        <w:rFonts w:ascii="Cambria Math" w:hAnsi="Cambria Math"/>
                        <w:kern w:val="0"/>
                        <w14:ligatures w14:val="none"/>
                      </w:rPr>
                      <m:t>2</m:t>
                    </m:r>
                    <m:sSup>
                      <m:sSupPr>
                        <m:ctrlPr>
                          <w:rPr>
                            <w:rFonts w:ascii="Cambria Math" w:hAnsi="Cambria Math"/>
                            <w:i/>
                            <w:kern w:val="0"/>
                            <w14:ligatures w14:val="none"/>
                          </w:rPr>
                        </m:ctrlPr>
                      </m:sSupPr>
                      <m:e>
                        <m:r>
                          <w:rPr>
                            <w:rFonts w:ascii="Cambria Math" w:hAnsi="Cambria Math"/>
                          </w:rPr>
                          <m:t>γ</m:t>
                        </m:r>
                      </m:e>
                      <m:sup>
                        <m:r>
                          <w:rPr>
                            <w:rFonts w:ascii="Cambria Math" w:hAnsi="Cambria Math"/>
                            <w:kern w:val="0"/>
                            <w14:ligatures w14:val="none"/>
                          </w:rPr>
                          <m:t>2</m:t>
                        </m:r>
                      </m:sup>
                    </m:sSup>
                    <m:r>
                      <w:rPr>
                        <w:rFonts w:ascii="Cambria Math" w:hAnsi="Cambria Math"/>
                        <w:kern w:val="0"/>
                        <w14:ligatures w14:val="none"/>
                      </w:rPr>
                      <m:t>ψ(1-ψ)</m:t>
                    </m:r>
                  </m:num>
                  <m:den>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rPr>
                              <m:t>γ</m:t>
                            </m:r>
                            <m:r>
                              <w:rPr>
                                <w:rFonts w:ascii="Cambria Math" w:hAnsi="Cambria Math"/>
                                <w:kern w:val="0"/>
                                <w14:ligatures w14:val="none"/>
                              </w:rPr>
                              <m:t>+ψ-</m:t>
                            </m:r>
                            <m:r>
                              <w:rPr>
                                <w:rFonts w:ascii="Cambria Math" w:hAnsi="Cambria Math"/>
                              </w:rPr>
                              <m:t>γ</m:t>
                            </m:r>
                            <m:r>
                              <w:rPr>
                                <w:rFonts w:ascii="Cambria Math" w:hAnsi="Cambria Math"/>
                                <w:kern w:val="0"/>
                                <w14:ligatures w14:val="none"/>
                              </w:rPr>
                              <m:t>ψ</m:t>
                            </m:r>
                          </m:e>
                        </m:d>
                      </m:e>
                      <m:sup>
                        <m:r>
                          <w:rPr>
                            <w:rFonts w:ascii="Cambria Math" w:hAnsi="Cambria Math"/>
                            <w:kern w:val="0"/>
                            <w14:ligatures w14:val="none"/>
                          </w:rPr>
                          <m:t>3</m:t>
                        </m:r>
                      </m:sup>
                    </m:sSup>
                  </m:den>
                </m:f>
                <m:r>
                  <w:rPr>
                    <w:rFonts w:ascii="Cambria Math" w:hAnsi="Cambria Math"/>
                    <w:kern w:val="0"/>
                    <w14:ligatures w14:val="none"/>
                  </w:rPr>
                  <m:t xml:space="preserve">                                          </m:t>
                </m:r>
                <m:r>
                  <m:rPr>
                    <m:nor/>
                  </m:rPr>
                  <w:rPr>
                    <w:rFonts w:ascii="Cambria Math" w:hAnsi="Cambria Math"/>
                    <w:kern w:val="0"/>
                    <w14:ligatures w14:val="none"/>
                  </w:rPr>
                  <m:t>if</m:t>
                </m:r>
                <m:r>
                  <w:rPr>
                    <w:rFonts w:ascii="Cambria Math" w:hAnsi="Cambria Math"/>
                    <w:kern w:val="0"/>
                    <w14:ligatures w14:val="none"/>
                  </w:rPr>
                  <m:t xml:space="preserve">  </m:t>
                </m:r>
                <m:r>
                  <w:rPr>
                    <w:rFonts w:ascii="Cambria Math" w:hAnsi="Cambria Math" w:cs="Times New Roman"/>
                    <w:sz w:val="24"/>
                  </w:rPr>
                  <m:t>l</m:t>
                </m:r>
                <m:r>
                  <w:rPr>
                    <w:rFonts w:ascii="Cambria Math" w:hAnsi="Cambria Math"/>
                    <w:kern w:val="0"/>
                    <w14:ligatures w14:val="none"/>
                  </w:rPr>
                  <m:t>=1</m:t>
                </m:r>
              </m:e>
              <m:e>
                <m:f>
                  <m:fPr>
                    <m:ctrlPr>
                      <w:rPr>
                        <w:rFonts w:ascii="Cambria Math" w:hAnsi="Cambria Math"/>
                        <w:i/>
                        <w:kern w:val="0"/>
                        <w14:ligatures w14:val="none"/>
                      </w:rPr>
                    </m:ctrlPr>
                  </m:fPr>
                  <m:num>
                    <m:sSup>
                      <m:sSupPr>
                        <m:ctrlPr>
                          <w:rPr>
                            <w:rFonts w:ascii="Cambria Math" w:hAnsi="Cambria Math"/>
                            <w:i/>
                            <w:kern w:val="0"/>
                            <w14:ligatures w14:val="none"/>
                          </w:rPr>
                        </m:ctrlPr>
                      </m:sSupPr>
                      <m:e>
                        <m:r>
                          <w:rPr>
                            <w:rFonts w:ascii="Cambria Math" w:hAnsi="Cambria Math"/>
                          </w:rPr>
                          <m:t>γ</m:t>
                        </m:r>
                      </m:e>
                      <m:sup>
                        <m:r>
                          <w:rPr>
                            <w:rFonts w:ascii="Cambria Math" w:hAnsi="Cambria Math"/>
                            <w:kern w:val="0"/>
                            <w14:ligatures w14:val="none"/>
                          </w:rPr>
                          <m:t>2</m:t>
                        </m:r>
                      </m:sup>
                    </m:sSup>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m:t>
                            </m:r>
                            <m:r>
                              <w:rPr>
                                <w:rFonts w:ascii="Cambria Math" w:hAnsi="Cambria Math"/>
                              </w:rPr>
                              <m:t>γ</m:t>
                            </m:r>
                          </m:e>
                        </m:d>
                      </m:e>
                      <m:sup>
                        <m:r>
                          <w:rPr>
                            <w:rFonts w:ascii="Cambria Math" w:hAnsi="Cambria Math"/>
                            <w:kern w:val="0"/>
                            <w14:ligatures w14:val="none"/>
                          </w:rPr>
                          <m:t>l-2</m:t>
                        </m:r>
                      </m:sup>
                    </m:sSup>
                    <m:sSup>
                      <m:sSupPr>
                        <m:ctrlPr>
                          <w:rPr>
                            <w:rFonts w:ascii="Cambria Math" w:hAnsi="Cambria Math"/>
                            <w:i/>
                            <w:kern w:val="0"/>
                            <w14:ligatures w14:val="none"/>
                          </w:rPr>
                        </m:ctrlPr>
                      </m:sSupPr>
                      <m:e>
                        <m:r>
                          <w:rPr>
                            <w:rFonts w:ascii="Cambria Math" w:hAnsi="Cambria Math"/>
                            <w:kern w:val="0"/>
                            <w14:ligatures w14:val="none"/>
                          </w:rPr>
                          <m:t>ψ</m:t>
                        </m:r>
                      </m:e>
                      <m:sup>
                        <m:r>
                          <w:rPr>
                            <w:rFonts w:ascii="Cambria Math" w:hAnsi="Cambria Math"/>
                            <w:kern w:val="0"/>
                            <w14:ligatures w14:val="none"/>
                          </w:rPr>
                          <m:t>2</m:t>
                        </m:r>
                      </m:sup>
                    </m:sSup>
                    <m:r>
                      <w:rPr>
                        <w:rFonts w:ascii="Cambria Math" w:hAnsi="Cambria Math"/>
                        <w:kern w:val="0"/>
                        <w14:ligatures w14:val="none"/>
                      </w:rPr>
                      <m:t>[</m:t>
                    </m:r>
                    <m:d>
                      <m:dPr>
                        <m:ctrlPr>
                          <w:rPr>
                            <w:rFonts w:ascii="Cambria Math" w:hAnsi="Cambria Math"/>
                            <w:i/>
                            <w:kern w:val="0"/>
                            <w14:ligatures w14:val="none"/>
                          </w:rPr>
                        </m:ctrlPr>
                      </m:dPr>
                      <m:e>
                        <m:r>
                          <w:rPr>
                            <w:rFonts w:ascii="Cambria Math" w:hAnsi="Cambria Math"/>
                            <w:kern w:val="0"/>
                            <w14:ligatures w14:val="none"/>
                          </w:rPr>
                          <m:t>l-3</m:t>
                        </m:r>
                      </m:e>
                    </m:d>
                    <m:d>
                      <m:dPr>
                        <m:ctrlPr>
                          <w:rPr>
                            <w:rFonts w:ascii="Cambria Math" w:hAnsi="Cambria Math"/>
                            <w:i/>
                            <w:kern w:val="0"/>
                            <w14:ligatures w14:val="none"/>
                          </w:rPr>
                        </m:ctrlPr>
                      </m:dPr>
                      <m:e>
                        <m:r>
                          <w:rPr>
                            <w:rFonts w:ascii="Cambria Math" w:hAnsi="Cambria Math"/>
                          </w:rPr>
                          <m:t>γ</m:t>
                        </m:r>
                        <m:r>
                          <w:rPr>
                            <w:rFonts w:ascii="Cambria Math" w:hAnsi="Cambria Math"/>
                            <w:kern w:val="0"/>
                            <w14:ligatures w14:val="none"/>
                          </w:rPr>
                          <m:t>+ψ-</m:t>
                        </m:r>
                        <m:r>
                          <w:rPr>
                            <w:rFonts w:ascii="Cambria Math" w:hAnsi="Cambria Math"/>
                          </w:rPr>
                          <m:t>γ</m:t>
                        </m:r>
                        <m:r>
                          <w:rPr>
                            <w:rFonts w:ascii="Cambria Math" w:hAnsi="Cambria Math"/>
                            <w:kern w:val="0"/>
                            <w14:ligatures w14:val="none"/>
                          </w:rPr>
                          <m:t>ψ</m:t>
                        </m:r>
                      </m:e>
                    </m:d>
                    <m:r>
                      <w:rPr>
                        <w:rFonts w:ascii="Cambria Math" w:hAnsi="Cambria Math"/>
                        <w:kern w:val="0"/>
                        <w14:ligatures w14:val="none"/>
                      </w:rPr>
                      <m:t>+2]</m:t>
                    </m:r>
                  </m:num>
                  <m:den>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rPr>
                              <m:t>γ</m:t>
                            </m:r>
                            <m:r>
                              <w:rPr>
                                <w:rFonts w:ascii="Cambria Math" w:hAnsi="Cambria Math"/>
                                <w:kern w:val="0"/>
                                <w14:ligatures w14:val="none"/>
                              </w:rPr>
                              <m:t>+ψ-</m:t>
                            </m:r>
                            <m:r>
                              <w:rPr>
                                <w:rFonts w:ascii="Cambria Math" w:hAnsi="Cambria Math"/>
                              </w:rPr>
                              <m:t>γ</m:t>
                            </m:r>
                            <m:r>
                              <w:rPr>
                                <w:rFonts w:ascii="Cambria Math" w:hAnsi="Cambria Math"/>
                                <w:kern w:val="0"/>
                                <w14:ligatures w14:val="none"/>
                              </w:rPr>
                              <m:t>ψ</m:t>
                            </m:r>
                          </m:e>
                        </m:d>
                      </m:e>
                      <m:sup>
                        <m:r>
                          <w:rPr>
                            <w:rFonts w:ascii="Cambria Math" w:hAnsi="Cambria Math"/>
                            <w:kern w:val="0"/>
                            <w14:ligatures w14:val="none"/>
                          </w:rPr>
                          <m:t>3</m:t>
                        </m:r>
                      </m:sup>
                    </m:sSup>
                  </m:den>
                </m:f>
                <m:r>
                  <w:rPr>
                    <w:rFonts w:ascii="Cambria Math" w:hAnsi="Cambria Math"/>
                    <w:kern w:val="0"/>
                    <w14:ligatures w14:val="none"/>
                  </w:rPr>
                  <m:t xml:space="preserve">        </m:t>
                </m:r>
                <m:r>
                  <m:rPr>
                    <m:nor/>
                  </m:rPr>
                  <w:rPr>
                    <w:rFonts w:ascii="Cambria Math" w:hAnsi="Cambria Math"/>
                    <w:kern w:val="0"/>
                    <w14:ligatures w14:val="none"/>
                  </w:rPr>
                  <m:t>if</m:t>
                </m:r>
                <m:r>
                  <w:rPr>
                    <w:rFonts w:ascii="Cambria Math" w:hAnsi="Cambria Math"/>
                    <w:kern w:val="0"/>
                    <w14:ligatures w14:val="none"/>
                  </w:rPr>
                  <m:t xml:space="preserve">  </m:t>
                </m:r>
                <m:r>
                  <w:rPr>
                    <w:rFonts w:ascii="Cambria Math" w:hAnsi="Cambria Math" w:cs="Times New Roman"/>
                    <w:sz w:val="24"/>
                  </w:rPr>
                  <m:t>l</m:t>
                </m:r>
                <m:r>
                  <w:rPr>
                    <w:rFonts w:ascii="Cambria Math" w:hAnsi="Cambria Math"/>
                    <w:kern w:val="0"/>
                    <w14:ligatures w14:val="none"/>
                  </w:rPr>
                  <m:t>≥2</m:t>
                </m:r>
                <m:r>
                  <m:rPr>
                    <m:nor/>
                  </m:rPr>
                  <w:rPr>
                    <w:rFonts w:ascii="Cambria Math" w:hAnsi="Cambria Math"/>
                    <w:kern w:val="0"/>
                    <w14:ligatures w14:val="none"/>
                  </w:rPr>
                  <m:t xml:space="preserve"> </m:t>
                </m:r>
              </m:e>
            </m:eqArr>
          </m:e>
        </m:d>
      </m:oMath>
      <w:r>
        <w:rPr>
          <w:rFonts w:hint="eastAsia"/>
          <w:sz w:val="24"/>
        </w:rPr>
        <w:t>.</w:t>
      </w:r>
    </w:p>
    <w:p w14:paraId="488BF9CB" w14:textId="77777777" w:rsidR="00622F13" w:rsidRPr="00304CE1" w:rsidRDefault="00622F13" w:rsidP="00622F13">
      <w:pPr>
        <w:jc w:val="left"/>
        <w:rPr>
          <w:szCs w:val="22"/>
        </w:rPr>
      </w:pPr>
      <w:r w:rsidRPr="00304CE1">
        <w:rPr>
          <w:rFonts w:hint="eastAsia"/>
          <w:szCs w:val="22"/>
        </w:rPr>
        <w:t>Then,</w:t>
      </w:r>
    </w:p>
    <w:p w14:paraId="609A09E1" w14:textId="5C1DEBE3" w:rsidR="00033B9D" w:rsidRDefault="00304CE1" w:rsidP="00033B9D">
      <w:pPr>
        <w:jc w:val="left"/>
      </w:pPr>
      <m:oMathPara>
        <m:oMathParaPr>
          <m:jc m:val="center"/>
        </m:oMathParaPr>
        <m:oMath>
          <m:r>
            <w:rPr>
              <w:rFonts w:ascii="Cambria Math" w:hAnsi="Cambria Math"/>
            </w:rPr>
            <m:t>P</m:t>
          </m:r>
          <m:d>
            <m:dPr>
              <m:ctrlPr>
                <w:rPr>
                  <w:rFonts w:ascii="Cambria Math" w:hAnsi="Cambria Math"/>
                  <w:i/>
                </w:rPr>
              </m:ctrlPr>
            </m:dPr>
            <m:e>
              <m:r>
                <w:rPr>
                  <w:rFonts w:ascii="Cambria Math" w:hAnsi="Cambria Math"/>
                </w:rPr>
                <m:t>2≤L≤M</m:t>
              </m:r>
            </m:e>
          </m:d>
          <m:r>
            <w:rPr>
              <w:rFonts w:ascii="Cambria Math" w:hAnsi="Cambria Math"/>
            </w:rPr>
            <m:t xml:space="preserve">= </m:t>
          </m:r>
          <m:nary>
            <m:naryPr>
              <m:chr m:val="∑"/>
              <m:limLoc m:val="undOvr"/>
              <m:ctrlPr>
                <w:rPr>
                  <w:rFonts w:ascii="Cambria Math" w:hAnsi="Cambria Math"/>
                </w:rPr>
              </m:ctrlPr>
            </m:naryPr>
            <m:sub>
              <m:r>
                <w:rPr>
                  <w:rFonts w:ascii="Cambria Math"/>
                </w:rPr>
                <m:t>l=2</m:t>
              </m:r>
            </m:sub>
            <m:sup>
              <m:r>
                <w:rPr>
                  <w:rFonts w:ascii="Cambria Math"/>
                </w:rPr>
                <m:t>M</m:t>
              </m:r>
            </m:sup>
            <m:e>
              <m:f>
                <m:fPr>
                  <m:ctrlPr>
                    <w:rPr>
                      <w:rFonts w:ascii="Cambria Math" w:hAnsi="Cambria Math"/>
                      <w:i/>
                      <w:kern w:val="0"/>
                      <w14:ligatures w14:val="none"/>
                    </w:rPr>
                  </m:ctrlPr>
                </m:fPr>
                <m:num>
                  <m:sSup>
                    <m:sSupPr>
                      <m:ctrlPr>
                        <w:rPr>
                          <w:rFonts w:ascii="Cambria Math" w:hAnsi="Cambria Math"/>
                          <w:i/>
                          <w:kern w:val="0"/>
                          <w14:ligatures w14:val="none"/>
                        </w:rPr>
                      </m:ctrlPr>
                    </m:sSupPr>
                    <m:e>
                      <m:r>
                        <w:rPr>
                          <w:rFonts w:ascii="Cambria Math" w:hAnsi="Cambria Math"/>
                        </w:rPr>
                        <m:t>γ</m:t>
                      </m:r>
                    </m:e>
                    <m:sup>
                      <m:r>
                        <w:rPr>
                          <w:rFonts w:ascii="Cambria Math" w:hAnsi="Cambria Math"/>
                          <w:kern w:val="0"/>
                          <w14:ligatures w14:val="none"/>
                        </w:rPr>
                        <m:t>2</m:t>
                      </m:r>
                    </m:sup>
                  </m:sSup>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m:t>
                          </m:r>
                          <m:r>
                            <w:rPr>
                              <w:rFonts w:ascii="Cambria Math" w:hAnsi="Cambria Math"/>
                            </w:rPr>
                            <m:t>γ</m:t>
                          </m:r>
                        </m:e>
                      </m:d>
                    </m:e>
                    <m:sup>
                      <m:r>
                        <w:rPr>
                          <w:rFonts w:ascii="Cambria Math" w:hAnsi="Cambria Math"/>
                          <w:kern w:val="0"/>
                          <w14:ligatures w14:val="none"/>
                        </w:rPr>
                        <m:t>l-2</m:t>
                      </m:r>
                    </m:sup>
                  </m:sSup>
                  <m:sSup>
                    <m:sSupPr>
                      <m:ctrlPr>
                        <w:rPr>
                          <w:rFonts w:ascii="Cambria Math" w:hAnsi="Cambria Math"/>
                          <w:i/>
                          <w:kern w:val="0"/>
                          <w14:ligatures w14:val="none"/>
                        </w:rPr>
                      </m:ctrlPr>
                    </m:sSupPr>
                    <m:e>
                      <m:r>
                        <w:rPr>
                          <w:rFonts w:ascii="Cambria Math" w:hAnsi="Cambria Math"/>
                          <w:kern w:val="0"/>
                          <w14:ligatures w14:val="none"/>
                        </w:rPr>
                        <m:t>ψ</m:t>
                      </m:r>
                    </m:e>
                    <m:sup>
                      <m:r>
                        <w:rPr>
                          <w:rFonts w:ascii="Cambria Math" w:hAnsi="Cambria Math"/>
                          <w:kern w:val="0"/>
                          <w14:ligatures w14:val="none"/>
                        </w:rPr>
                        <m:t>2</m:t>
                      </m:r>
                    </m:sup>
                  </m:sSup>
                  <m:d>
                    <m:dPr>
                      <m:begChr m:val="["/>
                      <m:endChr m:val="]"/>
                      <m:ctrlPr>
                        <w:rPr>
                          <w:rFonts w:ascii="Cambria Math" w:hAnsi="Cambria Math"/>
                          <w:i/>
                          <w:kern w:val="0"/>
                          <w14:ligatures w14:val="none"/>
                        </w:rPr>
                      </m:ctrlPr>
                    </m:dPr>
                    <m:e>
                      <m:d>
                        <m:dPr>
                          <m:ctrlPr>
                            <w:rPr>
                              <w:rFonts w:ascii="Cambria Math" w:hAnsi="Cambria Math"/>
                              <w:i/>
                              <w:kern w:val="0"/>
                              <w14:ligatures w14:val="none"/>
                            </w:rPr>
                          </m:ctrlPr>
                        </m:dPr>
                        <m:e>
                          <m:r>
                            <w:rPr>
                              <w:rFonts w:ascii="Cambria Math" w:hAnsi="Cambria Math"/>
                              <w:kern w:val="0"/>
                              <w14:ligatures w14:val="none"/>
                            </w:rPr>
                            <m:t>l-3</m:t>
                          </m:r>
                        </m:e>
                      </m:d>
                      <m:d>
                        <m:dPr>
                          <m:ctrlPr>
                            <w:rPr>
                              <w:rFonts w:ascii="Cambria Math" w:hAnsi="Cambria Math"/>
                              <w:i/>
                              <w:kern w:val="0"/>
                              <w14:ligatures w14:val="none"/>
                            </w:rPr>
                          </m:ctrlPr>
                        </m:dPr>
                        <m:e>
                          <m:r>
                            <w:rPr>
                              <w:rFonts w:ascii="Cambria Math" w:hAnsi="Cambria Math"/>
                            </w:rPr>
                            <m:t>γ</m:t>
                          </m:r>
                          <m:r>
                            <w:rPr>
                              <w:rFonts w:ascii="Cambria Math" w:hAnsi="Cambria Math"/>
                              <w:kern w:val="0"/>
                              <w14:ligatures w14:val="none"/>
                            </w:rPr>
                            <m:t>+ψ-</m:t>
                          </m:r>
                          <m:r>
                            <w:rPr>
                              <w:rFonts w:ascii="Cambria Math" w:hAnsi="Cambria Math"/>
                            </w:rPr>
                            <m:t>γ</m:t>
                          </m:r>
                          <m:r>
                            <w:rPr>
                              <w:rFonts w:ascii="Cambria Math" w:hAnsi="Cambria Math"/>
                              <w:kern w:val="0"/>
                              <w14:ligatures w14:val="none"/>
                            </w:rPr>
                            <m:t>ψ</m:t>
                          </m:r>
                        </m:e>
                      </m:d>
                      <m:r>
                        <w:rPr>
                          <w:rFonts w:ascii="Cambria Math" w:hAnsi="Cambria Math"/>
                          <w:kern w:val="0"/>
                          <w14:ligatures w14:val="none"/>
                        </w:rPr>
                        <m:t>+2</m:t>
                      </m:r>
                    </m:e>
                  </m:d>
                </m:num>
                <m:den>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rPr>
                            <m:t>γ</m:t>
                          </m:r>
                          <m:r>
                            <w:rPr>
                              <w:rFonts w:ascii="Cambria Math" w:hAnsi="Cambria Math"/>
                              <w:kern w:val="0"/>
                              <w14:ligatures w14:val="none"/>
                            </w:rPr>
                            <m:t>+ψ-</m:t>
                          </m:r>
                          <m:r>
                            <w:rPr>
                              <w:rFonts w:ascii="Cambria Math" w:hAnsi="Cambria Math"/>
                            </w:rPr>
                            <m:t>γ</m:t>
                          </m:r>
                          <m:r>
                            <w:rPr>
                              <w:rFonts w:ascii="Cambria Math" w:hAnsi="Cambria Math"/>
                              <w:kern w:val="0"/>
                              <w14:ligatures w14:val="none"/>
                            </w:rPr>
                            <m:t>ψ</m:t>
                          </m:r>
                        </m:e>
                      </m:d>
                    </m:e>
                    <m:sup>
                      <m:r>
                        <w:rPr>
                          <w:rFonts w:ascii="Cambria Math" w:hAnsi="Cambria Math"/>
                          <w:kern w:val="0"/>
                          <w14:ligatures w14:val="none"/>
                        </w:rPr>
                        <m:t>3</m:t>
                      </m:r>
                    </m:sup>
                  </m:sSup>
                </m:den>
              </m:f>
              <m:ctrlPr>
                <w:rPr>
                  <w:rFonts w:ascii="Cambria Math" w:hAnsi="Cambria Math" w:cs="Arial"/>
                </w:rPr>
              </m:ctrlPr>
            </m:e>
          </m:nary>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γ+ψ-γψ</m:t>
                  </m:r>
                </m:e>
              </m:d>
              <m:sSup>
                <m:sSupPr>
                  <m:ctrlPr>
                    <w:rPr>
                      <w:rFonts w:ascii="Cambria Math" w:hAnsi="Cambria Math"/>
                      <w:i/>
                    </w:rPr>
                  </m:ctrlPr>
                </m:sSupPr>
                <m:e>
                  <m:r>
                    <w:rPr>
                      <w:rFonts w:ascii="Cambria Math" w:hAnsi="Cambria Math"/>
                    </w:rPr>
                    <m:t>ψ</m:t>
                  </m:r>
                </m:e>
                <m:sup>
                  <m:r>
                    <w:rPr>
                      <w:rFonts w:ascii="Cambria Math" w:hAnsi="Cambria Math"/>
                    </w:rPr>
                    <m:t>2</m:t>
                  </m:r>
                </m:sup>
              </m:sSup>
              <m:d>
                <m:dPr>
                  <m:begChr m:val="["/>
                  <m:endChr m:val="]"/>
                  <m:ctrlPr>
                    <w:rPr>
                      <w:rFonts w:ascii="Cambria Math" w:hAnsi="Cambria Math"/>
                      <w:i/>
                    </w:rPr>
                  </m:ctrlPr>
                </m:dPr>
                <m:e>
                  <m:d>
                    <m:dPr>
                      <m:ctrlPr>
                        <w:rPr>
                          <w:rFonts w:ascii="Cambria Math" w:hAnsi="Cambria Math"/>
                          <w:i/>
                        </w:rPr>
                      </m:ctrlPr>
                    </m:dPr>
                    <m:e>
                      <m:r>
                        <w:rPr>
                          <w:rFonts w:ascii="Cambria Math" w:hAnsi="Cambria Math"/>
                        </w:rPr>
                        <m:t>3-M</m:t>
                      </m:r>
                    </m:e>
                  </m:d>
                  <m:r>
                    <w:rPr>
                      <w:rFonts w:ascii="Cambria Math" w:hAnsi="Cambria Math"/>
                    </w:rPr>
                    <m:t>γ</m:t>
                  </m:r>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M-1</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M-1</m:t>
                      </m:r>
                    </m:sup>
                  </m:sSup>
                  <m:r>
                    <w:rPr>
                      <w:rFonts w:ascii="Cambria Math" w:hAnsi="Cambria Math"/>
                    </w:rPr>
                    <m:t>-2γ+1</m:t>
                  </m:r>
                </m:e>
              </m:d>
              <m:r>
                <w:rPr>
                  <w:rFonts w:ascii="Cambria Math" w:hAnsi="Cambria Math"/>
                </w:rPr>
                <m:t>+2γ</m:t>
              </m:r>
              <m:sSup>
                <m:sSupPr>
                  <m:ctrlPr>
                    <w:rPr>
                      <w:rFonts w:ascii="Cambria Math" w:hAnsi="Cambria Math"/>
                      <w:i/>
                    </w:rPr>
                  </m:ctrlPr>
                </m:sSupPr>
                <m:e>
                  <m:r>
                    <w:rPr>
                      <w:rFonts w:ascii="Cambria Math" w:hAnsi="Cambria Math"/>
                    </w:rPr>
                    <m:t>ψ</m:t>
                  </m:r>
                </m:e>
                <m:sup>
                  <m:r>
                    <w:rPr>
                      <w:rFonts w:ascii="Cambria Math" w:hAnsi="Cambria Math"/>
                    </w:rPr>
                    <m:t>2</m:t>
                  </m:r>
                </m:sup>
              </m:sSup>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M-1</m:t>
                  </m:r>
                </m:sup>
              </m:sSup>
              <m:r>
                <w:rPr>
                  <w:rFonts w:ascii="Cambria Math" w:hAnsi="Cambria Math"/>
                </w:rPr>
                <m:t>]</m:t>
              </m:r>
            </m:num>
            <m:den>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rPr>
                        <m:t>γ</m:t>
                      </m:r>
                      <m:r>
                        <w:rPr>
                          <w:rFonts w:ascii="Cambria Math" w:hAnsi="Cambria Math"/>
                          <w:kern w:val="0"/>
                          <w14:ligatures w14:val="none"/>
                        </w:rPr>
                        <m:t>+ψ-</m:t>
                      </m:r>
                      <m:r>
                        <w:rPr>
                          <w:rFonts w:ascii="Cambria Math" w:hAnsi="Cambria Math"/>
                        </w:rPr>
                        <m:t>γ</m:t>
                      </m:r>
                      <m:r>
                        <w:rPr>
                          <w:rFonts w:ascii="Cambria Math" w:hAnsi="Cambria Math"/>
                          <w:kern w:val="0"/>
                          <w14:ligatures w14:val="none"/>
                        </w:rPr>
                        <m:t>ψ</m:t>
                      </m:r>
                    </m:e>
                  </m:d>
                </m:e>
                <m:sup>
                  <m:r>
                    <w:rPr>
                      <w:rFonts w:ascii="Cambria Math" w:hAnsi="Cambria Math"/>
                      <w:kern w:val="0"/>
                      <w14:ligatures w14:val="none"/>
                    </w:rPr>
                    <m:t>3</m:t>
                  </m:r>
                </m:sup>
              </m:sSup>
            </m:den>
          </m:f>
          <m:r>
            <m:rPr>
              <m:sty m:val="p"/>
            </m:rPr>
            <w:rPr>
              <w:rFonts w:ascii="Cambria Math"/>
            </w:rPr>
            <m:t>.</m:t>
          </m:r>
          <m:r>
            <m:rPr>
              <m:sty m:val="p"/>
            </m:rPr>
            <w:br/>
          </m:r>
        </m:oMath>
      </m:oMathPara>
      <w:r w:rsidR="00443CE3">
        <w:t>Finally</w:t>
      </w:r>
      <w:r w:rsidR="00033B9D">
        <w:t>,</w:t>
      </w:r>
    </w:p>
    <w:p w14:paraId="0D3E5DCB" w14:textId="2A1925A3" w:rsidR="00033B9D" w:rsidRPr="00033B9D" w:rsidRDefault="00033B9D" w:rsidP="00354F71">
      <w:pPr>
        <w:jc w:val="center"/>
      </w:pPr>
      <m:oMathPara>
        <m:oMath>
          <m:r>
            <w:rPr>
              <w:rFonts w:ascii="Cambria Math" w:hAnsi="Cambria Math"/>
            </w:rPr>
            <m:t>P</m:t>
          </m:r>
          <m:d>
            <m:dPr>
              <m:ctrlPr>
                <w:rPr>
                  <w:rFonts w:ascii="Cambria Math" w:hAnsi="Cambria Math"/>
                  <w:i/>
                </w:rPr>
              </m:ctrlPr>
            </m:dPr>
            <m:e>
              <m:r>
                <w:rPr>
                  <w:rFonts w:ascii="Cambria Math" w:hAnsi="Cambria Math"/>
                </w:rPr>
                <m:t>L=l</m:t>
              </m:r>
            </m:e>
            <m:e>
              <m:r>
                <w:rPr>
                  <w:rFonts w:ascii="Cambria Math" w:hAnsi="Cambria Math"/>
                </w:rPr>
                <m:t>2≤L≤1500</m:t>
              </m:r>
            </m:e>
          </m:d>
          <m:r>
            <w:rPr>
              <w:rFonts w:ascii="Cambria Math" w:hAnsi="Cambria Math"/>
            </w:rPr>
            <m:t xml:space="preserve">= </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L=l</m:t>
                  </m:r>
                </m:e>
              </m:d>
            </m:num>
            <m:den>
              <m:r>
                <w:rPr>
                  <w:rFonts w:ascii="Cambria Math" w:hAnsi="Cambria Math"/>
                </w:rPr>
                <m:t>P</m:t>
              </m:r>
              <m:d>
                <m:dPr>
                  <m:ctrlPr>
                    <w:rPr>
                      <w:rFonts w:ascii="Cambria Math" w:hAnsi="Cambria Math"/>
                      <w:i/>
                    </w:rPr>
                  </m:ctrlPr>
                </m:dPr>
                <m:e>
                  <m:r>
                    <w:rPr>
                      <w:rFonts w:ascii="Cambria Math" w:hAnsi="Cambria Math"/>
                    </w:rPr>
                    <m:t>2≤L≤1500</m:t>
                  </m:r>
                </m:e>
              </m:d>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γ+ψ-γψ</m:t>
                  </m:r>
                </m:e>
              </m:d>
              <m:d>
                <m:dPr>
                  <m:ctrlPr>
                    <w:rPr>
                      <w:rFonts w:ascii="Cambria Math" w:hAnsi="Cambria Math"/>
                      <w:i/>
                    </w:rPr>
                  </m:ctrlPr>
                </m:dPr>
                <m:e>
                  <m:r>
                    <w:rPr>
                      <w:rFonts w:ascii="Cambria Math" w:hAnsi="Cambria Math"/>
                    </w:rPr>
                    <m:t>l-3</m:t>
                  </m:r>
                </m:e>
              </m:d>
              <m:sSup>
                <m:sSupPr>
                  <m:ctrlPr>
                    <w:rPr>
                      <w:rFonts w:ascii="Cambria Math" w:hAnsi="Cambria Math"/>
                      <w:i/>
                    </w:rPr>
                  </m:ctrlPr>
                </m:sSupPr>
                <m:e>
                  <m:r>
                    <w:rPr>
                      <w:rFonts w:ascii="Cambria Math" w:hAnsi="Cambria Math"/>
                    </w:rPr>
                    <m:t>γ</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l-2</m:t>
                  </m:r>
                </m:sup>
              </m:sSup>
              <m:r>
                <w:rPr>
                  <w:rFonts w:ascii="Cambria Math" w:hAnsi="Cambria Math"/>
                </w:rPr>
                <m:t>+2</m:t>
              </m:r>
              <m:sSup>
                <m:sSupPr>
                  <m:ctrlPr>
                    <w:rPr>
                      <w:rFonts w:ascii="Cambria Math" w:hAnsi="Cambria Math"/>
                      <w:i/>
                    </w:rPr>
                  </m:ctrlPr>
                </m:sSupPr>
                <m:e>
                  <m:r>
                    <w:rPr>
                      <w:rFonts w:ascii="Cambria Math" w:hAnsi="Cambria Math"/>
                    </w:rPr>
                    <m:t>γ</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l-2</m:t>
                  </m:r>
                </m:sup>
              </m:sSup>
            </m:num>
            <m:den>
              <m:d>
                <m:dPr>
                  <m:ctrlPr>
                    <w:rPr>
                      <w:rFonts w:ascii="Cambria Math" w:hAnsi="Cambria Math"/>
                      <w:i/>
                    </w:rPr>
                  </m:ctrlPr>
                </m:dPr>
                <m:e>
                  <m:r>
                    <w:rPr>
                      <w:rFonts w:ascii="Cambria Math" w:hAnsi="Cambria Math"/>
                    </w:rPr>
                    <m:t>γ+ψ-γψ</m:t>
                  </m:r>
                </m:e>
              </m:d>
              <m:d>
                <m:dPr>
                  <m:begChr m:val="["/>
                  <m:endChr m:val="]"/>
                  <m:ctrlPr>
                    <w:rPr>
                      <w:rFonts w:ascii="Cambria Math" w:hAnsi="Cambria Math"/>
                      <w:i/>
                    </w:rPr>
                  </m:ctrlPr>
                </m:dPr>
                <m:e>
                  <m:d>
                    <m:dPr>
                      <m:ctrlPr>
                        <w:rPr>
                          <w:rFonts w:ascii="Cambria Math" w:hAnsi="Cambria Math"/>
                          <w:i/>
                        </w:rPr>
                      </m:ctrlPr>
                    </m:dPr>
                    <m:e>
                      <m:r>
                        <w:rPr>
                          <w:rFonts w:ascii="Cambria Math" w:hAnsi="Cambria Math"/>
                        </w:rPr>
                        <m:t>3-M</m:t>
                      </m:r>
                    </m:e>
                  </m:d>
                  <m:r>
                    <w:rPr>
                      <w:rFonts w:ascii="Cambria Math" w:hAnsi="Cambria Math"/>
                    </w:rPr>
                    <m:t>γ</m:t>
                  </m:r>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M-1</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M-1</m:t>
                      </m:r>
                    </m:sup>
                  </m:sSup>
                  <m:r>
                    <w:rPr>
                      <w:rFonts w:ascii="Cambria Math" w:hAnsi="Cambria Math"/>
                    </w:rPr>
                    <m:t>-2γ+1</m:t>
                  </m:r>
                </m:e>
              </m:d>
              <m:r>
                <w:rPr>
                  <w:rFonts w:ascii="Cambria Math" w:hAnsi="Cambria Math"/>
                </w:rPr>
                <m:t>+2γ[1-</m:t>
              </m:r>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M-1</m:t>
                  </m:r>
                </m:sup>
              </m:sSup>
              <m:r>
                <w:rPr>
                  <w:rFonts w:ascii="Cambria Math" w:hAnsi="Cambria Math"/>
                </w:rPr>
                <m:t>]</m:t>
              </m:r>
            </m:den>
          </m:f>
          <m:r>
            <w:rPr>
              <w:rFonts w:ascii="Cambria Math" w:hAnsi="Cambria Math"/>
            </w:rPr>
            <m:t>.</m:t>
          </m:r>
        </m:oMath>
      </m:oMathPara>
    </w:p>
    <w:p w14:paraId="42218FD6" w14:textId="0DF6D791" w:rsidR="00477F9B" w:rsidRDefault="00354F71" w:rsidP="0048537D">
      <w:pPr>
        <w:jc w:val="left"/>
      </w:pPr>
      <w:r>
        <w:t>Notice that</w:t>
      </w:r>
      <w:r w:rsidR="0048537D">
        <w:t xml:space="preserve"> </w:t>
      </w:r>
      <w:r>
        <w:t xml:space="preserve">unlike </w:t>
      </w:r>
      <w:r w:rsidR="00290ED1">
        <w:t xml:space="preserve">the case where </w:t>
      </w:r>
      <m:oMath>
        <m:r>
          <w:rPr>
            <w:rFonts w:ascii="Cambria Math" w:hAnsi="Cambria Math"/>
          </w:rPr>
          <m:t>N</m:t>
        </m:r>
      </m:oMath>
      <w:r w:rsidR="00290ED1">
        <w:t xml:space="preserve"> is geometric</w:t>
      </w:r>
      <w:r>
        <w:t xml:space="preserve">, </w:t>
      </w:r>
      <m:oMath>
        <m:r>
          <w:rPr>
            <w:rFonts w:ascii="Cambria Math" w:hAnsi="Cambria Math"/>
          </w:rPr>
          <m:t>P</m:t>
        </m:r>
        <m:d>
          <m:dPr>
            <m:ctrlPr>
              <w:rPr>
                <w:rFonts w:ascii="Cambria Math" w:hAnsi="Cambria Math"/>
                <w:i/>
              </w:rPr>
            </m:ctrlPr>
          </m:dPr>
          <m:e>
            <m:r>
              <w:rPr>
                <w:rFonts w:ascii="Cambria Math" w:hAnsi="Cambria Math"/>
              </w:rPr>
              <m:t>L=l</m:t>
            </m:r>
          </m:e>
          <m:e>
            <m:r>
              <w:rPr>
                <w:rFonts w:ascii="Cambria Math" w:hAnsi="Cambria Math"/>
              </w:rPr>
              <m:t>2≤L≤1500</m:t>
            </m:r>
          </m:e>
        </m:d>
      </m:oMath>
      <w:r w:rsidR="0048537D">
        <w:t xml:space="preserve"> depends on </w:t>
      </w:r>
      <m:oMath>
        <m:r>
          <w:rPr>
            <w:rFonts w:ascii="Cambria Math" w:hAnsi="Cambria Math"/>
          </w:rPr>
          <m:t>ψ</m:t>
        </m:r>
      </m:oMath>
      <w:r w:rsidR="0048537D">
        <w:t>.</w:t>
      </w:r>
      <w:r>
        <w:t xml:space="preserve"> </w:t>
      </w:r>
    </w:p>
    <w:p w14:paraId="02ECADCE" w14:textId="53C3C28F" w:rsidR="0048537D" w:rsidRDefault="00354F71" w:rsidP="0048537D">
      <w:pPr>
        <w:jc w:val="left"/>
      </w:pPr>
      <w:r>
        <w:t xml:space="preserve">Similarly to </w:t>
      </w:r>
      <w:r w:rsidR="00290ED1">
        <w:t xml:space="preserve">the case where </w:t>
      </w:r>
      <m:oMath>
        <m:r>
          <w:rPr>
            <w:rFonts w:ascii="Cambria Math" w:hAnsi="Cambria Math"/>
          </w:rPr>
          <m:t>N</m:t>
        </m:r>
      </m:oMath>
      <w:r w:rsidR="00290ED1">
        <w:t xml:space="preserve"> is geometric</w:t>
      </w:r>
      <w:r>
        <w:t xml:space="preserve">, we index our random variable </w:t>
      </w:r>
      <m:oMath>
        <m:r>
          <w:rPr>
            <w:rFonts w:ascii="Cambria Math" w:hAnsi="Cambria Math"/>
          </w:rPr>
          <m:t>L</m:t>
        </m:r>
      </m:oMath>
      <w:r>
        <w:t xml:space="preserve"> using </w:t>
      </w:r>
      <m:oMath>
        <m:r>
          <w:rPr>
            <w:rFonts w:ascii="Cambria Math" w:hAnsi="Cambria Math"/>
          </w:rPr>
          <m:t>j</m:t>
        </m:r>
      </m:oMath>
      <w:r>
        <w:t xml:space="preserve"> so that</w:t>
      </w:r>
      <w:r>
        <w:rPr>
          <w:rFonts w:hint="eastAsia"/>
        </w:rPr>
        <w:t xml:space="preserve"> </w:t>
      </w:r>
      <m:oMath>
        <m:sSub>
          <m:sSubPr>
            <m:ctrlPr>
              <w:rPr>
                <w:rFonts w:ascii="Cambria Math" w:hAnsi="Cambria Math"/>
                <w:i/>
              </w:rPr>
            </m:ctrlPr>
          </m:sSubPr>
          <m:e>
            <m:r>
              <w:rPr>
                <w:rFonts w:ascii="Cambria Math" w:hAnsi="Cambria Math"/>
              </w:rPr>
              <m:t>L</m:t>
            </m:r>
          </m:e>
          <m:sub>
            <m:r>
              <w:rPr>
                <w:rFonts w:ascii="Cambria Math" w:hAnsi="Cambria Math"/>
              </w:rPr>
              <m:t>j</m:t>
            </m:r>
          </m:sub>
        </m:sSub>
      </m:oMath>
      <w:r>
        <w:rPr>
          <w:rFonts w:hint="eastAsia"/>
        </w:rPr>
        <w:t xml:space="preserve"> represents the random variable</w:t>
      </w:r>
      <w:r>
        <w:t xml:space="preserve"> </w:t>
      </w:r>
      <w:r>
        <w:rPr>
          <w:rFonts w:hint="eastAsia"/>
        </w:rPr>
        <w:t>corresponding to the</w:t>
      </w:r>
      <w:r>
        <w:t xml:space="preserve"> observed tract length</w:t>
      </w:r>
      <w:r>
        <w:rPr>
          <w:rFonts w:hint="eastAsia"/>
        </w:rPr>
        <w:t xml:space="preserve"> for</w:t>
      </w:r>
      <w:r w:rsidR="007629DB">
        <w:t xml:space="preserve"> detected</w:t>
      </w:r>
      <w:r>
        <w:rPr>
          <w:rFonts w:hint="eastAsia"/>
        </w:rPr>
        <w:t xml:space="preserve"> tract </w:t>
      </w:r>
      <m:oMath>
        <m:r>
          <w:rPr>
            <w:rFonts w:ascii="Cambria Math" w:hAnsi="Cambria Math"/>
          </w:rPr>
          <m:t>j</m:t>
        </m:r>
      </m:oMath>
      <w:r>
        <w:rPr>
          <w:rFonts w:hint="eastAsia"/>
        </w:rPr>
        <w:t xml:space="preserve"> in our dataset</w:t>
      </w:r>
      <w:r>
        <w:t xml:space="preserve">. This time, we also index </w:t>
      </w:r>
      <m:oMath>
        <m:r>
          <w:rPr>
            <w:rFonts w:ascii="Cambria Math" w:hAnsi="Cambria Math"/>
          </w:rPr>
          <m:t>ψ</m:t>
        </m:r>
      </m:oMath>
      <w:r w:rsidR="0048537D">
        <w:t xml:space="preserve"> using </w:t>
      </w:r>
      <m:oMath>
        <m:r>
          <w:rPr>
            <w:rFonts w:ascii="Cambria Math" w:hAnsi="Cambria Math"/>
          </w:rPr>
          <m:t>j</m:t>
        </m:r>
      </m:oMath>
      <w:r w:rsidR="0048537D">
        <w:rPr>
          <w:rFonts w:hint="eastAsia"/>
        </w:rPr>
        <w:t xml:space="preserve"> so </w:t>
      </w:r>
      <w:r w:rsidR="0048537D">
        <w:t>that</w:t>
      </w:r>
      <w:r w:rsidR="0048537D">
        <w:rPr>
          <w:rFonts w:hint="eastAsia"/>
        </w:rPr>
        <w:t xml:space="preserve"> an </w:t>
      </w:r>
      <w:r w:rsidR="0048537D">
        <w:t>allele conversion happens with probability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rsidR="0048537D">
        <w:t xml:space="preserve"> at every position within </w:t>
      </w:r>
      <w:r w:rsidR="0048537D">
        <w:rPr>
          <w:rFonts w:hint="eastAsia"/>
        </w:rPr>
        <w:t xml:space="preserve">the </w:t>
      </w:r>
      <m:oMath>
        <m:r>
          <w:rPr>
            <w:rFonts w:ascii="Cambria Math" w:hAnsi="Cambria Math"/>
          </w:rPr>
          <m:t>j</m:t>
        </m:r>
      </m:oMath>
      <w:r w:rsidR="0048537D">
        <w:rPr>
          <w:rFonts w:hint="eastAsia"/>
        </w:rPr>
        <w:t xml:space="preserve">th </w:t>
      </w:r>
      <w:r w:rsidR="007629DB">
        <w:t>detected</w:t>
      </w:r>
      <w:r w:rsidR="0048537D">
        <w:rPr>
          <w:rFonts w:hint="eastAsia"/>
        </w:rPr>
        <w:t xml:space="preserve"> tract </w:t>
      </w:r>
      <w:r w:rsidR="0048537D">
        <w:t>(</w:t>
      </w:r>
      <w:r>
        <w:t xml:space="preserve">the estimation of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t xml:space="preserve"> is described in the section, </w:t>
      </w:r>
      <w:r w:rsidR="007629DB" w:rsidRPr="007629DB">
        <w:t>Estimating the allele conversion probability for each detected tract</w:t>
      </w:r>
      <w:r w:rsidR="0048537D">
        <w:t>)</w:t>
      </w:r>
      <w:r w:rsidR="0048537D">
        <w:rPr>
          <w:rFonts w:hint="eastAsia"/>
        </w:rPr>
        <w:t xml:space="preserve">. </w:t>
      </w:r>
      <w:r w:rsidR="00290ED1">
        <w:t>We have,</w:t>
      </w:r>
    </w:p>
    <w:p w14:paraId="50A77E8C" w14:textId="7234014C" w:rsidR="00B25611" w:rsidRPr="004B726B" w:rsidRDefault="00AF043A" w:rsidP="00207345">
      <w:pPr>
        <w:jc w:val="left"/>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j</m:t>
                  </m:r>
                </m:sub>
              </m:sSub>
            </m:e>
            <m:e>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≤1500,γ,</m:t>
              </m:r>
              <m:sSub>
                <m:sSubPr>
                  <m:ctrlPr>
                    <w:rPr>
                      <w:rFonts w:ascii="Cambria Math" w:hAnsi="Cambria Math"/>
                      <w:i/>
                    </w:rPr>
                  </m:ctrlPr>
                </m:sSubPr>
                <m:e>
                  <m:r>
                    <w:rPr>
                      <w:rFonts w:ascii="Cambria Math" w:hAnsi="Cambria Math"/>
                    </w:rPr>
                    <m:t>ψ</m:t>
                  </m:r>
                </m:e>
                <m:sub>
                  <m:r>
                    <w:rPr>
                      <w:rFonts w:ascii="Cambria Math" w:hAnsi="Cambria Math"/>
                    </w:rPr>
                    <m:t>j</m:t>
                  </m:r>
                </m:sub>
              </m:sSub>
            </m:e>
          </m:d>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γ+</m:t>
                  </m:r>
                  <m:sSub>
                    <m:sSubPr>
                      <m:ctrlPr>
                        <w:rPr>
                          <w:rFonts w:ascii="Cambria Math" w:hAnsi="Cambria Math"/>
                          <w:i/>
                        </w:rPr>
                      </m:ctrlPr>
                    </m:sSubPr>
                    <m:e>
                      <m:r>
                        <w:rPr>
                          <w:rFonts w:ascii="Cambria Math" w:hAnsi="Cambria Math"/>
                        </w:rPr>
                        <m:t>ψ</m:t>
                      </m:r>
                    </m:e>
                    <m:sub>
                      <m:r>
                        <w:rPr>
                          <w:rFonts w:ascii="Cambria Math" w:hAnsi="Cambria Math"/>
                        </w:rPr>
                        <m:t>j</m:t>
                      </m:r>
                    </m:sub>
                  </m:sSub>
                  <m:r>
                    <w:rPr>
                      <w:rFonts w:ascii="Cambria Math" w:hAnsi="Cambria Math"/>
                    </w:rPr>
                    <m:t>-γ</m:t>
                  </m:r>
                  <m:sSub>
                    <m:sSubPr>
                      <m:ctrlPr>
                        <w:rPr>
                          <w:rFonts w:ascii="Cambria Math" w:hAnsi="Cambria Math"/>
                          <w:i/>
                        </w:rPr>
                      </m:ctrlPr>
                    </m:sSubPr>
                    <m:e>
                      <m:r>
                        <w:rPr>
                          <w:rFonts w:ascii="Cambria Math" w:hAnsi="Cambria Math"/>
                        </w:rPr>
                        <m:t>ψ</m:t>
                      </m:r>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-3</m:t>
                  </m:r>
                </m:e>
              </m:d>
              <m:sSup>
                <m:sSupPr>
                  <m:ctrlPr>
                    <w:rPr>
                      <w:rFonts w:ascii="Cambria Math" w:hAnsi="Cambria Math"/>
                      <w:i/>
                    </w:rPr>
                  </m:ctrlPr>
                </m:sSupPr>
                <m:e>
                  <m:r>
                    <w:rPr>
                      <w:rFonts w:ascii="Cambria Math" w:hAnsi="Cambria Math"/>
                    </w:rPr>
                    <m:t>γ</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1-γ</m:t>
                      </m:r>
                    </m:e>
                  </m:d>
                </m:e>
                <m:sup>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-2</m:t>
                  </m:r>
                </m:sup>
              </m:sSup>
              <m:r>
                <w:rPr>
                  <w:rFonts w:ascii="Cambria Math" w:hAnsi="Cambria Math"/>
                </w:rPr>
                <m:t>+2</m:t>
              </m:r>
              <m:sSup>
                <m:sSupPr>
                  <m:ctrlPr>
                    <w:rPr>
                      <w:rFonts w:ascii="Cambria Math" w:hAnsi="Cambria Math"/>
                      <w:i/>
                    </w:rPr>
                  </m:ctrlPr>
                </m:sSupPr>
                <m:e>
                  <m:r>
                    <w:rPr>
                      <w:rFonts w:ascii="Cambria Math" w:hAnsi="Cambria Math"/>
                    </w:rPr>
                    <m:t>γ</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1-γ</m:t>
                      </m:r>
                    </m:e>
                  </m:d>
                </m:e>
                <m:sup>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-2</m:t>
                  </m:r>
                </m:sup>
              </m:sSup>
            </m:num>
            <m:den>
              <m:d>
                <m:dPr>
                  <m:ctrlPr>
                    <w:rPr>
                      <w:rFonts w:ascii="Cambria Math" w:hAnsi="Cambria Math"/>
                      <w:i/>
                    </w:rPr>
                  </m:ctrlPr>
                </m:dPr>
                <m:e>
                  <m:r>
                    <w:rPr>
                      <w:rFonts w:ascii="Cambria Math" w:hAnsi="Cambria Math"/>
                    </w:rPr>
                    <m:t>γ+</m:t>
                  </m:r>
                  <m:sSub>
                    <m:sSubPr>
                      <m:ctrlPr>
                        <w:rPr>
                          <w:rFonts w:ascii="Cambria Math" w:hAnsi="Cambria Math"/>
                          <w:i/>
                        </w:rPr>
                      </m:ctrlPr>
                    </m:sSubPr>
                    <m:e>
                      <m:r>
                        <w:rPr>
                          <w:rFonts w:ascii="Cambria Math" w:hAnsi="Cambria Math"/>
                        </w:rPr>
                        <m:t>ψ</m:t>
                      </m:r>
                    </m:e>
                    <m:sub>
                      <m:r>
                        <w:rPr>
                          <w:rFonts w:ascii="Cambria Math" w:hAnsi="Cambria Math"/>
                        </w:rPr>
                        <m:t>j</m:t>
                      </m:r>
                    </m:sub>
                  </m:sSub>
                  <m:r>
                    <w:rPr>
                      <w:rFonts w:ascii="Cambria Math" w:hAnsi="Cambria Math"/>
                    </w:rPr>
                    <m:t>-γ</m:t>
                  </m:r>
                  <m:sSub>
                    <m:sSubPr>
                      <m:ctrlPr>
                        <w:rPr>
                          <w:rFonts w:ascii="Cambria Math" w:hAnsi="Cambria Math"/>
                          <w:i/>
                        </w:rPr>
                      </m:ctrlPr>
                    </m:sSubPr>
                    <m:e>
                      <m:r>
                        <w:rPr>
                          <w:rFonts w:ascii="Cambria Math" w:hAnsi="Cambria Math"/>
                        </w:rPr>
                        <m:t>ψ</m:t>
                      </m:r>
                    </m:e>
                    <m:sub>
                      <m:r>
                        <w:rPr>
                          <w:rFonts w:ascii="Cambria Math" w:hAnsi="Cambria Math"/>
                        </w:rPr>
                        <m:t>j</m:t>
                      </m:r>
                    </m:sub>
                  </m:sSub>
                </m:e>
              </m:d>
              <m:d>
                <m:dPr>
                  <m:begChr m:val="["/>
                  <m:endChr m:val="]"/>
                  <m:ctrlPr>
                    <w:rPr>
                      <w:rFonts w:ascii="Cambria Math" w:hAnsi="Cambria Math"/>
                      <w:i/>
                    </w:rPr>
                  </m:ctrlPr>
                </m:dPr>
                <m:e>
                  <m:d>
                    <m:dPr>
                      <m:ctrlPr>
                        <w:rPr>
                          <w:rFonts w:ascii="Cambria Math" w:hAnsi="Cambria Math"/>
                          <w:i/>
                        </w:rPr>
                      </m:ctrlPr>
                    </m:dPr>
                    <m:e>
                      <m:r>
                        <w:rPr>
                          <w:rFonts w:ascii="Cambria Math" w:hAnsi="Cambria Math"/>
                        </w:rPr>
                        <m:t>3-M</m:t>
                      </m:r>
                    </m:e>
                  </m:d>
                  <m:r>
                    <w:rPr>
                      <w:rFonts w:ascii="Cambria Math" w:hAnsi="Cambria Math"/>
                    </w:rPr>
                    <m:t>γ</m:t>
                  </m:r>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M-1</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M-1</m:t>
                      </m:r>
                    </m:sup>
                  </m:sSup>
                  <m:r>
                    <w:rPr>
                      <w:rFonts w:ascii="Cambria Math" w:hAnsi="Cambria Math"/>
                    </w:rPr>
                    <m:t>-2γ+1</m:t>
                  </m:r>
                </m:e>
              </m:d>
              <m:r>
                <w:rPr>
                  <w:rFonts w:ascii="Cambria Math" w:hAnsi="Cambria Math"/>
                </w:rPr>
                <m:t>+2γ[1-</m:t>
              </m:r>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M-1</m:t>
                  </m:r>
                </m:sup>
              </m:sSup>
              <m:r>
                <w:rPr>
                  <w:rFonts w:ascii="Cambria Math" w:hAnsi="Cambria Math"/>
                </w:rPr>
                <m:t>]</m:t>
              </m:r>
            </m:den>
          </m:f>
          <m:r>
            <w:rPr>
              <w:rFonts w:ascii="Cambria Math" w:hAnsi="Cambria Math"/>
            </w:rPr>
            <m:t xml:space="preserve"> .</m:t>
          </m:r>
        </m:oMath>
      </m:oMathPara>
      <w:bookmarkEnd w:id="9"/>
    </w:p>
    <w:p w14:paraId="6F5A37F6" w14:textId="1596443A" w:rsidR="004B726B" w:rsidRDefault="004B726B" w:rsidP="004B726B">
      <w:pPr>
        <w:pStyle w:val="Heading2"/>
      </w:pPr>
      <w:r>
        <w:lastRenderedPageBreak/>
        <w:t xml:space="preserve">Simulation </w:t>
      </w:r>
      <w:r w:rsidR="00015635">
        <w:t xml:space="preserve">study </w:t>
      </w:r>
      <w:r>
        <w:t>to assess the robustness of the model</w:t>
      </w:r>
    </w:p>
    <w:p w14:paraId="4CBC5F08" w14:textId="3515ACF4" w:rsidR="00015635" w:rsidRDefault="004B726B" w:rsidP="004B726B">
      <w:r>
        <w:t xml:space="preserve">We </w:t>
      </w:r>
      <w:r w:rsidR="00972ABC">
        <w:t>run</w:t>
      </w:r>
      <w:r>
        <w:t xml:space="preserve"> a simulation study to assess how well our model can estimate the mean tract length </w:t>
      </w:r>
      <m:oMath>
        <m:r>
          <w:rPr>
            <w:rFonts w:ascii="Cambria Math" w:hAnsi="Cambria Math"/>
          </w:rPr>
          <m:t>ϕ</m:t>
        </m:r>
      </m:oMath>
      <w:r>
        <w:t xml:space="preserve"> </w:t>
      </w:r>
      <w:r w:rsidR="000E4510">
        <w:t xml:space="preserve">when we </w:t>
      </w:r>
      <w:r w:rsidR="00C37318">
        <w:t>mis</w:t>
      </w:r>
      <w:r w:rsidR="000E4510">
        <w:t xml:space="preserve">specify the length distribution of gene conversion tracts. Recall that in </w:t>
      </w:r>
      <w:r w:rsidR="000B513F">
        <w:t>our mode</w:t>
      </w:r>
      <w:r w:rsidR="000E4510">
        <w:t xml:space="preserve">l, we allow this distribution to be geometric or a sum of two geometric random variables. </w:t>
      </w:r>
    </w:p>
    <w:p w14:paraId="7FF3EB61" w14:textId="65F302AC" w:rsidR="00015635" w:rsidRDefault="000E4510" w:rsidP="004B726B">
      <w:r>
        <w:t>In this simulation</w:t>
      </w:r>
      <w:r w:rsidR="00015635">
        <w:t xml:space="preserve"> study</w:t>
      </w:r>
      <w:r>
        <w:t xml:space="preserve">, we simulate observed tract lengths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|j=1,…,m</m:t>
            </m:r>
          </m:e>
        </m:d>
      </m:oMath>
      <w:r w:rsidR="00015635">
        <w:t xml:space="preserve"> using four distributions for the length distribution of gene conversion tracts</w:t>
      </w:r>
      <w:r w:rsidR="00650F75">
        <w:t xml:space="preserve"> (</w:t>
      </w:r>
      <w:r w:rsidR="00F12D80">
        <w:t xml:space="preserve">Supplementary </w:t>
      </w:r>
      <w:r w:rsidR="00DA7799">
        <w:t>F</w:t>
      </w:r>
      <w:r w:rsidR="00650F75">
        <w:t>igure 2)</w:t>
      </w:r>
      <w:r w:rsidR="00015635">
        <w:t>:</w:t>
      </w:r>
    </w:p>
    <w:p w14:paraId="0EE49509" w14:textId="5C493D40" w:rsidR="00015635" w:rsidRDefault="00015635" w:rsidP="00015635">
      <w:pPr>
        <w:pStyle w:val="ListParagraph"/>
        <w:numPr>
          <w:ilvl w:val="0"/>
          <w:numId w:val="17"/>
        </w:numPr>
      </w:pPr>
      <w:r>
        <w:t>Geometric distribution with mean 300</w:t>
      </w:r>
      <w:r w:rsidR="00204D7E">
        <w:t xml:space="preserve"> bp</w:t>
      </w:r>
    </w:p>
    <w:p w14:paraId="39305350" w14:textId="71C31B68" w:rsidR="00015635" w:rsidRDefault="00015635" w:rsidP="00015635">
      <w:pPr>
        <w:pStyle w:val="ListParagraph"/>
        <w:numPr>
          <w:ilvl w:val="0"/>
          <w:numId w:val="17"/>
        </w:numPr>
      </w:pPr>
      <w:r>
        <w:t>Sum of two geometric random variables, each with mean 150</w:t>
      </w:r>
      <w:r w:rsidR="00204D7E">
        <w:t xml:space="preserve"> bp</w:t>
      </w:r>
    </w:p>
    <w:p w14:paraId="21CC177A" w14:textId="2E6986FF" w:rsidR="00D7443B" w:rsidRDefault="00D7443B" w:rsidP="00D7443B">
      <w:pPr>
        <w:pStyle w:val="ListParagraph"/>
        <w:numPr>
          <w:ilvl w:val="0"/>
          <w:numId w:val="17"/>
        </w:numPr>
      </w:pPr>
      <w:r>
        <w:t>Sum of three geometric random variables, each with mean 100</w:t>
      </w:r>
      <w:r w:rsidR="00204D7E">
        <w:t xml:space="preserve"> bp</w:t>
      </w:r>
    </w:p>
    <w:p w14:paraId="5746135E" w14:textId="24E4FE3D" w:rsidR="004A4128" w:rsidRDefault="00F80458" w:rsidP="004A4128">
      <w:pPr>
        <w:pStyle w:val="ListParagraph"/>
        <w:numPr>
          <w:ilvl w:val="0"/>
          <w:numId w:val="17"/>
        </w:numPr>
      </w:pPr>
      <w:r>
        <w:t>Discrete u</w:t>
      </w:r>
      <w:r w:rsidR="00015635">
        <w:t>niform distribution with support from 1 to 599</w:t>
      </w:r>
      <w:r w:rsidR="00204D7E">
        <w:t xml:space="preserve"> bp</w:t>
      </w:r>
    </w:p>
    <w:p w14:paraId="3DBAEB2D" w14:textId="059A1014" w:rsidR="00605398" w:rsidRDefault="00D3615E" w:rsidP="00605398">
      <w:r>
        <w:rPr>
          <w:noProof/>
        </w:rPr>
        <w:drawing>
          <wp:inline distT="0" distB="0" distL="0" distR="0" wp14:anchorId="02679567" wp14:editId="6683A3CA">
            <wp:extent cx="5943600" cy="4245610"/>
            <wp:effectExtent l="0" t="0" r="0" b="0"/>
            <wp:docPr id="1534664376" name="Picture 7" descr="A graph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664376" name="Picture 7" descr="A graph with different colored lines&#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inline>
        </w:drawing>
      </w:r>
    </w:p>
    <w:p w14:paraId="0231F3D5" w14:textId="6FD3FC21" w:rsidR="00B93D04" w:rsidRPr="00B93D04" w:rsidRDefault="00483804" w:rsidP="004B726B">
      <w:pPr>
        <w:rPr>
          <w:rFonts w:ascii="Calibri" w:hAnsi="Calibri" w:cs="Calibri"/>
          <w:iCs/>
          <w:szCs w:val="22"/>
        </w:rPr>
      </w:pPr>
      <w:r>
        <w:rPr>
          <w:rFonts w:ascii="Calibri" w:hAnsi="Calibri" w:cs="Calibri"/>
          <w:b/>
          <w:bCs/>
          <w:szCs w:val="22"/>
        </w:rPr>
        <w:lastRenderedPageBreak/>
        <w:t xml:space="preserve">Supplementary </w:t>
      </w:r>
      <w:r w:rsidR="00DA7799">
        <w:rPr>
          <w:rFonts w:ascii="Calibri" w:hAnsi="Calibri" w:cs="Calibri"/>
          <w:b/>
          <w:bCs/>
          <w:szCs w:val="22"/>
        </w:rPr>
        <w:t>F</w:t>
      </w:r>
      <w:r w:rsidR="00B93D04">
        <w:rPr>
          <w:rFonts w:ascii="Calibri" w:hAnsi="Calibri" w:cs="Calibri"/>
          <w:b/>
          <w:bCs/>
          <w:szCs w:val="22"/>
        </w:rPr>
        <w:t>igure 2.</w:t>
      </w:r>
      <w:r w:rsidR="00B93D04">
        <w:rPr>
          <w:rFonts w:ascii="Calibri" w:hAnsi="Calibri" w:cs="Calibri"/>
          <w:b/>
          <w:bCs/>
          <w:iCs/>
          <w:szCs w:val="22"/>
        </w:rPr>
        <w:t xml:space="preserve"> </w:t>
      </w:r>
      <w:r w:rsidR="00F80458">
        <w:rPr>
          <w:rFonts w:ascii="Calibri" w:hAnsi="Calibri" w:cs="Calibri"/>
          <w:b/>
          <w:bCs/>
          <w:iCs/>
          <w:szCs w:val="22"/>
        </w:rPr>
        <w:t>Probability distribution functions</w:t>
      </w:r>
      <w:r w:rsidR="00B93D04">
        <w:rPr>
          <w:rFonts w:ascii="Calibri" w:hAnsi="Calibri" w:cs="Calibri"/>
          <w:b/>
          <w:bCs/>
          <w:iCs/>
          <w:szCs w:val="22"/>
        </w:rPr>
        <w:t xml:space="preserve"> of the four distributions used to simulate gene conversion tract lengths. </w:t>
      </w:r>
      <w:r w:rsidR="00B93D04">
        <w:rPr>
          <w:rFonts w:ascii="Calibri" w:hAnsi="Calibri" w:cs="Calibri"/>
          <w:iCs/>
          <w:szCs w:val="22"/>
        </w:rPr>
        <w:t xml:space="preserve">We plot the </w:t>
      </w:r>
      <w:r w:rsidR="00AA7CCD">
        <w:rPr>
          <w:rFonts w:ascii="Calibri" w:hAnsi="Calibri" w:cs="Calibri"/>
          <w:iCs/>
          <w:szCs w:val="22"/>
        </w:rPr>
        <w:t>distribution</w:t>
      </w:r>
      <w:r w:rsidR="00011B94">
        <w:rPr>
          <w:rFonts w:ascii="Calibri" w:hAnsi="Calibri" w:cs="Calibri"/>
          <w:iCs/>
          <w:szCs w:val="22"/>
        </w:rPr>
        <w:t xml:space="preserve"> functions</w:t>
      </w:r>
      <w:r w:rsidR="00B93D04">
        <w:rPr>
          <w:rFonts w:ascii="Calibri" w:hAnsi="Calibri" w:cs="Calibri"/>
          <w:iCs/>
          <w:szCs w:val="22"/>
        </w:rPr>
        <w:t xml:space="preserve"> of the geometric distribution, the sum of two geometric random variables, </w:t>
      </w:r>
      <w:r w:rsidR="00601CAE">
        <w:rPr>
          <w:rFonts w:ascii="Calibri" w:hAnsi="Calibri" w:cs="Calibri"/>
          <w:iCs/>
          <w:szCs w:val="22"/>
        </w:rPr>
        <w:t>the sum of three geometric random variables</w:t>
      </w:r>
      <w:r w:rsidR="00B93D04">
        <w:rPr>
          <w:rFonts w:ascii="Calibri" w:hAnsi="Calibri" w:cs="Calibri"/>
          <w:iCs/>
          <w:szCs w:val="22"/>
        </w:rPr>
        <w:t xml:space="preserve">, and the uniform distribution </w:t>
      </w:r>
      <w:r w:rsidR="00ED10E6">
        <w:rPr>
          <w:rFonts w:ascii="Calibri" w:hAnsi="Calibri" w:cs="Calibri"/>
          <w:iCs/>
          <w:szCs w:val="22"/>
        </w:rPr>
        <w:t>that we draw the</w:t>
      </w:r>
      <w:r w:rsidR="00B93D04">
        <w:rPr>
          <w:rFonts w:ascii="Calibri" w:hAnsi="Calibri" w:cs="Calibri"/>
          <w:iCs/>
          <w:szCs w:val="22"/>
        </w:rPr>
        <w:t xml:space="preserve"> gene conversion tract lengths </w:t>
      </w:r>
      <w:r w:rsidR="00ED10E6">
        <w:rPr>
          <w:rFonts w:ascii="Calibri" w:hAnsi="Calibri" w:cs="Calibri"/>
          <w:iCs/>
          <w:szCs w:val="22"/>
        </w:rPr>
        <w:t xml:space="preserve">from </w:t>
      </w:r>
      <w:r w:rsidR="00B93D04">
        <w:rPr>
          <w:rFonts w:ascii="Calibri" w:hAnsi="Calibri" w:cs="Calibri"/>
          <w:iCs/>
          <w:szCs w:val="22"/>
        </w:rPr>
        <w:t xml:space="preserve">in </w:t>
      </w:r>
      <w:r w:rsidR="00396854">
        <w:rPr>
          <w:rFonts w:ascii="Calibri" w:hAnsi="Calibri" w:cs="Calibri"/>
          <w:iCs/>
          <w:szCs w:val="22"/>
        </w:rPr>
        <w:t>this</w:t>
      </w:r>
      <w:r w:rsidR="00B93D04">
        <w:rPr>
          <w:rFonts w:ascii="Calibri" w:hAnsi="Calibri" w:cs="Calibri"/>
          <w:iCs/>
          <w:szCs w:val="22"/>
        </w:rPr>
        <w:t xml:space="preserve"> simulation study.</w:t>
      </w:r>
    </w:p>
    <w:p w14:paraId="6ABCF09F" w14:textId="0E0106AA" w:rsidR="00CD4805" w:rsidRDefault="00015635" w:rsidP="00195AE6">
      <w:r>
        <w:t>All four distributions have mean 300</w:t>
      </w:r>
      <w:r w:rsidR="00204D7E">
        <w:t xml:space="preserve"> bp</w:t>
      </w:r>
      <w:r>
        <w:t xml:space="preserve">. </w:t>
      </w:r>
      <w:r w:rsidR="00C16B9D">
        <w:t xml:space="preserve">Recall that in the previous coalescent simulation, we generated 20 regions of length 10 Mb for 125,000 individuals using the coalescent simulator </w:t>
      </w:r>
      <w:proofErr w:type="spellStart"/>
      <w:r w:rsidR="00C16B9D">
        <w:t>msprime</w:t>
      </w:r>
      <w:proofErr w:type="spellEnd"/>
      <w:r w:rsidR="00C16B9D">
        <w:t xml:space="preserve"> v1.2.</w:t>
      </w:r>
      <w:r w:rsidR="00C16B9D">
        <w:fldChar w:fldCharType="begin"/>
      </w:r>
      <w:r w:rsidR="00C16B9D">
        <w:instrText xml:space="preserve"> ADDIN ZOTERO_ITEM CSL_CITATION {"citationID":"pA4OBtKb","properties":{"formattedCitation":"\\super 15\\nosupersub{}","plainCitation":"15","noteIndex":0},"citationItems":[{"id":11,"uris":["http://zotero.org/users/14121098/items/NHQI4KVE"],"itemData":{"id":11,"type":"article-journal","abstract":"Stochastic simulation is a key tool in population genetics, since the models involved are often analytically intractable and simulation is usually the only way of obtaining ground-truth data to evaluate inferences. Because of this, a large number of specialized simulation programs have been developed, each filling a particular niche, but with largely overlapping functionality and a substantial duplication of effort. Here, we introduce msprime version 1.0, which efficiently implements ancestry and mutation simulations based on the succinct tree sequence data structure and the tskit library. We summarize msprime’s many features, and show that its performance is excellent, often many times faster and more memory efficient than specialized alternatives. These high-performance features have been thoroughly tested and validated, and built using a collaborative, open source development model, which reduces duplication of effort and promotes software quality via community engagement.","container-title":"Genetics","DOI":"10.1093/genetics/iyab229","ISSN":"1943-2631","issue":"3","journalAbbreviation":"Genetics","page":"iyab229","source":"Silverchair","title":"Efficient ancestry and mutation simulation with msprime 1.0","volume":"220","author":[{"family":"Baumdicker","given":"Franz"},{"family":"Bisschop","given":"Gertjan"},{"family":"Goldstein","given":"Daniel"},{"family":"Gower","given":"Graham"},{"family":"Ragsdale","given":"Aaron P"},{"family":"Tsambos","given":"Georgia"},{"family":"Zhu","given":"Sha"},{"family":"Eldon","given":"Bjarki"},{"family":"Ellerman","given":"E Castedo"},{"family":"Galloway","given":"Jared G"},{"family":"Gladstein","given":"Ariella L"},{"family":"Gorjanc","given":"Gregor"},{"family":"Guo","given":"Bing"},{"family":"Jeffery","given":"Ben"},{"family":"Kretzschumar","given":"Warren W"},{"family":"Lohse","given":"Konrad"},{"family":"Matschiner","given":"Michael"},{"family":"Nelson","given":"Dominic"},{"family":"Pope","given":"Nathaniel S"},{"family":"Quinto-Cortés","given":"Consuelo D"},{"family":"Rodrigues","given":"Murillo F"},{"family":"Saunack","given":"Kumar"},{"family":"Sellinger","given":"Thibaut"},{"family":"Thornton","given":"Kevin"},{"family":"Kemenade","given":"Hugo","non-dropping-particle":"van"},{"family":"Wohns","given":"Anthony W"},{"family":"Wong","given":"Yan"},{"family":"Gravel","given":"Simon"},{"family":"Kern","given":"Andrew D"},{"family":"Koskela","given":"Jere"},{"family":"Ralph","given":"Peter L"},{"family":"Kelleher","given":"Jerome"}],"issued":{"date-parts":[["2022",3,1]]}}}],"schema":"https://github.com/citation-style-language/schema/raw/master/csl-citation.json"} </w:instrText>
      </w:r>
      <w:r w:rsidR="00C16B9D">
        <w:fldChar w:fldCharType="separate"/>
      </w:r>
      <w:r w:rsidR="00C16B9D" w:rsidRPr="000C5294">
        <w:rPr>
          <w:rFonts w:ascii="Calibri" w:hAnsi="Calibri" w:cs="Calibri"/>
          <w:kern w:val="0"/>
          <w:vertAlign w:val="superscript"/>
        </w:rPr>
        <w:t>15</w:t>
      </w:r>
      <w:r w:rsidR="00C16B9D">
        <w:fldChar w:fldCharType="end"/>
      </w:r>
      <w:r w:rsidR="00C16B9D">
        <w:t xml:space="preserve"> In this simulation study, we generate observed tract lengths by simulating gene conversion tracts on </w:t>
      </w:r>
      <w:r w:rsidR="00057FB0">
        <w:t>the first</w:t>
      </w:r>
      <w:r w:rsidR="00C16B9D">
        <w:t xml:space="preserve"> region</w:t>
      </w:r>
      <w:r w:rsidR="00057FB0">
        <w:t xml:space="preserve"> (</w:t>
      </w:r>
      <w:r w:rsidR="00991C6A">
        <w:t xml:space="preserve">out </w:t>
      </w:r>
      <w:r w:rsidR="00057FB0">
        <w:t>of the 20 regions)</w:t>
      </w:r>
      <w:r w:rsidR="00C16B9D">
        <w:t xml:space="preserve"> from the previous coalescent simulation</w:t>
      </w:r>
      <w:r w:rsidR="006454B1">
        <w:t xml:space="preserve">. </w:t>
      </w:r>
      <w:r w:rsidR="00CD4805">
        <w:t xml:space="preserve">To simulate one set of observed tract lengths, we first sample </w:t>
      </w:r>
      <w:r w:rsidR="00011B94">
        <w:t>100,000</w:t>
      </w:r>
      <w:r w:rsidR="000F34BE">
        <w:t xml:space="preserve"> </w:t>
      </w:r>
      <w:r w:rsidR="00CD4805">
        <w:t xml:space="preserve">individuals with replacement from the </w:t>
      </w:r>
      <w:r w:rsidR="00CD4805" w:rsidRPr="00635CD4">
        <w:t>125,000</w:t>
      </w:r>
      <w:r w:rsidR="00CD4805">
        <w:t xml:space="preserve"> individuals. For each resampled individual, we follow these steps:</w:t>
      </w:r>
    </w:p>
    <w:p w14:paraId="48BC4EBE" w14:textId="77777777" w:rsidR="000850D1" w:rsidRDefault="00635CD4" w:rsidP="0072154C">
      <w:pPr>
        <w:pStyle w:val="ListParagraph"/>
        <w:numPr>
          <w:ilvl w:val="0"/>
          <w:numId w:val="18"/>
        </w:numPr>
      </w:pPr>
      <w:r>
        <w:t xml:space="preserve">We </w:t>
      </w:r>
      <w:r w:rsidR="000850D1">
        <w:t>r</w:t>
      </w:r>
      <w:r w:rsidR="000850D1" w:rsidRPr="000850D1">
        <w:t>andomly select a starting position for the gene conversion tract, chosen uniformly across the 10 Mb region.</w:t>
      </w:r>
    </w:p>
    <w:p w14:paraId="00772800" w14:textId="374C3F5E" w:rsidR="001436EC" w:rsidRDefault="000850D1" w:rsidP="0072154C">
      <w:pPr>
        <w:pStyle w:val="ListParagraph"/>
        <w:numPr>
          <w:ilvl w:val="0"/>
          <w:numId w:val="18"/>
        </w:numPr>
      </w:pPr>
      <w:r>
        <w:t>We</w:t>
      </w:r>
      <w:r w:rsidRPr="000850D1">
        <w:t xml:space="preserve"> </w:t>
      </w:r>
      <w:r w:rsidR="00CD0EFA">
        <w:t xml:space="preserve">draw the length of the gene conversion tract from </w:t>
      </w:r>
      <w:r w:rsidR="00D570C7">
        <w:t xml:space="preserve">one of the </w:t>
      </w:r>
      <w:r>
        <w:t>four specified distributions.</w:t>
      </w:r>
    </w:p>
    <w:p w14:paraId="7B54E13E" w14:textId="12D1B310" w:rsidR="000850D1" w:rsidRDefault="000850D1" w:rsidP="0072154C">
      <w:pPr>
        <w:pStyle w:val="ListParagraph"/>
        <w:numPr>
          <w:ilvl w:val="0"/>
          <w:numId w:val="18"/>
        </w:numPr>
      </w:pPr>
      <w:r>
        <w:t>We determine t</w:t>
      </w:r>
      <w:r w:rsidRPr="000850D1">
        <w:t xml:space="preserve">he observed tract length </w:t>
      </w:r>
      <w:r>
        <w:t>as</w:t>
      </w:r>
      <w:r w:rsidRPr="000850D1">
        <w:t xml:space="preserve"> the </w:t>
      </w:r>
      <w:r>
        <w:t>length spanning</w:t>
      </w:r>
      <w:r w:rsidRPr="000850D1">
        <w:t xml:space="preserve"> the furthest heterozygous markers within the simulated gene conversion tract</w:t>
      </w:r>
      <w:r w:rsidR="00BF0394">
        <w:t>.</w:t>
      </w:r>
    </w:p>
    <w:p w14:paraId="7B93350A" w14:textId="3C166663" w:rsidR="001A7AF7" w:rsidRDefault="00E31AF1" w:rsidP="00E31AF1">
      <w:r w:rsidRPr="009876DC">
        <w:t>This procedure</w:t>
      </w:r>
      <w:r>
        <w:t xml:space="preserve"> results in </w:t>
      </w:r>
      <w:r w:rsidR="009876DC">
        <w:t>100,000</w:t>
      </w:r>
      <w:r>
        <w:t xml:space="preserve"> observed tract lengths</w:t>
      </w:r>
      <w:r w:rsidR="00D65A0F">
        <w:t xml:space="preserve">, </w:t>
      </w:r>
      <w:r>
        <w:t xml:space="preserve">some of which may </w:t>
      </w:r>
      <w:r w:rsidR="007E30C2">
        <w:t>be</w:t>
      </w:r>
      <w:r>
        <w:t xml:space="preserve"> </w:t>
      </w:r>
      <w:r w:rsidR="00204D7E">
        <w:t>zero bp</w:t>
      </w:r>
      <w:r w:rsidR="004F52E1" w:rsidRPr="004F52E1">
        <w:rPr>
          <w:rFonts w:ascii="-webkit-standard" w:hAnsi="-webkit-standard"/>
          <w:color w:val="000000"/>
          <w:sz w:val="27"/>
          <w:szCs w:val="27"/>
        </w:rPr>
        <w:t xml:space="preserve"> </w:t>
      </w:r>
      <w:r w:rsidR="004F52E1" w:rsidRPr="004F52E1">
        <w:t xml:space="preserve">due to the absence of heterozygous markers within the </w:t>
      </w:r>
      <w:r w:rsidR="00D91177">
        <w:t>corresponding</w:t>
      </w:r>
      <w:r w:rsidR="004F52E1" w:rsidRPr="004F52E1">
        <w:t xml:space="preserve"> gene conversion tracts</w:t>
      </w:r>
      <w:r>
        <w:t xml:space="preserve">. For each of the four distributions listed earlier, we </w:t>
      </w:r>
      <w:r w:rsidR="00DC57B9">
        <w:t>repeat</w:t>
      </w:r>
      <w:r>
        <w:t xml:space="preserve"> this procedure </w:t>
      </w:r>
      <w:r w:rsidR="00ED10E6">
        <w:t>100</w:t>
      </w:r>
      <w:r>
        <w:t xml:space="preserve"> times to obtain </w:t>
      </w:r>
      <w:r w:rsidR="00ED10E6">
        <w:t>100</w:t>
      </w:r>
      <w:r>
        <w:t xml:space="preserve"> sets of </w:t>
      </w:r>
      <w:r w:rsidR="009876DC">
        <w:t>100,000</w:t>
      </w:r>
      <w:r>
        <w:t xml:space="preserve"> observed tract lengths. Then, we fit </w:t>
      </w:r>
      <w:r w:rsidR="00ED10E6">
        <w:t>our model under both settings</w:t>
      </w:r>
      <w:r>
        <w:t xml:space="preserve"> </w:t>
      </w:r>
      <w:r w:rsidR="00CF104B">
        <w:t xml:space="preserve">for </w:t>
      </w:r>
      <m:oMath>
        <m:r>
          <w:rPr>
            <w:rFonts w:ascii="Cambria Math" w:hAnsi="Cambria Math"/>
          </w:rPr>
          <m:t>N</m:t>
        </m:r>
      </m:oMath>
      <w:r w:rsidR="00CF104B">
        <w:t xml:space="preserve"> </w:t>
      </w:r>
      <w:r w:rsidR="00C76C8B">
        <w:t>(</w:t>
      </w:r>
      <w:r w:rsidR="00CF104B">
        <w:t>geometric and sum of two geometric random variables</w:t>
      </w:r>
      <w:r w:rsidR="00C76C8B">
        <w:t>), to each set of observed tract lengths</w:t>
      </w:r>
      <w:r w:rsidR="004F52E1">
        <w:t xml:space="preserve"> (after </w:t>
      </w:r>
      <w:r w:rsidR="00CF104B">
        <w:t>retaining tract lengths</w:t>
      </w:r>
      <w:r w:rsidR="004F52E1">
        <w:t xml:space="preserve"> between 2 and 1</w:t>
      </w:r>
      <w:r w:rsidR="00523D89">
        <w:t>,</w:t>
      </w:r>
      <w:r w:rsidR="004F52E1">
        <w:t xml:space="preserve">500 bp). </w:t>
      </w:r>
      <w:r w:rsidR="00CF104B">
        <w:t xml:space="preserve">For each set of observed tract lengths, we </w:t>
      </w:r>
      <w:r w:rsidR="005E3602">
        <w:t>obtain</w:t>
      </w:r>
      <w:r w:rsidR="00CF104B">
        <w:t xml:space="preserve"> </w:t>
      </w:r>
      <w:r w:rsidR="00C76C8B">
        <w:t>both a point estimate and a 95%</w:t>
      </w:r>
      <w:r w:rsidR="00ED10E6">
        <w:t xml:space="preserve"> bootstrap</w:t>
      </w:r>
      <w:r w:rsidR="00C76C8B">
        <w:t xml:space="preserve"> confidence interval </w:t>
      </w:r>
      <w:r w:rsidR="00ED10E6">
        <w:t>for</w:t>
      </w:r>
      <w:r w:rsidR="00C76C8B">
        <w:t xml:space="preserve"> </w:t>
      </w:r>
      <m:oMath>
        <m:r>
          <w:rPr>
            <w:rFonts w:ascii="Cambria Math" w:hAnsi="Cambria Math"/>
          </w:rPr>
          <m:t>ϕ</m:t>
        </m:r>
      </m:oMath>
      <w:r w:rsidR="00C76C8B">
        <w:t xml:space="preserve">. </w:t>
      </w:r>
      <w:r w:rsidR="00F3045D">
        <w:t>The</w:t>
      </w:r>
      <w:r w:rsidR="00C76C8B">
        <w:t xml:space="preserve"> </w:t>
      </w:r>
      <w:r w:rsidR="00F3045D">
        <w:t xml:space="preserve">empirical bias </w:t>
      </w:r>
      <w:r w:rsidR="00DE1D7F">
        <w:t xml:space="preserve">and standard error </w:t>
      </w:r>
      <w:r w:rsidR="00F3045D">
        <w:t xml:space="preserve">of our estimates </w:t>
      </w:r>
      <w:r w:rsidR="00CF104B">
        <w:t xml:space="preserve">under each setting of </w:t>
      </w:r>
      <m:oMath>
        <m:r>
          <w:rPr>
            <w:rFonts w:ascii="Cambria Math" w:hAnsi="Cambria Math"/>
          </w:rPr>
          <m:t>N</m:t>
        </m:r>
      </m:oMath>
      <w:r w:rsidR="00CF104B">
        <w:t xml:space="preserve"> </w:t>
      </w:r>
      <w:r w:rsidR="00CF104B">
        <w:lastRenderedPageBreak/>
        <w:t>is shown</w:t>
      </w:r>
      <w:r w:rsidR="00C76C8B">
        <w:t xml:space="preserve"> in Table 1. </w:t>
      </w:r>
      <w:r w:rsidR="00F3045D">
        <w:t>Under the AIC</w:t>
      </w:r>
      <w:r w:rsidR="00E50569">
        <w:t xml:space="preserve"> </w:t>
      </w:r>
      <w:r w:rsidR="00F3045D">
        <w:t xml:space="preserve">selected setting, we use the estimate from the </w:t>
      </w:r>
      <w:r w:rsidR="00CF104B">
        <w:t xml:space="preserve">setting of </w:t>
      </w:r>
      <m:oMath>
        <m:r>
          <w:rPr>
            <w:rFonts w:ascii="Cambria Math" w:hAnsi="Cambria Math"/>
          </w:rPr>
          <m:t>N</m:t>
        </m:r>
      </m:oMath>
      <w:r w:rsidR="00F3045D">
        <w:t xml:space="preserve"> with the smaller AIC value in each of the </w:t>
      </w:r>
      <w:r w:rsidR="00CF104B">
        <w:t>100 sets</w:t>
      </w:r>
      <w:r w:rsidR="00CD4805">
        <w:t>.</w:t>
      </w:r>
      <w:r w:rsidR="001A2EBD">
        <w:t xml:space="preserve"> </w:t>
      </w:r>
    </w:p>
    <w:tbl>
      <w:tblPr>
        <w:tblStyle w:val="TableGrid"/>
        <w:tblpPr w:leftFromText="180" w:rightFromText="180" w:vertAnchor="text" w:horzAnchor="margin" w:tblpY="245"/>
        <w:tblW w:w="0" w:type="auto"/>
        <w:tblLook w:val="04A0" w:firstRow="1" w:lastRow="0" w:firstColumn="1" w:lastColumn="0" w:noHBand="0" w:noVBand="1"/>
      </w:tblPr>
      <w:tblGrid>
        <w:gridCol w:w="2335"/>
        <w:gridCol w:w="1530"/>
        <w:gridCol w:w="2245"/>
        <w:gridCol w:w="1895"/>
      </w:tblGrid>
      <w:tr w:rsidR="00623358" w:rsidRPr="00094F5D" w14:paraId="0371631B" w14:textId="77777777" w:rsidTr="00E16CDE">
        <w:tc>
          <w:tcPr>
            <w:tcW w:w="2335" w:type="dxa"/>
            <w:vMerge w:val="restart"/>
          </w:tcPr>
          <w:p w14:paraId="5EE5F4C1" w14:textId="77777777" w:rsidR="00623358" w:rsidRPr="00094F5D" w:rsidRDefault="00623358" w:rsidP="00623358"/>
        </w:tc>
        <w:tc>
          <w:tcPr>
            <w:tcW w:w="5670" w:type="dxa"/>
            <w:gridSpan w:val="3"/>
          </w:tcPr>
          <w:p w14:paraId="36EB7EEF" w14:textId="466FAEFA" w:rsidR="00623358" w:rsidRPr="00094F5D" w:rsidRDefault="00623358" w:rsidP="00623358">
            <w:pPr>
              <w:jc w:val="center"/>
            </w:pPr>
            <w:r w:rsidRPr="00094F5D">
              <w:rPr>
                <w:rFonts w:hint="eastAsia"/>
                <w:lang w:eastAsia="ja-JP"/>
              </w:rPr>
              <w:t>Bias</w:t>
            </w:r>
            <w:r w:rsidR="001C2288">
              <w:rPr>
                <w:lang w:eastAsia="ja-JP"/>
              </w:rPr>
              <w:t xml:space="preserve"> (SE)</w:t>
            </w:r>
          </w:p>
        </w:tc>
      </w:tr>
      <w:tr w:rsidR="00623358" w:rsidRPr="00094F5D" w14:paraId="695CCC52" w14:textId="77777777" w:rsidTr="00E16CDE">
        <w:tc>
          <w:tcPr>
            <w:tcW w:w="2335" w:type="dxa"/>
            <w:vMerge/>
          </w:tcPr>
          <w:p w14:paraId="2FF3B2D7" w14:textId="77777777" w:rsidR="00623358" w:rsidRPr="00094F5D" w:rsidRDefault="00623358" w:rsidP="00623358"/>
        </w:tc>
        <w:tc>
          <w:tcPr>
            <w:tcW w:w="1530" w:type="dxa"/>
          </w:tcPr>
          <w:p w14:paraId="3320A624" w14:textId="0A6FE8E6" w:rsidR="00623358" w:rsidRPr="00094F5D" w:rsidRDefault="00623358" w:rsidP="00623358">
            <w:r w:rsidRPr="00094F5D">
              <w:rPr>
                <w:rFonts w:hint="eastAsia"/>
                <w:lang w:eastAsia="ja-JP"/>
              </w:rPr>
              <w:t>Geometric</w:t>
            </w:r>
            <w:r w:rsidR="00BF0394">
              <w:rPr>
                <w:rFonts w:ascii="Cambria Math" w:hAnsi="Cambria Math"/>
                <w:i/>
              </w:rPr>
              <w:t xml:space="preserve"> </w:t>
            </w:r>
            <m:oMath>
              <m:r>
                <w:rPr>
                  <w:rFonts w:ascii="Cambria Math" w:hAnsi="Cambria Math"/>
                </w:rPr>
                <m:t>N</m:t>
              </m:r>
            </m:oMath>
          </w:p>
        </w:tc>
        <w:tc>
          <w:tcPr>
            <w:tcW w:w="2245" w:type="dxa"/>
          </w:tcPr>
          <w:p w14:paraId="06928A39" w14:textId="645E22F4" w:rsidR="00623358" w:rsidRPr="00094F5D" w:rsidRDefault="00623358" w:rsidP="00623358">
            <w:r w:rsidRPr="00094F5D">
              <w:rPr>
                <w:rFonts w:hint="eastAsia"/>
                <w:lang w:eastAsia="ja-JP"/>
              </w:rPr>
              <w:t>Sum of geometric</w:t>
            </w:r>
            <w:r w:rsidR="00BF0394">
              <w:rPr>
                <w:rFonts w:ascii="Cambria Math" w:hAnsi="Cambria Math"/>
                <w:i/>
              </w:rPr>
              <w:t xml:space="preserve"> </w:t>
            </w:r>
            <m:oMath>
              <m:r>
                <w:rPr>
                  <w:rFonts w:ascii="Cambria Math" w:hAnsi="Cambria Math"/>
                </w:rPr>
                <m:t>N</m:t>
              </m:r>
            </m:oMath>
          </w:p>
        </w:tc>
        <w:tc>
          <w:tcPr>
            <w:tcW w:w="1895" w:type="dxa"/>
          </w:tcPr>
          <w:p w14:paraId="3ECD69B3" w14:textId="77777777" w:rsidR="00623358" w:rsidRPr="00094F5D" w:rsidRDefault="00623358" w:rsidP="00623358">
            <w:r w:rsidRPr="00094F5D">
              <w:rPr>
                <w:rFonts w:hint="eastAsia"/>
                <w:lang w:eastAsia="ja-JP"/>
              </w:rPr>
              <w:t>AIC selected</w:t>
            </w:r>
          </w:p>
        </w:tc>
      </w:tr>
      <w:tr w:rsidR="00623358" w:rsidRPr="00094F5D" w14:paraId="27BDF074" w14:textId="77777777" w:rsidTr="00E16CDE">
        <w:tc>
          <w:tcPr>
            <w:tcW w:w="2335" w:type="dxa"/>
          </w:tcPr>
          <w:p w14:paraId="28174CE4" w14:textId="77777777" w:rsidR="00623358" w:rsidRPr="00094F5D" w:rsidRDefault="00623358" w:rsidP="00623358">
            <w:r w:rsidRPr="00094F5D">
              <w:rPr>
                <w:rFonts w:hint="eastAsia"/>
                <w:lang w:eastAsia="ja-JP"/>
              </w:rPr>
              <w:t>Geometric</w:t>
            </w:r>
          </w:p>
        </w:tc>
        <w:tc>
          <w:tcPr>
            <w:tcW w:w="1530" w:type="dxa"/>
          </w:tcPr>
          <w:p w14:paraId="20ED9E46" w14:textId="4B3C23B2" w:rsidR="00623358" w:rsidRPr="00094F5D" w:rsidRDefault="00032167" w:rsidP="00032167">
            <w:pPr>
              <w:jc w:val="center"/>
            </w:pPr>
            <w:r w:rsidRPr="00032167">
              <w:t>-1</w:t>
            </w:r>
            <w:r w:rsidR="007E54CD">
              <w:t>5.6</w:t>
            </w:r>
            <w:r w:rsidR="00E16CDE">
              <w:t xml:space="preserve"> bp</w:t>
            </w:r>
            <w:r w:rsidR="007E54CD">
              <w:t xml:space="preserve"> (6.7)</w:t>
            </w:r>
          </w:p>
        </w:tc>
        <w:tc>
          <w:tcPr>
            <w:tcW w:w="2245" w:type="dxa"/>
          </w:tcPr>
          <w:p w14:paraId="56DD95EE" w14:textId="2A312513" w:rsidR="00623358" w:rsidRPr="00094F5D" w:rsidRDefault="00D41EB8" w:rsidP="00D41EB8">
            <w:pPr>
              <w:jc w:val="center"/>
            </w:pPr>
            <w:r w:rsidRPr="00D41EB8">
              <w:t>11</w:t>
            </w:r>
            <w:r w:rsidR="007E54CD">
              <w:t xml:space="preserve">4.4 </w:t>
            </w:r>
            <w:r w:rsidR="00E16CDE">
              <w:t xml:space="preserve">bp </w:t>
            </w:r>
            <w:r w:rsidR="007E54CD">
              <w:t>(9.0)</w:t>
            </w:r>
          </w:p>
        </w:tc>
        <w:tc>
          <w:tcPr>
            <w:tcW w:w="1895" w:type="dxa"/>
          </w:tcPr>
          <w:p w14:paraId="0DCDB5A3" w14:textId="7B291230" w:rsidR="00623358" w:rsidRPr="00094F5D" w:rsidRDefault="001A7AF7" w:rsidP="001A7AF7">
            <w:pPr>
              <w:jc w:val="center"/>
            </w:pPr>
            <w:r>
              <w:t>-</w:t>
            </w:r>
            <w:r w:rsidR="00530794">
              <w:t xml:space="preserve">14.3 </w:t>
            </w:r>
            <w:r w:rsidR="00E16CDE">
              <w:t xml:space="preserve">bp </w:t>
            </w:r>
            <w:r w:rsidR="00530794">
              <w:t>(16.1)</w:t>
            </w:r>
          </w:p>
        </w:tc>
      </w:tr>
      <w:tr w:rsidR="00623358" w:rsidRPr="00094F5D" w14:paraId="27E63E4F" w14:textId="77777777" w:rsidTr="00E16CDE">
        <w:tc>
          <w:tcPr>
            <w:tcW w:w="2335" w:type="dxa"/>
          </w:tcPr>
          <w:p w14:paraId="3CBE5B7F" w14:textId="6A19A5E5" w:rsidR="00623358" w:rsidRPr="00094F5D" w:rsidRDefault="00623358" w:rsidP="00623358">
            <w:r w:rsidRPr="00094F5D">
              <w:rPr>
                <w:rFonts w:hint="eastAsia"/>
                <w:lang w:eastAsia="ja-JP"/>
              </w:rPr>
              <w:t>Sum of</w:t>
            </w:r>
            <w:r w:rsidR="00B60326">
              <w:rPr>
                <w:lang w:eastAsia="ja-JP"/>
              </w:rPr>
              <w:t xml:space="preserve"> two</w:t>
            </w:r>
            <w:r w:rsidRPr="00094F5D">
              <w:rPr>
                <w:rFonts w:hint="eastAsia"/>
                <w:lang w:eastAsia="ja-JP"/>
              </w:rPr>
              <w:t xml:space="preserve"> geometric</w:t>
            </w:r>
          </w:p>
        </w:tc>
        <w:tc>
          <w:tcPr>
            <w:tcW w:w="1530" w:type="dxa"/>
          </w:tcPr>
          <w:p w14:paraId="6DC8EA4E" w14:textId="4C63FA83" w:rsidR="00623358" w:rsidRPr="00094F5D" w:rsidRDefault="00032167" w:rsidP="00623358">
            <w:pPr>
              <w:jc w:val="center"/>
            </w:pPr>
            <w:r w:rsidRPr="00032167">
              <w:t>-10</w:t>
            </w:r>
            <w:r w:rsidR="007E54CD">
              <w:t xml:space="preserve">2.0 </w:t>
            </w:r>
            <w:r w:rsidR="00E16CDE">
              <w:t xml:space="preserve">bp </w:t>
            </w:r>
            <w:r w:rsidR="007E54CD">
              <w:t>(4.2)</w:t>
            </w:r>
          </w:p>
        </w:tc>
        <w:tc>
          <w:tcPr>
            <w:tcW w:w="2245" w:type="dxa"/>
          </w:tcPr>
          <w:p w14:paraId="4FD1A400" w14:textId="327F1E7E" w:rsidR="00623358" w:rsidRPr="00094F5D" w:rsidRDefault="00D41EB8" w:rsidP="00D41EB8">
            <w:pPr>
              <w:jc w:val="center"/>
            </w:pPr>
            <w:r w:rsidRPr="00D41EB8">
              <w:t>-</w:t>
            </w:r>
            <w:r w:rsidR="007E54CD">
              <w:t xml:space="preserve">7.9 </w:t>
            </w:r>
            <w:r w:rsidR="00E16CDE">
              <w:t xml:space="preserve">bp </w:t>
            </w:r>
            <w:r w:rsidR="007E54CD">
              <w:t>(5.9)</w:t>
            </w:r>
          </w:p>
        </w:tc>
        <w:tc>
          <w:tcPr>
            <w:tcW w:w="1895" w:type="dxa"/>
          </w:tcPr>
          <w:p w14:paraId="388D82F8" w14:textId="3A5AE8CF" w:rsidR="00623358" w:rsidRPr="00094F5D" w:rsidRDefault="001A7AF7" w:rsidP="001A7AF7">
            <w:pPr>
              <w:jc w:val="center"/>
            </w:pPr>
            <w:r w:rsidRPr="001A7AF7">
              <w:t>-</w:t>
            </w:r>
            <w:r w:rsidR="00530794">
              <w:t xml:space="preserve">17.4 </w:t>
            </w:r>
            <w:r w:rsidR="00E16CDE">
              <w:t xml:space="preserve">bp </w:t>
            </w:r>
            <w:r w:rsidR="00530794">
              <w:t>(29.3)</w:t>
            </w:r>
          </w:p>
        </w:tc>
      </w:tr>
      <w:tr w:rsidR="00623358" w:rsidRPr="00094F5D" w14:paraId="14701DCD" w14:textId="77777777" w:rsidTr="00E16CDE">
        <w:tc>
          <w:tcPr>
            <w:tcW w:w="2335" w:type="dxa"/>
          </w:tcPr>
          <w:p w14:paraId="46F12AD9" w14:textId="126B95E6" w:rsidR="00623358" w:rsidRPr="00094F5D" w:rsidRDefault="00B60326" w:rsidP="00623358">
            <w:r>
              <w:rPr>
                <w:lang w:eastAsia="ja-JP"/>
              </w:rPr>
              <w:t>Sum of three geometric</w:t>
            </w:r>
          </w:p>
        </w:tc>
        <w:tc>
          <w:tcPr>
            <w:tcW w:w="1530" w:type="dxa"/>
          </w:tcPr>
          <w:p w14:paraId="2D05B1FB" w14:textId="7E1B19CC" w:rsidR="00623358" w:rsidRPr="00094F5D" w:rsidRDefault="00032167" w:rsidP="00032167">
            <w:pPr>
              <w:jc w:val="center"/>
            </w:pPr>
            <w:r w:rsidRPr="00032167">
              <w:t>-132.</w:t>
            </w:r>
            <w:r w:rsidR="00B60326">
              <w:t>7</w:t>
            </w:r>
            <w:r w:rsidR="007E54CD">
              <w:t xml:space="preserve"> </w:t>
            </w:r>
            <w:r w:rsidR="00E16CDE">
              <w:t xml:space="preserve">bp </w:t>
            </w:r>
            <w:r w:rsidR="007E54CD">
              <w:t>(3.9)</w:t>
            </w:r>
          </w:p>
        </w:tc>
        <w:tc>
          <w:tcPr>
            <w:tcW w:w="2245" w:type="dxa"/>
          </w:tcPr>
          <w:p w14:paraId="4E89BA48" w14:textId="43C3865D" w:rsidR="00623358" w:rsidRPr="00094F5D" w:rsidRDefault="00D41EB8" w:rsidP="00D41EB8">
            <w:pPr>
              <w:jc w:val="center"/>
            </w:pPr>
            <w:r w:rsidRPr="00D41EB8">
              <w:t>-5</w:t>
            </w:r>
            <w:r w:rsidR="00B60326">
              <w:t>3.1</w:t>
            </w:r>
            <w:r w:rsidR="007E54CD">
              <w:t xml:space="preserve"> </w:t>
            </w:r>
            <w:r w:rsidR="00E16CDE">
              <w:t xml:space="preserve">bp </w:t>
            </w:r>
            <w:r w:rsidR="007E54CD">
              <w:t>(5.6)</w:t>
            </w:r>
          </w:p>
        </w:tc>
        <w:tc>
          <w:tcPr>
            <w:tcW w:w="1895" w:type="dxa"/>
          </w:tcPr>
          <w:p w14:paraId="14BC3CAB" w14:textId="6D064E83" w:rsidR="00623358" w:rsidRPr="00094F5D" w:rsidRDefault="001A7AF7" w:rsidP="001A7AF7">
            <w:pPr>
              <w:jc w:val="center"/>
            </w:pPr>
            <w:r w:rsidRPr="001A7AF7">
              <w:t>-5</w:t>
            </w:r>
            <w:r w:rsidR="00B60326">
              <w:t>3.1</w:t>
            </w:r>
            <w:r w:rsidR="00530794">
              <w:t xml:space="preserve"> </w:t>
            </w:r>
            <w:r w:rsidR="00E16CDE">
              <w:t xml:space="preserve">bp </w:t>
            </w:r>
            <w:r w:rsidR="00530794">
              <w:t>(5.6)</w:t>
            </w:r>
          </w:p>
        </w:tc>
      </w:tr>
      <w:tr w:rsidR="00623358" w:rsidRPr="00094F5D" w14:paraId="29C54BE5" w14:textId="77777777" w:rsidTr="00E16CDE">
        <w:tc>
          <w:tcPr>
            <w:tcW w:w="2335" w:type="dxa"/>
          </w:tcPr>
          <w:p w14:paraId="2C34055C" w14:textId="77777777" w:rsidR="00623358" w:rsidRPr="00094F5D" w:rsidRDefault="00623358" w:rsidP="00623358">
            <w:r w:rsidRPr="00094F5D">
              <w:rPr>
                <w:rFonts w:hint="eastAsia"/>
                <w:lang w:eastAsia="ja-JP"/>
              </w:rPr>
              <w:t>Uniform</w:t>
            </w:r>
          </w:p>
        </w:tc>
        <w:tc>
          <w:tcPr>
            <w:tcW w:w="1530" w:type="dxa"/>
          </w:tcPr>
          <w:p w14:paraId="62BE63A0" w14:textId="14F110FB" w:rsidR="00623358" w:rsidRPr="00094F5D" w:rsidRDefault="00032167" w:rsidP="00032167">
            <w:pPr>
              <w:jc w:val="center"/>
            </w:pPr>
            <w:r w:rsidRPr="00032167">
              <w:t>-143.</w:t>
            </w:r>
            <w:r w:rsidR="00B60326">
              <w:t>0</w:t>
            </w:r>
            <w:r w:rsidR="007E54CD">
              <w:t xml:space="preserve"> </w:t>
            </w:r>
            <w:r w:rsidR="00E16CDE">
              <w:t xml:space="preserve">bp </w:t>
            </w:r>
            <w:r w:rsidR="007E54CD">
              <w:t>(3.1)</w:t>
            </w:r>
          </w:p>
        </w:tc>
        <w:tc>
          <w:tcPr>
            <w:tcW w:w="2245" w:type="dxa"/>
          </w:tcPr>
          <w:p w14:paraId="3D00DCB9" w14:textId="6537598A" w:rsidR="00623358" w:rsidRPr="00094F5D" w:rsidRDefault="00D41EB8" w:rsidP="00D41EB8">
            <w:pPr>
              <w:jc w:val="center"/>
            </w:pPr>
            <w:r w:rsidRPr="00D41EB8">
              <w:t>-</w:t>
            </w:r>
            <w:r w:rsidR="00B60326">
              <w:t>69.9</w:t>
            </w:r>
            <w:r w:rsidR="007E54CD">
              <w:t xml:space="preserve"> </w:t>
            </w:r>
            <w:r w:rsidR="00E16CDE">
              <w:t xml:space="preserve">bp </w:t>
            </w:r>
            <w:r w:rsidR="007E54CD">
              <w:t>(4.3)</w:t>
            </w:r>
          </w:p>
        </w:tc>
        <w:tc>
          <w:tcPr>
            <w:tcW w:w="1895" w:type="dxa"/>
          </w:tcPr>
          <w:p w14:paraId="652078C0" w14:textId="1763379C" w:rsidR="00623358" w:rsidRPr="00094F5D" w:rsidRDefault="00623358" w:rsidP="001A7AF7">
            <w:pPr>
              <w:jc w:val="center"/>
            </w:pPr>
            <w:r w:rsidRPr="00C334C2">
              <w:t>-</w:t>
            </w:r>
            <w:r w:rsidR="00B60326">
              <w:t>69.9</w:t>
            </w:r>
            <w:r w:rsidR="00530794">
              <w:t xml:space="preserve"> </w:t>
            </w:r>
            <w:r w:rsidR="00E16CDE">
              <w:t xml:space="preserve">bp </w:t>
            </w:r>
            <w:r w:rsidR="00530794">
              <w:t>(4.3)</w:t>
            </w:r>
          </w:p>
        </w:tc>
      </w:tr>
    </w:tbl>
    <w:p w14:paraId="5C15871C" w14:textId="0D37FB2E" w:rsidR="00015635" w:rsidRDefault="00015635" w:rsidP="004B726B"/>
    <w:p w14:paraId="03E4C86E" w14:textId="77777777" w:rsidR="001A7AF7" w:rsidRDefault="001A7AF7" w:rsidP="004B726B"/>
    <w:p w14:paraId="1DB6E3D0" w14:textId="77777777" w:rsidR="00BF0394" w:rsidRDefault="00BF0394" w:rsidP="001A7AF7">
      <w:pPr>
        <w:rPr>
          <w:rFonts w:ascii="Calibri" w:hAnsi="Calibri" w:cs="Calibri"/>
          <w:b/>
          <w:bCs/>
          <w:szCs w:val="22"/>
        </w:rPr>
      </w:pPr>
    </w:p>
    <w:p w14:paraId="09D5F3EE" w14:textId="77777777" w:rsidR="00BF0394" w:rsidRDefault="00BF0394" w:rsidP="001A7AF7">
      <w:pPr>
        <w:rPr>
          <w:rFonts w:ascii="Calibri" w:hAnsi="Calibri" w:cs="Calibri"/>
          <w:b/>
          <w:bCs/>
          <w:szCs w:val="22"/>
        </w:rPr>
      </w:pPr>
    </w:p>
    <w:p w14:paraId="0370E24F" w14:textId="77777777" w:rsidR="00BF0394" w:rsidRDefault="00BF0394" w:rsidP="001A7AF7">
      <w:pPr>
        <w:rPr>
          <w:rFonts w:ascii="Calibri" w:hAnsi="Calibri" w:cs="Calibri"/>
          <w:b/>
          <w:bCs/>
          <w:szCs w:val="22"/>
        </w:rPr>
      </w:pPr>
    </w:p>
    <w:p w14:paraId="17A42617" w14:textId="77777777" w:rsidR="001843F3" w:rsidRDefault="001843F3" w:rsidP="001A7AF7">
      <w:pPr>
        <w:rPr>
          <w:rFonts w:ascii="Calibri" w:hAnsi="Calibri" w:cs="Calibri"/>
          <w:b/>
          <w:bCs/>
          <w:szCs w:val="22"/>
        </w:rPr>
      </w:pPr>
    </w:p>
    <w:p w14:paraId="018DE801" w14:textId="67E16718" w:rsidR="001A7AF7" w:rsidRDefault="001A7AF7" w:rsidP="001A7AF7">
      <w:pPr>
        <w:rPr>
          <w:rFonts w:ascii="Calibri" w:hAnsi="Calibri" w:cs="Calibri"/>
          <w:iCs/>
          <w:szCs w:val="22"/>
        </w:rPr>
      </w:pPr>
      <w:r>
        <w:rPr>
          <w:rFonts w:ascii="Calibri" w:hAnsi="Calibri" w:cs="Calibri"/>
          <w:b/>
          <w:bCs/>
          <w:szCs w:val="22"/>
        </w:rPr>
        <w:t>Table 1.</w:t>
      </w:r>
      <w:r>
        <w:rPr>
          <w:rFonts w:ascii="Calibri" w:hAnsi="Calibri" w:cs="Calibri"/>
          <w:b/>
          <w:bCs/>
          <w:iCs/>
          <w:szCs w:val="22"/>
        </w:rPr>
        <w:t xml:space="preserve"> Bias </w:t>
      </w:r>
      <w:r w:rsidR="00530794">
        <w:rPr>
          <w:rFonts w:ascii="Calibri" w:hAnsi="Calibri" w:cs="Calibri"/>
          <w:b/>
          <w:bCs/>
          <w:iCs/>
          <w:szCs w:val="22"/>
        </w:rPr>
        <w:t xml:space="preserve">and standard error </w:t>
      </w:r>
      <w:r>
        <w:rPr>
          <w:rFonts w:ascii="Calibri" w:hAnsi="Calibri" w:cs="Calibri"/>
          <w:b/>
          <w:bCs/>
          <w:iCs/>
          <w:szCs w:val="22"/>
        </w:rPr>
        <w:t xml:space="preserve">from simulation study to assess robustness. </w:t>
      </w:r>
      <w:r>
        <w:rPr>
          <w:rFonts w:ascii="Calibri" w:hAnsi="Calibri" w:cs="Calibri"/>
          <w:iCs/>
          <w:szCs w:val="22"/>
        </w:rPr>
        <w:t>We report the empirical bias</w:t>
      </w:r>
      <w:r w:rsidR="00530794">
        <w:rPr>
          <w:rFonts w:ascii="Calibri" w:hAnsi="Calibri" w:cs="Calibri"/>
          <w:iCs/>
          <w:szCs w:val="22"/>
        </w:rPr>
        <w:t xml:space="preserve"> and standard error (in parentheses)</w:t>
      </w:r>
      <w:r>
        <w:rPr>
          <w:rFonts w:ascii="Calibri" w:hAnsi="Calibri" w:cs="Calibri"/>
          <w:iCs/>
          <w:szCs w:val="22"/>
        </w:rPr>
        <w:t xml:space="preserve"> of our estimates across </w:t>
      </w:r>
      <w:r w:rsidR="00BF0394">
        <w:rPr>
          <w:rFonts w:ascii="Calibri" w:hAnsi="Calibri" w:cs="Calibri"/>
          <w:iCs/>
          <w:szCs w:val="22"/>
        </w:rPr>
        <w:t>100</w:t>
      </w:r>
      <w:r>
        <w:rPr>
          <w:rFonts w:ascii="Calibri" w:hAnsi="Calibri" w:cs="Calibri"/>
          <w:iCs/>
          <w:szCs w:val="22"/>
        </w:rPr>
        <w:t xml:space="preserve"> replicates for each distribution used to simulate the gene conversion tract lengths and for each </w:t>
      </w:r>
      <w:r w:rsidR="00BF0394">
        <w:rPr>
          <w:rFonts w:ascii="Calibri" w:hAnsi="Calibri" w:cs="Calibri"/>
          <w:iCs/>
          <w:szCs w:val="22"/>
        </w:rPr>
        <w:t xml:space="preserve">setting of </w:t>
      </w:r>
      <m:oMath>
        <m:r>
          <w:rPr>
            <w:rFonts w:ascii="Cambria Math" w:hAnsi="Cambria Math"/>
          </w:rPr>
          <m:t>N</m:t>
        </m:r>
      </m:oMath>
      <w:r>
        <w:rPr>
          <w:rFonts w:ascii="Calibri" w:hAnsi="Calibri" w:cs="Calibri"/>
          <w:iCs/>
          <w:szCs w:val="22"/>
        </w:rPr>
        <w:t>. Under the AIC</w:t>
      </w:r>
      <w:r w:rsidR="00E50569">
        <w:rPr>
          <w:rFonts w:ascii="Calibri" w:hAnsi="Calibri" w:cs="Calibri"/>
          <w:iCs/>
          <w:szCs w:val="22"/>
        </w:rPr>
        <w:t xml:space="preserve"> </w:t>
      </w:r>
      <w:r>
        <w:rPr>
          <w:rFonts w:ascii="Calibri" w:hAnsi="Calibri" w:cs="Calibri"/>
          <w:iCs/>
          <w:szCs w:val="22"/>
        </w:rPr>
        <w:t xml:space="preserve">selected setting, </w:t>
      </w:r>
      <w:r>
        <w:t xml:space="preserve">we use the estimate from the model with the smaller AIC value in each of the </w:t>
      </w:r>
      <w:r w:rsidR="00BF0394">
        <w:t>100</w:t>
      </w:r>
      <w:r>
        <w:t xml:space="preserve"> replicates.</w:t>
      </w:r>
    </w:p>
    <w:p w14:paraId="568A2236" w14:textId="246C6BD8" w:rsidR="0026574C" w:rsidRPr="001A7AF7" w:rsidRDefault="001A7AF7" w:rsidP="001A7AF7">
      <w:pPr>
        <w:rPr>
          <w:rFonts w:ascii="Calibri" w:hAnsi="Calibri" w:cs="Calibri"/>
          <w:iCs/>
          <w:szCs w:val="22"/>
        </w:rPr>
      </w:pPr>
      <w:r>
        <w:rPr>
          <w:rFonts w:ascii="Calibri" w:hAnsi="Calibri" w:cs="Calibri"/>
          <w:iCs/>
          <w:szCs w:val="22"/>
        </w:rPr>
        <w:t xml:space="preserve">We also calculated the coverage of our 95% </w:t>
      </w:r>
      <w:r w:rsidR="00BF0394">
        <w:rPr>
          <w:rFonts w:ascii="Calibri" w:hAnsi="Calibri" w:cs="Calibri"/>
          <w:iCs/>
          <w:szCs w:val="22"/>
        </w:rPr>
        <w:t xml:space="preserve">bootstrap </w:t>
      </w:r>
      <w:r>
        <w:rPr>
          <w:rFonts w:ascii="Calibri" w:hAnsi="Calibri" w:cs="Calibri"/>
          <w:iCs/>
          <w:szCs w:val="22"/>
        </w:rPr>
        <w:t>confidence intervals</w:t>
      </w:r>
      <w:r w:rsidR="00F321DE">
        <w:rPr>
          <w:rFonts w:ascii="Calibri" w:hAnsi="Calibri" w:cs="Calibri"/>
          <w:iCs/>
          <w:szCs w:val="22"/>
        </w:rPr>
        <w:t xml:space="preserve">. When </w:t>
      </w:r>
      <w:r w:rsidR="007D1CAB">
        <w:rPr>
          <w:rFonts w:ascii="Calibri" w:hAnsi="Calibri" w:cs="Calibri"/>
          <w:iCs/>
          <w:szCs w:val="22"/>
        </w:rPr>
        <w:t xml:space="preserve">the gene conversion tracts were simulated from a geometric distribution, and we specified </w:t>
      </w:r>
      <m:oMath>
        <m:r>
          <w:rPr>
            <w:rFonts w:ascii="Cambria Math" w:hAnsi="Cambria Math"/>
          </w:rPr>
          <m:t>N</m:t>
        </m:r>
      </m:oMath>
      <w:r w:rsidR="00BF0394">
        <w:rPr>
          <w:rFonts w:ascii="Calibri" w:hAnsi="Calibri" w:cs="Calibri"/>
          <w:iCs/>
          <w:szCs w:val="22"/>
        </w:rPr>
        <w:t xml:space="preserve"> </w:t>
      </w:r>
      <w:r w:rsidR="001C285B">
        <w:rPr>
          <w:rFonts w:ascii="Calibri" w:hAnsi="Calibri" w:cs="Calibri"/>
          <w:iCs/>
          <w:szCs w:val="22"/>
        </w:rPr>
        <w:t>to be geometric in our model</w:t>
      </w:r>
      <w:r w:rsidR="007D1CAB">
        <w:rPr>
          <w:rFonts w:ascii="Calibri" w:hAnsi="Calibri" w:cs="Calibri"/>
          <w:iCs/>
          <w:szCs w:val="22"/>
        </w:rPr>
        <w:t xml:space="preserve">, our 95% confidence intervals covered the true </w:t>
      </w:r>
      <w:r w:rsidR="006F04A9">
        <w:rPr>
          <w:rFonts w:ascii="Calibri" w:hAnsi="Calibri" w:cs="Calibri"/>
          <w:iCs/>
          <w:szCs w:val="22"/>
        </w:rPr>
        <w:t xml:space="preserve">mean of 300 in </w:t>
      </w:r>
      <w:r w:rsidR="008D19CD">
        <w:rPr>
          <w:rFonts w:ascii="Calibri" w:hAnsi="Calibri" w:cs="Calibri"/>
          <w:iCs/>
          <w:szCs w:val="22"/>
        </w:rPr>
        <w:t>34</w:t>
      </w:r>
      <w:r w:rsidR="006F04A9">
        <w:rPr>
          <w:rFonts w:ascii="Calibri" w:hAnsi="Calibri" w:cs="Calibri"/>
          <w:iCs/>
          <w:szCs w:val="22"/>
        </w:rPr>
        <w:t xml:space="preserve"> out of the </w:t>
      </w:r>
      <w:r w:rsidR="008D19CD">
        <w:rPr>
          <w:rFonts w:ascii="Calibri" w:hAnsi="Calibri" w:cs="Calibri"/>
          <w:iCs/>
          <w:szCs w:val="22"/>
        </w:rPr>
        <w:t>100</w:t>
      </w:r>
      <w:r w:rsidR="006F04A9">
        <w:rPr>
          <w:rFonts w:ascii="Calibri" w:hAnsi="Calibri" w:cs="Calibri"/>
          <w:iCs/>
          <w:szCs w:val="22"/>
        </w:rPr>
        <w:t xml:space="preserve"> replicates. </w:t>
      </w:r>
      <w:r w:rsidR="00650F75">
        <w:rPr>
          <w:rFonts w:ascii="Calibri" w:hAnsi="Calibri" w:cs="Calibri"/>
          <w:iCs/>
          <w:szCs w:val="22"/>
        </w:rPr>
        <w:t>W</w:t>
      </w:r>
      <w:r w:rsidR="001C285B">
        <w:rPr>
          <w:rFonts w:ascii="Calibri" w:hAnsi="Calibri" w:cs="Calibri"/>
          <w:iCs/>
          <w:szCs w:val="22"/>
        </w:rPr>
        <w:t xml:space="preserve">hen the gene conversion tracts were simulated from a sum of two geometric random variables, and we specified </w:t>
      </w:r>
      <m:oMath>
        <m:r>
          <w:rPr>
            <w:rFonts w:ascii="Cambria Math" w:hAnsi="Cambria Math"/>
          </w:rPr>
          <m:t>N</m:t>
        </m:r>
      </m:oMath>
      <w:r w:rsidR="00BF0394">
        <w:rPr>
          <w:rFonts w:ascii="Calibri" w:hAnsi="Calibri" w:cs="Calibri"/>
          <w:iCs/>
          <w:szCs w:val="22"/>
        </w:rPr>
        <w:t xml:space="preserve"> </w:t>
      </w:r>
      <w:r w:rsidR="001C285B">
        <w:rPr>
          <w:rFonts w:ascii="Calibri" w:hAnsi="Calibri" w:cs="Calibri"/>
          <w:iCs/>
          <w:szCs w:val="22"/>
        </w:rPr>
        <w:t xml:space="preserve">to be this distribution in our model, our 95% confidence intervals covered the true mean of 300 in </w:t>
      </w:r>
      <w:r w:rsidR="008D19CD">
        <w:rPr>
          <w:rFonts w:ascii="Calibri" w:hAnsi="Calibri" w:cs="Calibri"/>
          <w:iCs/>
          <w:szCs w:val="22"/>
        </w:rPr>
        <w:t>79</w:t>
      </w:r>
      <w:r w:rsidR="001C285B">
        <w:rPr>
          <w:rFonts w:ascii="Calibri" w:hAnsi="Calibri" w:cs="Calibri"/>
          <w:iCs/>
          <w:szCs w:val="22"/>
        </w:rPr>
        <w:t xml:space="preserve"> out of the </w:t>
      </w:r>
      <w:r w:rsidR="008D19CD">
        <w:rPr>
          <w:rFonts w:ascii="Calibri" w:hAnsi="Calibri" w:cs="Calibri"/>
          <w:iCs/>
          <w:szCs w:val="22"/>
        </w:rPr>
        <w:t>100</w:t>
      </w:r>
      <w:r w:rsidR="001C285B">
        <w:rPr>
          <w:rFonts w:ascii="Calibri" w:hAnsi="Calibri" w:cs="Calibri"/>
          <w:iCs/>
          <w:szCs w:val="22"/>
        </w:rPr>
        <w:t xml:space="preserve"> replicates</w:t>
      </w:r>
      <w:r w:rsidR="008D19CD">
        <w:rPr>
          <w:rFonts w:ascii="Calibri" w:hAnsi="Calibri" w:cs="Calibri"/>
          <w:iCs/>
          <w:szCs w:val="22"/>
        </w:rPr>
        <w:t xml:space="preserve">. </w:t>
      </w:r>
      <w:r w:rsidR="00FB45C7">
        <w:rPr>
          <w:rFonts w:ascii="Calibri" w:hAnsi="Calibri" w:cs="Calibri"/>
          <w:iCs/>
          <w:szCs w:val="22"/>
        </w:rPr>
        <w:t xml:space="preserve">When we simulated the gene conversion tract lengths from </w:t>
      </w:r>
      <w:r w:rsidR="00BF0394">
        <w:rPr>
          <w:rFonts w:ascii="Calibri" w:hAnsi="Calibri" w:cs="Calibri"/>
          <w:iCs/>
          <w:szCs w:val="22"/>
        </w:rPr>
        <w:t>the remaining two distributions</w:t>
      </w:r>
      <w:r w:rsidR="00FB45C7">
        <w:rPr>
          <w:rFonts w:ascii="Calibri" w:hAnsi="Calibri" w:cs="Calibri"/>
          <w:iCs/>
          <w:szCs w:val="22"/>
        </w:rPr>
        <w:t xml:space="preserve">, the coverage was 0% </w:t>
      </w:r>
      <w:r w:rsidR="00BF0394">
        <w:rPr>
          <w:rFonts w:ascii="Calibri" w:hAnsi="Calibri" w:cs="Calibri"/>
          <w:iCs/>
          <w:szCs w:val="22"/>
        </w:rPr>
        <w:t>under</w:t>
      </w:r>
      <w:r w:rsidR="00FB45C7">
        <w:rPr>
          <w:rFonts w:ascii="Calibri" w:hAnsi="Calibri" w:cs="Calibri"/>
          <w:iCs/>
          <w:szCs w:val="22"/>
        </w:rPr>
        <w:t xml:space="preserve"> </w:t>
      </w:r>
      <w:r w:rsidR="00F561DE">
        <w:rPr>
          <w:rFonts w:ascii="Calibri" w:hAnsi="Calibri" w:cs="Calibri"/>
          <w:iCs/>
          <w:szCs w:val="22"/>
        </w:rPr>
        <w:t>both settings of the model.</w:t>
      </w:r>
    </w:p>
    <w:sectPr w:rsidR="0026574C" w:rsidRPr="001A7AF7" w:rsidSect="00F31659">
      <w:footerReference w:type="default" r:id="rId15"/>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Nobu Masaki" w:date="2024-12-10T14:42:00Z" w:initials="NM">
    <w:p w14:paraId="513D0244" w14:textId="77777777" w:rsidR="00CC5BDD" w:rsidRDefault="00CC5BDD" w:rsidP="00CC5BDD">
      <w:pPr>
        <w:jc w:val="left"/>
      </w:pPr>
      <w:r>
        <w:rPr>
          <w:rStyle w:val="CommentReference"/>
        </w:rPr>
        <w:annotationRef/>
      </w:r>
      <w:r>
        <w:rPr>
          <w:color w:val="000000"/>
          <w:sz w:val="20"/>
          <w:szCs w:val="20"/>
        </w:rPr>
        <w:t>Just check citations</w:t>
      </w:r>
    </w:p>
  </w:comment>
  <w:comment w:id="1" w:author="Nobu Masaki" w:date="2024-12-10T17:52:00Z" w:initials="NM">
    <w:p w14:paraId="4468BC0C" w14:textId="77777777" w:rsidR="008C6274" w:rsidRDefault="008C6274" w:rsidP="008C6274">
      <w:pPr>
        <w:jc w:val="left"/>
      </w:pPr>
      <w:r>
        <w:rPr>
          <w:rStyle w:val="CommentReference"/>
        </w:rPr>
        <w:annotationRef/>
      </w:r>
      <w:r>
        <w:rPr>
          <w:color w:val="000000"/>
          <w:sz w:val="20"/>
          <w:szCs w:val="20"/>
        </w:rPr>
        <w:t>Comma in numbers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13D0244" w15:done="0"/>
  <w15:commentEx w15:paraId="4468BC0C" w15:paraIdParent="513D024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ECC04DB" w16cex:dateUtc="2024-12-10T22:42:00Z"/>
  <w16cex:commentExtensible w16cex:durableId="61523101" w16cex:dateUtc="2024-12-11T01: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13D0244" w16cid:durableId="4ECC04DB"/>
  <w16cid:commentId w16cid:paraId="4468BC0C" w16cid:durableId="6152310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C70FA7" w14:textId="77777777" w:rsidR="0035429F" w:rsidRDefault="0035429F" w:rsidP="00EE1442">
      <w:pPr>
        <w:spacing w:after="0" w:line="240" w:lineRule="auto"/>
      </w:pPr>
      <w:r>
        <w:separator/>
      </w:r>
    </w:p>
  </w:endnote>
  <w:endnote w:type="continuationSeparator" w:id="0">
    <w:p w14:paraId="74648EBD" w14:textId="77777777" w:rsidR="0035429F" w:rsidRDefault="0035429F" w:rsidP="00EE14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Yu Gothic">
    <w:altName w:val="游ゴシック"/>
    <w:panose1 w:val="020B04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gency FB">
    <w:panose1 w:val="020B0503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webkit-standard">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87786356"/>
      <w:docPartObj>
        <w:docPartGallery w:val="Page Numbers (Bottom of Page)"/>
        <w:docPartUnique/>
      </w:docPartObj>
    </w:sdtPr>
    <w:sdtEndPr>
      <w:rPr>
        <w:noProof/>
      </w:rPr>
    </w:sdtEndPr>
    <w:sdtContent>
      <w:p w14:paraId="2923A8F1" w14:textId="53FF6424" w:rsidR="00264311" w:rsidRDefault="00264311">
        <w:pPr>
          <w:pStyle w:val="Footer"/>
        </w:pPr>
        <w:r>
          <w:fldChar w:fldCharType="begin"/>
        </w:r>
        <w:r>
          <w:instrText xml:space="preserve"> PAGE   \* MERGEFORMAT </w:instrText>
        </w:r>
        <w:r>
          <w:fldChar w:fldCharType="separate"/>
        </w:r>
        <w:r>
          <w:rPr>
            <w:noProof/>
          </w:rPr>
          <w:t>2</w:t>
        </w:r>
        <w:r>
          <w:rPr>
            <w:noProof/>
          </w:rPr>
          <w:fldChar w:fldCharType="end"/>
        </w:r>
      </w:p>
    </w:sdtContent>
  </w:sdt>
  <w:p w14:paraId="28F4C747" w14:textId="77777777" w:rsidR="00264311" w:rsidRDefault="002643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5762E4" w14:textId="77777777" w:rsidR="0035429F" w:rsidRDefault="0035429F" w:rsidP="00EE1442">
      <w:pPr>
        <w:spacing w:after="0" w:line="240" w:lineRule="auto"/>
      </w:pPr>
      <w:r>
        <w:separator/>
      </w:r>
    </w:p>
  </w:footnote>
  <w:footnote w:type="continuationSeparator" w:id="0">
    <w:p w14:paraId="30BB7D80" w14:textId="77777777" w:rsidR="0035429F" w:rsidRDefault="0035429F" w:rsidP="00EE14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D151F2"/>
    <w:multiLevelType w:val="hybridMultilevel"/>
    <w:tmpl w:val="DC043AF0"/>
    <w:lvl w:ilvl="0" w:tplc="8804AA7C">
      <w:start w:val="1"/>
      <w:numFmt w:val="decimal"/>
      <w:lvlText w:val="%1."/>
      <w:lvlJc w:val="left"/>
      <w:pPr>
        <w:ind w:left="1020" w:hanging="360"/>
      </w:pPr>
    </w:lvl>
    <w:lvl w:ilvl="1" w:tplc="C5B06828">
      <w:start w:val="1"/>
      <w:numFmt w:val="decimal"/>
      <w:lvlText w:val="%2."/>
      <w:lvlJc w:val="left"/>
      <w:pPr>
        <w:ind w:left="1020" w:hanging="360"/>
      </w:pPr>
    </w:lvl>
    <w:lvl w:ilvl="2" w:tplc="3F5E4776">
      <w:start w:val="1"/>
      <w:numFmt w:val="decimal"/>
      <w:lvlText w:val="%3."/>
      <w:lvlJc w:val="left"/>
      <w:pPr>
        <w:ind w:left="1020" w:hanging="360"/>
      </w:pPr>
    </w:lvl>
    <w:lvl w:ilvl="3" w:tplc="0598175E">
      <w:start w:val="1"/>
      <w:numFmt w:val="decimal"/>
      <w:lvlText w:val="%4."/>
      <w:lvlJc w:val="left"/>
      <w:pPr>
        <w:ind w:left="1020" w:hanging="360"/>
      </w:pPr>
    </w:lvl>
    <w:lvl w:ilvl="4" w:tplc="BF1AC334">
      <w:start w:val="1"/>
      <w:numFmt w:val="decimal"/>
      <w:lvlText w:val="%5."/>
      <w:lvlJc w:val="left"/>
      <w:pPr>
        <w:ind w:left="1020" w:hanging="360"/>
      </w:pPr>
    </w:lvl>
    <w:lvl w:ilvl="5" w:tplc="59FC777A">
      <w:start w:val="1"/>
      <w:numFmt w:val="decimal"/>
      <w:lvlText w:val="%6."/>
      <w:lvlJc w:val="left"/>
      <w:pPr>
        <w:ind w:left="1020" w:hanging="360"/>
      </w:pPr>
    </w:lvl>
    <w:lvl w:ilvl="6" w:tplc="18086894">
      <w:start w:val="1"/>
      <w:numFmt w:val="decimal"/>
      <w:lvlText w:val="%7."/>
      <w:lvlJc w:val="left"/>
      <w:pPr>
        <w:ind w:left="1020" w:hanging="360"/>
      </w:pPr>
    </w:lvl>
    <w:lvl w:ilvl="7" w:tplc="917A63BA">
      <w:start w:val="1"/>
      <w:numFmt w:val="decimal"/>
      <w:lvlText w:val="%8."/>
      <w:lvlJc w:val="left"/>
      <w:pPr>
        <w:ind w:left="1020" w:hanging="360"/>
      </w:pPr>
    </w:lvl>
    <w:lvl w:ilvl="8" w:tplc="53B82ABC">
      <w:start w:val="1"/>
      <w:numFmt w:val="decimal"/>
      <w:lvlText w:val="%9."/>
      <w:lvlJc w:val="left"/>
      <w:pPr>
        <w:ind w:left="1020" w:hanging="360"/>
      </w:pPr>
    </w:lvl>
  </w:abstractNum>
  <w:abstractNum w:abstractNumId="1" w15:restartNumberingAfterBreak="0">
    <w:nsid w:val="0CE43B35"/>
    <w:multiLevelType w:val="hybridMultilevel"/>
    <w:tmpl w:val="50903934"/>
    <w:lvl w:ilvl="0" w:tplc="025CC48C">
      <w:start w:val="1"/>
      <w:numFmt w:val="decimal"/>
      <w:lvlText w:val="%1."/>
      <w:lvlJc w:val="left"/>
      <w:pPr>
        <w:ind w:left="1020" w:hanging="360"/>
      </w:pPr>
    </w:lvl>
    <w:lvl w:ilvl="1" w:tplc="BC14BCB8">
      <w:start w:val="1"/>
      <w:numFmt w:val="decimal"/>
      <w:lvlText w:val="%2."/>
      <w:lvlJc w:val="left"/>
      <w:pPr>
        <w:ind w:left="1020" w:hanging="360"/>
      </w:pPr>
    </w:lvl>
    <w:lvl w:ilvl="2" w:tplc="57F83BEA">
      <w:start w:val="1"/>
      <w:numFmt w:val="decimal"/>
      <w:lvlText w:val="%3."/>
      <w:lvlJc w:val="left"/>
      <w:pPr>
        <w:ind w:left="1020" w:hanging="360"/>
      </w:pPr>
    </w:lvl>
    <w:lvl w:ilvl="3" w:tplc="09F8C830">
      <w:start w:val="1"/>
      <w:numFmt w:val="decimal"/>
      <w:lvlText w:val="%4."/>
      <w:lvlJc w:val="left"/>
      <w:pPr>
        <w:ind w:left="1020" w:hanging="360"/>
      </w:pPr>
    </w:lvl>
    <w:lvl w:ilvl="4" w:tplc="5BA2C8CA">
      <w:start w:val="1"/>
      <w:numFmt w:val="decimal"/>
      <w:lvlText w:val="%5."/>
      <w:lvlJc w:val="left"/>
      <w:pPr>
        <w:ind w:left="1020" w:hanging="360"/>
      </w:pPr>
    </w:lvl>
    <w:lvl w:ilvl="5" w:tplc="60D8D6EA">
      <w:start w:val="1"/>
      <w:numFmt w:val="decimal"/>
      <w:lvlText w:val="%6."/>
      <w:lvlJc w:val="left"/>
      <w:pPr>
        <w:ind w:left="1020" w:hanging="360"/>
      </w:pPr>
    </w:lvl>
    <w:lvl w:ilvl="6" w:tplc="4CB42F16">
      <w:start w:val="1"/>
      <w:numFmt w:val="decimal"/>
      <w:lvlText w:val="%7."/>
      <w:lvlJc w:val="left"/>
      <w:pPr>
        <w:ind w:left="1020" w:hanging="360"/>
      </w:pPr>
    </w:lvl>
    <w:lvl w:ilvl="7" w:tplc="C33EBE24">
      <w:start w:val="1"/>
      <w:numFmt w:val="decimal"/>
      <w:lvlText w:val="%8."/>
      <w:lvlJc w:val="left"/>
      <w:pPr>
        <w:ind w:left="1020" w:hanging="360"/>
      </w:pPr>
    </w:lvl>
    <w:lvl w:ilvl="8" w:tplc="FF54E17C">
      <w:start w:val="1"/>
      <w:numFmt w:val="decimal"/>
      <w:lvlText w:val="%9."/>
      <w:lvlJc w:val="left"/>
      <w:pPr>
        <w:ind w:left="1020" w:hanging="360"/>
      </w:pPr>
    </w:lvl>
  </w:abstractNum>
  <w:abstractNum w:abstractNumId="2" w15:restartNumberingAfterBreak="0">
    <w:nsid w:val="0ECC4B97"/>
    <w:multiLevelType w:val="hybridMultilevel"/>
    <w:tmpl w:val="64687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4E4CCB"/>
    <w:multiLevelType w:val="hybridMultilevel"/>
    <w:tmpl w:val="BD54F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DD5BDC"/>
    <w:multiLevelType w:val="hybridMultilevel"/>
    <w:tmpl w:val="A866C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3D12C3"/>
    <w:multiLevelType w:val="hybridMultilevel"/>
    <w:tmpl w:val="CEF63FB2"/>
    <w:lvl w:ilvl="0" w:tplc="EA8EDDA6">
      <w:start w:val="1"/>
      <w:numFmt w:val="decimal"/>
      <w:lvlText w:val="%1)"/>
      <w:lvlJc w:val="left"/>
      <w:pPr>
        <w:ind w:left="1080" w:hanging="360"/>
      </w:pPr>
    </w:lvl>
    <w:lvl w:ilvl="1" w:tplc="DEEA4918">
      <w:start w:val="1"/>
      <w:numFmt w:val="decimal"/>
      <w:lvlText w:val="%2)"/>
      <w:lvlJc w:val="left"/>
      <w:pPr>
        <w:ind w:left="1080" w:hanging="360"/>
      </w:pPr>
    </w:lvl>
    <w:lvl w:ilvl="2" w:tplc="A63CC632">
      <w:start w:val="1"/>
      <w:numFmt w:val="decimal"/>
      <w:lvlText w:val="%3)"/>
      <w:lvlJc w:val="left"/>
      <w:pPr>
        <w:ind w:left="1080" w:hanging="360"/>
      </w:pPr>
    </w:lvl>
    <w:lvl w:ilvl="3" w:tplc="F2F4124C">
      <w:start w:val="1"/>
      <w:numFmt w:val="decimal"/>
      <w:lvlText w:val="%4)"/>
      <w:lvlJc w:val="left"/>
      <w:pPr>
        <w:ind w:left="1080" w:hanging="360"/>
      </w:pPr>
    </w:lvl>
    <w:lvl w:ilvl="4" w:tplc="50DED50A">
      <w:start w:val="1"/>
      <w:numFmt w:val="decimal"/>
      <w:lvlText w:val="%5)"/>
      <w:lvlJc w:val="left"/>
      <w:pPr>
        <w:ind w:left="1080" w:hanging="360"/>
      </w:pPr>
    </w:lvl>
    <w:lvl w:ilvl="5" w:tplc="9848783E">
      <w:start w:val="1"/>
      <w:numFmt w:val="decimal"/>
      <w:lvlText w:val="%6)"/>
      <w:lvlJc w:val="left"/>
      <w:pPr>
        <w:ind w:left="1080" w:hanging="360"/>
      </w:pPr>
    </w:lvl>
    <w:lvl w:ilvl="6" w:tplc="8954BBE0">
      <w:start w:val="1"/>
      <w:numFmt w:val="decimal"/>
      <w:lvlText w:val="%7)"/>
      <w:lvlJc w:val="left"/>
      <w:pPr>
        <w:ind w:left="1080" w:hanging="360"/>
      </w:pPr>
    </w:lvl>
    <w:lvl w:ilvl="7" w:tplc="FFA4C774">
      <w:start w:val="1"/>
      <w:numFmt w:val="decimal"/>
      <w:lvlText w:val="%8)"/>
      <w:lvlJc w:val="left"/>
      <w:pPr>
        <w:ind w:left="1080" w:hanging="360"/>
      </w:pPr>
    </w:lvl>
    <w:lvl w:ilvl="8" w:tplc="26586512">
      <w:start w:val="1"/>
      <w:numFmt w:val="decimal"/>
      <w:lvlText w:val="%9)"/>
      <w:lvlJc w:val="left"/>
      <w:pPr>
        <w:ind w:left="1080" w:hanging="360"/>
      </w:pPr>
    </w:lvl>
  </w:abstractNum>
  <w:abstractNum w:abstractNumId="6" w15:restartNumberingAfterBreak="0">
    <w:nsid w:val="30B019F3"/>
    <w:multiLevelType w:val="hybridMultilevel"/>
    <w:tmpl w:val="2940F1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7F68C1"/>
    <w:multiLevelType w:val="hybridMultilevel"/>
    <w:tmpl w:val="F620CD26"/>
    <w:lvl w:ilvl="0" w:tplc="C3F0584A">
      <w:start w:val="1"/>
      <w:numFmt w:val="decimal"/>
      <w:lvlText w:val="%1."/>
      <w:lvlJc w:val="left"/>
      <w:pPr>
        <w:ind w:left="1020" w:hanging="360"/>
      </w:pPr>
    </w:lvl>
    <w:lvl w:ilvl="1" w:tplc="6BD8BD5E">
      <w:start w:val="1"/>
      <w:numFmt w:val="decimal"/>
      <w:lvlText w:val="%2."/>
      <w:lvlJc w:val="left"/>
      <w:pPr>
        <w:ind w:left="1020" w:hanging="360"/>
      </w:pPr>
    </w:lvl>
    <w:lvl w:ilvl="2" w:tplc="49CA407C">
      <w:start w:val="1"/>
      <w:numFmt w:val="decimal"/>
      <w:lvlText w:val="%3."/>
      <w:lvlJc w:val="left"/>
      <w:pPr>
        <w:ind w:left="1020" w:hanging="360"/>
      </w:pPr>
    </w:lvl>
    <w:lvl w:ilvl="3" w:tplc="658056F0">
      <w:start w:val="1"/>
      <w:numFmt w:val="decimal"/>
      <w:lvlText w:val="%4."/>
      <w:lvlJc w:val="left"/>
      <w:pPr>
        <w:ind w:left="1020" w:hanging="360"/>
      </w:pPr>
    </w:lvl>
    <w:lvl w:ilvl="4" w:tplc="A560E4AC">
      <w:start w:val="1"/>
      <w:numFmt w:val="decimal"/>
      <w:lvlText w:val="%5."/>
      <w:lvlJc w:val="left"/>
      <w:pPr>
        <w:ind w:left="1020" w:hanging="360"/>
      </w:pPr>
    </w:lvl>
    <w:lvl w:ilvl="5" w:tplc="341EB928">
      <w:start w:val="1"/>
      <w:numFmt w:val="decimal"/>
      <w:lvlText w:val="%6."/>
      <w:lvlJc w:val="left"/>
      <w:pPr>
        <w:ind w:left="1020" w:hanging="360"/>
      </w:pPr>
    </w:lvl>
    <w:lvl w:ilvl="6" w:tplc="B33A620E">
      <w:start w:val="1"/>
      <w:numFmt w:val="decimal"/>
      <w:lvlText w:val="%7."/>
      <w:lvlJc w:val="left"/>
      <w:pPr>
        <w:ind w:left="1020" w:hanging="360"/>
      </w:pPr>
    </w:lvl>
    <w:lvl w:ilvl="7" w:tplc="0FF0CAAE">
      <w:start w:val="1"/>
      <w:numFmt w:val="decimal"/>
      <w:lvlText w:val="%8."/>
      <w:lvlJc w:val="left"/>
      <w:pPr>
        <w:ind w:left="1020" w:hanging="360"/>
      </w:pPr>
    </w:lvl>
    <w:lvl w:ilvl="8" w:tplc="EC529418">
      <w:start w:val="1"/>
      <w:numFmt w:val="decimal"/>
      <w:lvlText w:val="%9."/>
      <w:lvlJc w:val="left"/>
      <w:pPr>
        <w:ind w:left="1020" w:hanging="360"/>
      </w:pPr>
    </w:lvl>
  </w:abstractNum>
  <w:abstractNum w:abstractNumId="8" w15:restartNumberingAfterBreak="0">
    <w:nsid w:val="4A6708B8"/>
    <w:multiLevelType w:val="hybridMultilevel"/>
    <w:tmpl w:val="9A4261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F91254"/>
    <w:multiLevelType w:val="hybridMultilevel"/>
    <w:tmpl w:val="B0ECBE58"/>
    <w:lvl w:ilvl="0" w:tplc="E7868118">
      <w:start w:val="1"/>
      <w:numFmt w:val="decimal"/>
      <w:lvlText w:val="%1."/>
      <w:lvlJc w:val="left"/>
      <w:pPr>
        <w:ind w:left="1020" w:hanging="360"/>
      </w:pPr>
    </w:lvl>
    <w:lvl w:ilvl="1" w:tplc="F7D07774">
      <w:start w:val="1"/>
      <w:numFmt w:val="decimal"/>
      <w:lvlText w:val="%2."/>
      <w:lvlJc w:val="left"/>
      <w:pPr>
        <w:ind w:left="1020" w:hanging="360"/>
      </w:pPr>
    </w:lvl>
    <w:lvl w:ilvl="2" w:tplc="11B012FC">
      <w:start w:val="1"/>
      <w:numFmt w:val="decimal"/>
      <w:lvlText w:val="%3."/>
      <w:lvlJc w:val="left"/>
      <w:pPr>
        <w:ind w:left="1020" w:hanging="360"/>
      </w:pPr>
    </w:lvl>
    <w:lvl w:ilvl="3" w:tplc="A4EEB7FE">
      <w:start w:val="1"/>
      <w:numFmt w:val="decimal"/>
      <w:lvlText w:val="%4."/>
      <w:lvlJc w:val="left"/>
      <w:pPr>
        <w:ind w:left="1020" w:hanging="360"/>
      </w:pPr>
    </w:lvl>
    <w:lvl w:ilvl="4" w:tplc="3C921514">
      <w:start w:val="1"/>
      <w:numFmt w:val="decimal"/>
      <w:lvlText w:val="%5."/>
      <w:lvlJc w:val="left"/>
      <w:pPr>
        <w:ind w:left="1020" w:hanging="360"/>
      </w:pPr>
    </w:lvl>
    <w:lvl w:ilvl="5" w:tplc="EB06D82E">
      <w:start w:val="1"/>
      <w:numFmt w:val="decimal"/>
      <w:lvlText w:val="%6."/>
      <w:lvlJc w:val="left"/>
      <w:pPr>
        <w:ind w:left="1020" w:hanging="360"/>
      </w:pPr>
    </w:lvl>
    <w:lvl w:ilvl="6" w:tplc="18689118">
      <w:start w:val="1"/>
      <w:numFmt w:val="decimal"/>
      <w:lvlText w:val="%7."/>
      <w:lvlJc w:val="left"/>
      <w:pPr>
        <w:ind w:left="1020" w:hanging="360"/>
      </w:pPr>
    </w:lvl>
    <w:lvl w:ilvl="7" w:tplc="DF3CBAB8">
      <w:start w:val="1"/>
      <w:numFmt w:val="decimal"/>
      <w:lvlText w:val="%8."/>
      <w:lvlJc w:val="left"/>
      <w:pPr>
        <w:ind w:left="1020" w:hanging="360"/>
      </w:pPr>
    </w:lvl>
    <w:lvl w:ilvl="8" w:tplc="A6489716">
      <w:start w:val="1"/>
      <w:numFmt w:val="decimal"/>
      <w:lvlText w:val="%9."/>
      <w:lvlJc w:val="left"/>
      <w:pPr>
        <w:ind w:left="1020" w:hanging="360"/>
      </w:pPr>
    </w:lvl>
  </w:abstractNum>
  <w:abstractNum w:abstractNumId="10" w15:restartNumberingAfterBreak="0">
    <w:nsid w:val="54D708E7"/>
    <w:multiLevelType w:val="hybridMultilevel"/>
    <w:tmpl w:val="68469E0E"/>
    <w:lvl w:ilvl="0" w:tplc="154083B8">
      <w:start w:val="1"/>
      <w:numFmt w:val="decimal"/>
      <w:lvlText w:val="%1."/>
      <w:lvlJc w:val="left"/>
      <w:pPr>
        <w:ind w:left="1020" w:hanging="360"/>
      </w:pPr>
    </w:lvl>
    <w:lvl w:ilvl="1" w:tplc="A66C0DE0">
      <w:start w:val="1"/>
      <w:numFmt w:val="decimal"/>
      <w:lvlText w:val="%2."/>
      <w:lvlJc w:val="left"/>
      <w:pPr>
        <w:ind w:left="1020" w:hanging="360"/>
      </w:pPr>
    </w:lvl>
    <w:lvl w:ilvl="2" w:tplc="B9CEAADC">
      <w:start w:val="1"/>
      <w:numFmt w:val="decimal"/>
      <w:lvlText w:val="%3."/>
      <w:lvlJc w:val="left"/>
      <w:pPr>
        <w:ind w:left="1020" w:hanging="360"/>
      </w:pPr>
    </w:lvl>
    <w:lvl w:ilvl="3" w:tplc="4C608866">
      <w:start w:val="1"/>
      <w:numFmt w:val="decimal"/>
      <w:lvlText w:val="%4."/>
      <w:lvlJc w:val="left"/>
      <w:pPr>
        <w:ind w:left="1020" w:hanging="360"/>
      </w:pPr>
    </w:lvl>
    <w:lvl w:ilvl="4" w:tplc="16C4AF36">
      <w:start w:val="1"/>
      <w:numFmt w:val="decimal"/>
      <w:lvlText w:val="%5."/>
      <w:lvlJc w:val="left"/>
      <w:pPr>
        <w:ind w:left="1020" w:hanging="360"/>
      </w:pPr>
    </w:lvl>
    <w:lvl w:ilvl="5" w:tplc="4BB4A442">
      <w:start w:val="1"/>
      <w:numFmt w:val="decimal"/>
      <w:lvlText w:val="%6."/>
      <w:lvlJc w:val="left"/>
      <w:pPr>
        <w:ind w:left="1020" w:hanging="360"/>
      </w:pPr>
    </w:lvl>
    <w:lvl w:ilvl="6" w:tplc="FAAC2236">
      <w:start w:val="1"/>
      <w:numFmt w:val="decimal"/>
      <w:lvlText w:val="%7."/>
      <w:lvlJc w:val="left"/>
      <w:pPr>
        <w:ind w:left="1020" w:hanging="360"/>
      </w:pPr>
    </w:lvl>
    <w:lvl w:ilvl="7" w:tplc="B6F20888">
      <w:start w:val="1"/>
      <w:numFmt w:val="decimal"/>
      <w:lvlText w:val="%8."/>
      <w:lvlJc w:val="left"/>
      <w:pPr>
        <w:ind w:left="1020" w:hanging="360"/>
      </w:pPr>
    </w:lvl>
    <w:lvl w:ilvl="8" w:tplc="C2003318">
      <w:start w:val="1"/>
      <w:numFmt w:val="decimal"/>
      <w:lvlText w:val="%9."/>
      <w:lvlJc w:val="left"/>
      <w:pPr>
        <w:ind w:left="1020" w:hanging="360"/>
      </w:pPr>
    </w:lvl>
  </w:abstractNum>
  <w:abstractNum w:abstractNumId="11" w15:restartNumberingAfterBreak="0">
    <w:nsid w:val="5A2D482F"/>
    <w:multiLevelType w:val="hybridMultilevel"/>
    <w:tmpl w:val="D65651FC"/>
    <w:lvl w:ilvl="0" w:tplc="0FE2C406">
      <w:start w:val="1"/>
      <w:numFmt w:val="decimal"/>
      <w:lvlText w:val="%1)"/>
      <w:lvlJc w:val="left"/>
      <w:pPr>
        <w:ind w:left="720" w:hanging="360"/>
      </w:pPr>
      <w:rPr>
        <w:rFonts w:eastAsiaTheme="minorEastAsia" w:cstheme="minorBidi"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1AB6C6C"/>
    <w:multiLevelType w:val="hybridMultilevel"/>
    <w:tmpl w:val="7A0CC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3FA21C7"/>
    <w:multiLevelType w:val="hybridMultilevel"/>
    <w:tmpl w:val="3446EC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6310854"/>
    <w:multiLevelType w:val="hybridMultilevel"/>
    <w:tmpl w:val="7EA898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76835962"/>
    <w:multiLevelType w:val="hybridMultilevel"/>
    <w:tmpl w:val="406E133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C1B6A93"/>
    <w:multiLevelType w:val="hybridMultilevel"/>
    <w:tmpl w:val="A4DCFF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F3909D8"/>
    <w:multiLevelType w:val="hybridMultilevel"/>
    <w:tmpl w:val="CAA245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85032631">
    <w:abstractNumId w:val="11"/>
  </w:num>
  <w:num w:numId="2" w16cid:durableId="1477261880">
    <w:abstractNumId w:val="3"/>
  </w:num>
  <w:num w:numId="3" w16cid:durableId="2074041056">
    <w:abstractNumId w:val="4"/>
  </w:num>
  <w:num w:numId="4" w16cid:durableId="1030257439">
    <w:abstractNumId w:val="2"/>
  </w:num>
  <w:num w:numId="5" w16cid:durableId="1301574096">
    <w:abstractNumId w:val="14"/>
  </w:num>
  <w:num w:numId="6" w16cid:durableId="243223262">
    <w:abstractNumId w:val="12"/>
  </w:num>
  <w:num w:numId="7" w16cid:durableId="823398939">
    <w:abstractNumId w:val="6"/>
  </w:num>
  <w:num w:numId="8" w16cid:durableId="135806812">
    <w:abstractNumId w:val="0"/>
  </w:num>
  <w:num w:numId="9" w16cid:durableId="1026522438">
    <w:abstractNumId w:val="9"/>
  </w:num>
  <w:num w:numId="10" w16cid:durableId="1476295777">
    <w:abstractNumId w:val="7"/>
  </w:num>
  <w:num w:numId="11" w16cid:durableId="1262108610">
    <w:abstractNumId w:val="1"/>
  </w:num>
  <w:num w:numId="12" w16cid:durableId="1366366979">
    <w:abstractNumId w:val="5"/>
  </w:num>
  <w:num w:numId="13" w16cid:durableId="4401500">
    <w:abstractNumId w:val="10"/>
  </w:num>
  <w:num w:numId="14" w16cid:durableId="9987508">
    <w:abstractNumId w:val="13"/>
  </w:num>
  <w:num w:numId="15" w16cid:durableId="792482355">
    <w:abstractNumId w:val="15"/>
  </w:num>
  <w:num w:numId="16" w16cid:durableId="1050107467">
    <w:abstractNumId w:val="8"/>
  </w:num>
  <w:num w:numId="17" w16cid:durableId="1397317073">
    <w:abstractNumId w:val="17"/>
  </w:num>
  <w:num w:numId="18" w16cid:durableId="276958064">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Nobu Masaki">
    <w15:presenceInfo w15:providerId="AD" w15:userId="S::masakin@uw.edu::6e6cedf7-9a73-4b4b-960d-d1e818d10b17"/>
  </w15:person>
  <w15:person w15:author="Sharon Browning">
    <w15:presenceInfo w15:providerId="Windows Live" w15:userId="73edea2c6c5edba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PLoS&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ead2fdt0vsar7eatv4xavvz2tv5fx9ta259&quot;&gt;blb_bibliography.26Sep11-Converted&lt;record-ids&gt;&lt;item&gt;84&lt;/item&gt;&lt;item&gt;435&lt;/item&gt;&lt;item&gt;568&lt;/item&gt;&lt;item&gt;579&lt;/item&gt;&lt;item&gt;580&lt;/item&gt;&lt;item&gt;588&lt;/item&gt;&lt;item&gt;598&lt;/item&gt;&lt;item&gt;599&lt;/item&gt;&lt;item&gt;600&lt;/item&gt;&lt;item&gt;605&lt;/item&gt;&lt;item&gt;606&lt;/item&gt;&lt;item&gt;607&lt;/item&gt;&lt;item&gt;608&lt;/item&gt;&lt;item&gt;609&lt;/item&gt;&lt;item&gt;610&lt;/item&gt;&lt;item&gt;611&lt;/item&gt;&lt;item&gt;612&lt;/item&gt;&lt;item&gt;613&lt;/item&gt;&lt;/record-ids&gt;&lt;/item&gt;&lt;/Libraries&gt;"/>
  </w:docVars>
  <w:rsids>
    <w:rsidRoot w:val="00264558"/>
    <w:rsid w:val="00000124"/>
    <w:rsid w:val="00001066"/>
    <w:rsid w:val="00001A5F"/>
    <w:rsid w:val="00001F3A"/>
    <w:rsid w:val="0000233C"/>
    <w:rsid w:val="00002369"/>
    <w:rsid w:val="000029BB"/>
    <w:rsid w:val="000029EA"/>
    <w:rsid w:val="00002BE9"/>
    <w:rsid w:val="00003525"/>
    <w:rsid w:val="0000355D"/>
    <w:rsid w:val="00003B7A"/>
    <w:rsid w:val="00003CBB"/>
    <w:rsid w:val="000042E2"/>
    <w:rsid w:val="00005234"/>
    <w:rsid w:val="00005BCE"/>
    <w:rsid w:val="00005CB3"/>
    <w:rsid w:val="0000624A"/>
    <w:rsid w:val="00006A52"/>
    <w:rsid w:val="00006B9A"/>
    <w:rsid w:val="000071D6"/>
    <w:rsid w:val="00007CF5"/>
    <w:rsid w:val="00007FCC"/>
    <w:rsid w:val="000109D6"/>
    <w:rsid w:val="0001161D"/>
    <w:rsid w:val="00011B94"/>
    <w:rsid w:val="00012045"/>
    <w:rsid w:val="000123B4"/>
    <w:rsid w:val="0001249F"/>
    <w:rsid w:val="00012742"/>
    <w:rsid w:val="000127E1"/>
    <w:rsid w:val="00012D72"/>
    <w:rsid w:val="00012D9E"/>
    <w:rsid w:val="0001318A"/>
    <w:rsid w:val="00013326"/>
    <w:rsid w:val="00013B1D"/>
    <w:rsid w:val="00014183"/>
    <w:rsid w:val="00014407"/>
    <w:rsid w:val="0001461E"/>
    <w:rsid w:val="00014E9F"/>
    <w:rsid w:val="00015054"/>
    <w:rsid w:val="00015474"/>
    <w:rsid w:val="00015630"/>
    <w:rsid w:val="00015635"/>
    <w:rsid w:val="000176BF"/>
    <w:rsid w:val="00017F31"/>
    <w:rsid w:val="00021702"/>
    <w:rsid w:val="000219C0"/>
    <w:rsid w:val="00021AFA"/>
    <w:rsid w:val="0002214A"/>
    <w:rsid w:val="00022F2E"/>
    <w:rsid w:val="000238C5"/>
    <w:rsid w:val="000240B6"/>
    <w:rsid w:val="00024343"/>
    <w:rsid w:val="00024650"/>
    <w:rsid w:val="00024728"/>
    <w:rsid w:val="00025736"/>
    <w:rsid w:val="00025863"/>
    <w:rsid w:val="00025C3D"/>
    <w:rsid w:val="00026269"/>
    <w:rsid w:val="00026338"/>
    <w:rsid w:val="00026A2E"/>
    <w:rsid w:val="00026AF8"/>
    <w:rsid w:val="00027CE8"/>
    <w:rsid w:val="00027DB8"/>
    <w:rsid w:val="000306A1"/>
    <w:rsid w:val="00031840"/>
    <w:rsid w:val="00031C83"/>
    <w:rsid w:val="00031D8D"/>
    <w:rsid w:val="00031F5E"/>
    <w:rsid w:val="0003201E"/>
    <w:rsid w:val="00032167"/>
    <w:rsid w:val="000321FC"/>
    <w:rsid w:val="00032228"/>
    <w:rsid w:val="00032CA4"/>
    <w:rsid w:val="00032D7B"/>
    <w:rsid w:val="000332CC"/>
    <w:rsid w:val="00033476"/>
    <w:rsid w:val="00033A6F"/>
    <w:rsid w:val="00033B9D"/>
    <w:rsid w:val="00033F6D"/>
    <w:rsid w:val="00035386"/>
    <w:rsid w:val="000358F1"/>
    <w:rsid w:val="00035CBB"/>
    <w:rsid w:val="00035E3C"/>
    <w:rsid w:val="00036787"/>
    <w:rsid w:val="00036D33"/>
    <w:rsid w:val="00037212"/>
    <w:rsid w:val="00037A7F"/>
    <w:rsid w:val="000405EF"/>
    <w:rsid w:val="00040A9F"/>
    <w:rsid w:val="00040E6D"/>
    <w:rsid w:val="00041429"/>
    <w:rsid w:val="000422E8"/>
    <w:rsid w:val="00042BDF"/>
    <w:rsid w:val="00042F73"/>
    <w:rsid w:val="00042F8F"/>
    <w:rsid w:val="00043ACE"/>
    <w:rsid w:val="00043E6F"/>
    <w:rsid w:val="000441AD"/>
    <w:rsid w:val="0004437F"/>
    <w:rsid w:val="00044A13"/>
    <w:rsid w:val="00044B45"/>
    <w:rsid w:val="00044F66"/>
    <w:rsid w:val="000452F1"/>
    <w:rsid w:val="000458F6"/>
    <w:rsid w:val="000463A5"/>
    <w:rsid w:val="000465ED"/>
    <w:rsid w:val="0004674A"/>
    <w:rsid w:val="00046E6E"/>
    <w:rsid w:val="00047331"/>
    <w:rsid w:val="000510A1"/>
    <w:rsid w:val="0005158D"/>
    <w:rsid w:val="0005177D"/>
    <w:rsid w:val="000517E5"/>
    <w:rsid w:val="00051F82"/>
    <w:rsid w:val="0005225D"/>
    <w:rsid w:val="00052381"/>
    <w:rsid w:val="000525A2"/>
    <w:rsid w:val="00053422"/>
    <w:rsid w:val="000539C2"/>
    <w:rsid w:val="00053E73"/>
    <w:rsid w:val="00053FCB"/>
    <w:rsid w:val="00054B9D"/>
    <w:rsid w:val="00055317"/>
    <w:rsid w:val="00055663"/>
    <w:rsid w:val="00056619"/>
    <w:rsid w:val="000566C6"/>
    <w:rsid w:val="00056C0D"/>
    <w:rsid w:val="00056CDB"/>
    <w:rsid w:val="00056CEA"/>
    <w:rsid w:val="00057B7F"/>
    <w:rsid w:val="00057DFC"/>
    <w:rsid w:val="00057E07"/>
    <w:rsid w:val="00057FB0"/>
    <w:rsid w:val="000607ED"/>
    <w:rsid w:val="00060941"/>
    <w:rsid w:val="00060CB5"/>
    <w:rsid w:val="00060F0A"/>
    <w:rsid w:val="0006115D"/>
    <w:rsid w:val="00061322"/>
    <w:rsid w:val="0006170B"/>
    <w:rsid w:val="0006187D"/>
    <w:rsid w:val="00061FFB"/>
    <w:rsid w:val="0006265C"/>
    <w:rsid w:val="0006344D"/>
    <w:rsid w:val="0006382C"/>
    <w:rsid w:val="00063D00"/>
    <w:rsid w:val="00063E5F"/>
    <w:rsid w:val="00064334"/>
    <w:rsid w:val="0006470F"/>
    <w:rsid w:val="00064A30"/>
    <w:rsid w:val="00064DE5"/>
    <w:rsid w:val="00065380"/>
    <w:rsid w:val="00065A5E"/>
    <w:rsid w:val="000661D9"/>
    <w:rsid w:val="00066718"/>
    <w:rsid w:val="00066E54"/>
    <w:rsid w:val="000672DD"/>
    <w:rsid w:val="00067302"/>
    <w:rsid w:val="000675D5"/>
    <w:rsid w:val="0006766B"/>
    <w:rsid w:val="00067937"/>
    <w:rsid w:val="00070169"/>
    <w:rsid w:val="00070801"/>
    <w:rsid w:val="00072396"/>
    <w:rsid w:val="00072BBC"/>
    <w:rsid w:val="00072C2E"/>
    <w:rsid w:val="0007311B"/>
    <w:rsid w:val="000731DF"/>
    <w:rsid w:val="00073BD7"/>
    <w:rsid w:val="000743F3"/>
    <w:rsid w:val="00074AF6"/>
    <w:rsid w:val="00074FE6"/>
    <w:rsid w:val="00075574"/>
    <w:rsid w:val="0007598A"/>
    <w:rsid w:val="00075BB3"/>
    <w:rsid w:val="00075D2E"/>
    <w:rsid w:val="000765F7"/>
    <w:rsid w:val="00076E59"/>
    <w:rsid w:val="000772F5"/>
    <w:rsid w:val="0007749F"/>
    <w:rsid w:val="00077566"/>
    <w:rsid w:val="00077599"/>
    <w:rsid w:val="000800C2"/>
    <w:rsid w:val="0008096C"/>
    <w:rsid w:val="00080E59"/>
    <w:rsid w:val="00080E6D"/>
    <w:rsid w:val="00082310"/>
    <w:rsid w:val="00082713"/>
    <w:rsid w:val="00082A30"/>
    <w:rsid w:val="00082B02"/>
    <w:rsid w:val="00083AE1"/>
    <w:rsid w:val="00083F8D"/>
    <w:rsid w:val="0008416F"/>
    <w:rsid w:val="00084879"/>
    <w:rsid w:val="00084C9B"/>
    <w:rsid w:val="00084CA4"/>
    <w:rsid w:val="00084CDB"/>
    <w:rsid w:val="00084D41"/>
    <w:rsid w:val="000850D1"/>
    <w:rsid w:val="00085114"/>
    <w:rsid w:val="00085857"/>
    <w:rsid w:val="00086A2B"/>
    <w:rsid w:val="00086A2E"/>
    <w:rsid w:val="00086C6F"/>
    <w:rsid w:val="0008749C"/>
    <w:rsid w:val="00090F1B"/>
    <w:rsid w:val="000910B4"/>
    <w:rsid w:val="0009123B"/>
    <w:rsid w:val="00091629"/>
    <w:rsid w:val="00091973"/>
    <w:rsid w:val="00092671"/>
    <w:rsid w:val="00092BCF"/>
    <w:rsid w:val="00092E0C"/>
    <w:rsid w:val="00093219"/>
    <w:rsid w:val="000935C3"/>
    <w:rsid w:val="000937F5"/>
    <w:rsid w:val="000939AB"/>
    <w:rsid w:val="00093BBA"/>
    <w:rsid w:val="00093CA9"/>
    <w:rsid w:val="00093F3C"/>
    <w:rsid w:val="00094F5D"/>
    <w:rsid w:val="000951C0"/>
    <w:rsid w:val="0009542F"/>
    <w:rsid w:val="0009597C"/>
    <w:rsid w:val="0009604A"/>
    <w:rsid w:val="000963D7"/>
    <w:rsid w:val="000964B7"/>
    <w:rsid w:val="00096D93"/>
    <w:rsid w:val="00097120"/>
    <w:rsid w:val="000972AF"/>
    <w:rsid w:val="0009735C"/>
    <w:rsid w:val="00097407"/>
    <w:rsid w:val="0009747C"/>
    <w:rsid w:val="00097B3A"/>
    <w:rsid w:val="000A00A8"/>
    <w:rsid w:val="000A0217"/>
    <w:rsid w:val="000A086D"/>
    <w:rsid w:val="000A0C72"/>
    <w:rsid w:val="000A0D71"/>
    <w:rsid w:val="000A0F8D"/>
    <w:rsid w:val="000A1477"/>
    <w:rsid w:val="000A157E"/>
    <w:rsid w:val="000A1C12"/>
    <w:rsid w:val="000A2C34"/>
    <w:rsid w:val="000A2F77"/>
    <w:rsid w:val="000A374E"/>
    <w:rsid w:val="000A3C68"/>
    <w:rsid w:val="000A3E01"/>
    <w:rsid w:val="000A3E1D"/>
    <w:rsid w:val="000A4001"/>
    <w:rsid w:val="000A40B6"/>
    <w:rsid w:val="000A53B5"/>
    <w:rsid w:val="000A65D5"/>
    <w:rsid w:val="000A6E88"/>
    <w:rsid w:val="000A7567"/>
    <w:rsid w:val="000B13B9"/>
    <w:rsid w:val="000B171C"/>
    <w:rsid w:val="000B1B4D"/>
    <w:rsid w:val="000B1E03"/>
    <w:rsid w:val="000B1E67"/>
    <w:rsid w:val="000B29B1"/>
    <w:rsid w:val="000B2A13"/>
    <w:rsid w:val="000B2BB5"/>
    <w:rsid w:val="000B3199"/>
    <w:rsid w:val="000B3BCF"/>
    <w:rsid w:val="000B3DE5"/>
    <w:rsid w:val="000B3ED0"/>
    <w:rsid w:val="000B4431"/>
    <w:rsid w:val="000B46B4"/>
    <w:rsid w:val="000B480D"/>
    <w:rsid w:val="000B4C05"/>
    <w:rsid w:val="000B4D4A"/>
    <w:rsid w:val="000B513F"/>
    <w:rsid w:val="000B5343"/>
    <w:rsid w:val="000B5ACB"/>
    <w:rsid w:val="000B6C5F"/>
    <w:rsid w:val="000B6F6F"/>
    <w:rsid w:val="000B70E5"/>
    <w:rsid w:val="000B74AD"/>
    <w:rsid w:val="000B7730"/>
    <w:rsid w:val="000B7BCD"/>
    <w:rsid w:val="000C05A1"/>
    <w:rsid w:val="000C05DB"/>
    <w:rsid w:val="000C073A"/>
    <w:rsid w:val="000C1246"/>
    <w:rsid w:val="000C1ABE"/>
    <w:rsid w:val="000C1F55"/>
    <w:rsid w:val="000C3071"/>
    <w:rsid w:val="000C3322"/>
    <w:rsid w:val="000C39C6"/>
    <w:rsid w:val="000C3D81"/>
    <w:rsid w:val="000C472C"/>
    <w:rsid w:val="000C4C17"/>
    <w:rsid w:val="000C4E55"/>
    <w:rsid w:val="000C5204"/>
    <w:rsid w:val="000C5294"/>
    <w:rsid w:val="000C59A7"/>
    <w:rsid w:val="000C5B55"/>
    <w:rsid w:val="000C5BB0"/>
    <w:rsid w:val="000C5C28"/>
    <w:rsid w:val="000C6244"/>
    <w:rsid w:val="000C6588"/>
    <w:rsid w:val="000C7E02"/>
    <w:rsid w:val="000D003C"/>
    <w:rsid w:val="000D1ADC"/>
    <w:rsid w:val="000D1F88"/>
    <w:rsid w:val="000D1FA6"/>
    <w:rsid w:val="000D23EF"/>
    <w:rsid w:val="000D39A2"/>
    <w:rsid w:val="000D3BDD"/>
    <w:rsid w:val="000D430E"/>
    <w:rsid w:val="000D4746"/>
    <w:rsid w:val="000D4AF0"/>
    <w:rsid w:val="000D4EF8"/>
    <w:rsid w:val="000D50C5"/>
    <w:rsid w:val="000D513D"/>
    <w:rsid w:val="000D5146"/>
    <w:rsid w:val="000D514D"/>
    <w:rsid w:val="000D589C"/>
    <w:rsid w:val="000D6051"/>
    <w:rsid w:val="000D6162"/>
    <w:rsid w:val="000D6558"/>
    <w:rsid w:val="000D66F3"/>
    <w:rsid w:val="000D72ED"/>
    <w:rsid w:val="000D733D"/>
    <w:rsid w:val="000D776A"/>
    <w:rsid w:val="000E04F3"/>
    <w:rsid w:val="000E0CDA"/>
    <w:rsid w:val="000E0EF1"/>
    <w:rsid w:val="000E104E"/>
    <w:rsid w:val="000E1BBE"/>
    <w:rsid w:val="000E1BC3"/>
    <w:rsid w:val="000E1DDC"/>
    <w:rsid w:val="000E2501"/>
    <w:rsid w:val="000E2AE5"/>
    <w:rsid w:val="000E2ED4"/>
    <w:rsid w:val="000E33A7"/>
    <w:rsid w:val="000E3B03"/>
    <w:rsid w:val="000E3DBD"/>
    <w:rsid w:val="000E3EAC"/>
    <w:rsid w:val="000E4510"/>
    <w:rsid w:val="000E477C"/>
    <w:rsid w:val="000E63B9"/>
    <w:rsid w:val="000E7211"/>
    <w:rsid w:val="000E7DD0"/>
    <w:rsid w:val="000F00AC"/>
    <w:rsid w:val="000F15E1"/>
    <w:rsid w:val="000F18B6"/>
    <w:rsid w:val="000F1DDE"/>
    <w:rsid w:val="000F2294"/>
    <w:rsid w:val="000F3199"/>
    <w:rsid w:val="000F34BE"/>
    <w:rsid w:val="000F3885"/>
    <w:rsid w:val="000F3F34"/>
    <w:rsid w:val="000F4184"/>
    <w:rsid w:val="000F41FA"/>
    <w:rsid w:val="000F45C7"/>
    <w:rsid w:val="000F4B64"/>
    <w:rsid w:val="000F61F2"/>
    <w:rsid w:val="000F64C1"/>
    <w:rsid w:val="000F6770"/>
    <w:rsid w:val="000F68A4"/>
    <w:rsid w:val="000F69FF"/>
    <w:rsid w:val="000F6A69"/>
    <w:rsid w:val="000F76D1"/>
    <w:rsid w:val="000F76EF"/>
    <w:rsid w:val="000F7C0A"/>
    <w:rsid w:val="000F7D85"/>
    <w:rsid w:val="0010013B"/>
    <w:rsid w:val="0010015C"/>
    <w:rsid w:val="001006B3"/>
    <w:rsid w:val="0010150F"/>
    <w:rsid w:val="001018E3"/>
    <w:rsid w:val="00101EAF"/>
    <w:rsid w:val="00101F25"/>
    <w:rsid w:val="0010255C"/>
    <w:rsid w:val="001026B9"/>
    <w:rsid w:val="00102974"/>
    <w:rsid w:val="0010336A"/>
    <w:rsid w:val="00103674"/>
    <w:rsid w:val="001036F0"/>
    <w:rsid w:val="00103C9E"/>
    <w:rsid w:val="00104528"/>
    <w:rsid w:val="00104832"/>
    <w:rsid w:val="00104ABE"/>
    <w:rsid w:val="00104BB8"/>
    <w:rsid w:val="0010562F"/>
    <w:rsid w:val="00105703"/>
    <w:rsid w:val="0010612B"/>
    <w:rsid w:val="001061FA"/>
    <w:rsid w:val="00106E70"/>
    <w:rsid w:val="001071B3"/>
    <w:rsid w:val="001074A6"/>
    <w:rsid w:val="0010762E"/>
    <w:rsid w:val="0010780A"/>
    <w:rsid w:val="0010783F"/>
    <w:rsid w:val="00107C92"/>
    <w:rsid w:val="001104B6"/>
    <w:rsid w:val="00110A73"/>
    <w:rsid w:val="00110BFC"/>
    <w:rsid w:val="00110D3C"/>
    <w:rsid w:val="00111031"/>
    <w:rsid w:val="0011151E"/>
    <w:rsid w:val="00111E97"/>
    <w:rsid w:val="0011207F"/>
    <w:rsid w:val="00112165"/>
    <w:rsid w:val="00112677"/>
    <w:rsid w:val="00112923"/>
    <w:rsid w:val="0011298B"/>
    <w:rsid w:val="00113019"/>
    <w:rsid w:val="00113AB5"/>
    <w:rsid w:val="00113E15"/>
    <w:rsid w:val="00114D26"/>
    <w:rsid w:val="0011526A"/>
    <w:rsid w:val="00116B37"/>
    <w:rsid w:val="00117682"/>
    <w:rsid w:val="0011779A"/>
    <w:rsid w:val="001206C8"/>
    <w:rsid w:val="00120EBA"/>
    <w:rsid w:val="00121B1F"/>
    <w:rsid w:val="00121CC2"/>
    <w:rsid w:val="001225D1"/>
    <w:rsid w:val="00122615"/>
    <w:rsid w:val="001228B7"/>
    <w:rsid w:val="00122BFA"/>
    <w:rsid w:val="00122E61"/>
    <w:rsid w:val="00124E82"/>
    <w:rsid w:val="001250A1"/>
    <w:rsid w:val="00125EE0"/>
    <w:rsid w:val="001262F0"/>
    <w:rsid w:val="00126868"/>
    <w:rsid w:val="00126B7C"/>
    <w:rsid w:val="00127EC0"/>
    <w:rsid w:val="00130D99"/>
    <w:rsid w:val="00130DBC"/>
    <w:rsid w:val="00131338"/>
    <w:rsid w:val="00131691"/>
    <w:rsid w:val="00131FB5"/>
    <w:rsid w:val="00132013"/>
    <w:rsid w:val="00133F4E"/>
    <w:rsid w:val="0013449C"/>
    <w:rsid w:val="001344E6"/>
    <w:rsid w:val="00134671"/>
    <w:rsid w:val="001358B6"/>
    <w:rsid w:val="00135A97"/>
    <w:rsid w:val="00136A11"/>
    <w:rsid w:val="00137441"/>
    <w:rsid w:val="001403FD"/>
    <w:rsid w:val="00140F95"/>
    <w:rsid w:val="00140FF4"/>
    <w:rsid w:val="001416C0"/>
    <w:rsid w:val="001418A3"/>
    <w:rsid w:val="00142732"/>
    <w:rsid w:val="001428DD"/>
    <w:rsid w:val="00142C6C"/>
    <w:rsid w:val="00142CBD"/>
    <w:rsid w:val="0014327A"/>
    <w:rsid w:val="001432CE"/>
    <w:rsid w:val="00143402"/>
    <w:rsid w:val="001436EC"/>
    <w:rsid w:val="00143BB3"/>
    <w:rsid w:val="00145083"/>
    <w:rsid w:val="00145F2A"/>
    <w:rsid w:val="00145F6A"/>
    <w:rsid w:val="0014639D"/>
    <w:rsid w:val="00146853"/>
    <w:rsid w:val="00146E10"/>
    <w:rsid w:val="00147434"/>
    <w:rsid w:val="00147490"/>
    <w:rsid w:val="0014768D"/>
    <w:rsid w:val="00147D49"/>
    <w:rsid w:val="00147FF4"/>
    <w:rsid w:val="001500D3"/>
    <w:rsid w:val="00150110"/>
    <w:rsid w:val="0015029E"/>
    <w:rsid w:val="00150337"/>
    <w:rsid w:val="00150C00"/>
    <w:rsid w:val="001511AE"/>
    <w:rsid w:val="001511C5"/>
    <w:rsid w:val="001519A7"/>
    <w:rsid w:val="00151F48"/>
    <w:rsid w:val="00152CA2"/>
    <w:rsid w:val="00153446"/>
    <w:rsid w:val="00153556"/>
    <w:rsid w:val="00153D7E"/>
    <w:rsid w:val="00153F41"/>
    <w:rsid w:val="00154181"/>
    <w:rsid w:val="00155983"/>
    <w:rsid w:val="00155A41"/>
    <w:rsid w:val="00155E48"/>
    <w:rsid w:val="0015608D"/>
    <w:rsid w:val="001566D4"/>
    <w:rsid w:val="00156847"/>
    <w:rsid w:val="00156895"/>
    <w:rsid w:val="001572E8"/>
    <w:rsid w:val="001573F4"/>
    <w:rsid w:val="00157CA7"/>
    <w:rsid w:val="00160050"/>
    <w:rsid w:val="001601F6"/>
    <w:rsid w:val="001606BE"/>
    <w:rsid w:val="00160A9B"/>
    <w:rsid w:val="00160DAF"/>
    <w:rsid w:val="001611D9"/>
    <w:rsid w:val="00161346"/>
    <w:rsid w:val="00161948"/>
    <w:rsid w:val="00161958"/>
    <w:rsid w:val="00161BEA"/>
    <w:rsid w:val="00161FAB"/>
    <w:rsid w:val="00162389"/>
    <w:rsid w:val="001624F1"/>
    <w:rsid w:val="001625D9"/>
    <w:rsid w:val="001626FE"/>
    <w:rsid w:val="0016322A"/>
    <w:rsid w:val="001632A3"/>
    <w:rsid w:val="0016369E"/>
    <w:rsid w:val="00163912"/>
    <w:rsid w:val="00163C55"/>
    <w:rsid w:val="00163C8D"/>
    <w:rsid w:val="001648CD"/>
    <w:rsid w:val="001648D9"/>
    <w:rsid w:val="00164F80"/>
    <w:rsid w:val="001662D9"/>
    <w:rsid w:val="001664FA"/>
    <w:rsid w:val="001666E2"/>
    <w:rsid w:val="00166A2E"/>
    <w:rsid w:val="00166C12"/>
    <w:rsid w:val="0016704B"/>
    <w:rsid w:val="0016712D"/>
    <w:rsid w:val="00167310"/>
    <w:rsid w:val="0016776E"/>
    <w:rsid w:val="00167C82"/>
    <w:rsid w:val="00167DAF"/>
    <w:rsid w:val="00167F8B"/>
    <w:rsid w:val="00170308"/>
    <w:rsid w:val="00170719"/>
    <w:rsid w:val="001709AA"/>
    <w:rsid w:val="00170BF9"/>
    <w:rsid w:val="001721F6"/>
    <w:rsid w:val="001729EB"/>
    <w:rsid w:val="00172B23"/>
    <w:rsid w:val="00172EEC"/>
    <w:rsid w:val="00173291"/>
    <w:rsid w:val="0017350F"/>
    <w:rsid w:val="00173914"/>
    <w:rsid w:val="0017417F"/>
    <w:rsid w:val="00174840"/>
    <w:rsid w:val="001759DB"/>
    <w:rsid w:val="00176114"/>
    <w:rsid w:val="001761ED"/>
    <w:rsid w:val="001763FF"/>
    <w:rsid w:val="00176755"/>
    <w:rsid w:val="0017693B"/>
    <w:rsid w:val="00176CE3"/>
    <w:rsid w:val="00177ACD"/>
    <w:rsid w:val="00177B44"/>
    <w:rsid w:val="00177E43"/>
    <w:rsid w:val="00180194"/>
    <w:rsid w:val="00181259"/>
    <w:rsid w:val="001815EF"/>
    <w:rsid w:val="00182A0C"/>
    <w:rsid w:val="00182BB9"/>
    <w:rsid w:val="00182CDF"/>
    <w:rsid w:val="00182CE0"/>
    <w:rsid w:val="00182E97"/>
    <w:rsid w:val="001834CF"/>
    <w:rsid w:val="0018377D"/>
    <w:rsid w:val="001839F6"/>
    <w:rsid w:val="001840D4"/>
    <w:rsid w:val="00184187"/>
    <w:rsid w:val="001843F3"/>
    <w:rsid w:val="00184616"/>
    <w:rsid w:val="0018481D"/>
    <w:rsid w:val="0018493F"/>
    <w:rsid w:val="00184A46"/>
    <w:rsid w:val="00184D2C"/>
    <w:rsid w:val="00185102"/>
    <w:rsid w:val="00186293"/>
    <w:rsid w:val="001867AA"/>
    <w:rsid w:val="00186CC0"/>
    <w:rsid w:val="0018794F"/>
    <w:rsid w:val="00187E59"/>
    <w:rsid w:val="00187E61"/>
    <w:rsid w:val="00190135"/>
    <w:rsid w:val="00190E11"/>
    <w:rsid w:val="00191C41"/>
    <w:rsid w:val="00191E67"/>
    <w:rsid w:val="00191F65"/>
    <w:rsid w:val="001928B6"/>
    <w:rsid w:val="0019295E"/>
    <w:rsid w:val="0019392A"/>
    <w:rsid w:val="00193969"/>
    <w:rsid w:val="00193C52"/>
    <w:rsid w:val="0019459F"/>
    <w:rsid w:val="00195058"/>
    <w:rsid w:val="00195850"/>
    <w:rsid w:val="00195AE6"/>
    <w:rsid w:val="00196EFA"/>
    <w:rsid w:val="0019713D"/>
    <w:rsid w:val="001972D3"/>
    <w:rsid w:val="00197917"/>
    <w:rsid w:val="00197ACC"/>
    <w:rsid w:val="001A00A1"/>
    <w:rsid w:val="001A031F"/>
    <w:rsid w:val="001A0325"/>
    <w:rsid w:val="001A0410"/>
    <w:rsid w:val="001A1031"/>
    <w:rsid w:val="001A1850"/>
    <w:rsid w:val="001A18B2"/>
    <w:rsid w:val="001A1DFA"/>
    <w:rsid w:val="001A23E3"/>
    <w:rsid w:val="001A2B7A"/>
    <w:rsid w:val="001A2C85"/>
    <w:rsid w:val="001A2EBD"/>
    <w:rsid w:val="001A2F52"/>
    <w:rsid w:val="001A322D"/>
    <w:rsid w:val="001A39C4"/>
    <w:rsid w:val="001A3D89"/>
    <w:rsid w:val="001A3E44"/>
    <w:rsid w:val="001A43B8"/>
    <w:rsid w:val="001A44CF"/>
    <w:rsid w:val="001A4522"/>
    <w:rsid w:val="001A478E"/>
    <w:rsid w:val="001A48C2"/>
    <w:rsid w:val="001A4D65"/>
    <w:rsid w:val="001A5240"/>
    <w:rsid w:val="001A5349"/>
    <w:rsid w:val="001A560E"/>
    <w:rsid w:val="001A581C"/>
    <w:rsid w:val="001A5A17"/>
    <w:rsid w:val="001A5A6A"/>
    <w:rsid w:val="001A5ABC"/>
    <w:rsid w:val="001A5F58"/>
    <w:rsid w:val="001A6071"/>
    <w:rsid w:val="001A6459"/>
    <w:rsid w:val="001A7546"/>
    <w:rsid w:val="001A7AF7"/>
    <w:rsid w:val="001A7F62"/>
    <w:rsid w:val="001B07E9"/>
    <w:rsid w:val="001B0A73"/>
    <w:rsid w:val="001B0CD9"/>
    <w:rsid w:val="001B0F49"/>
    <w:rsid w:val="001B18FF"/>
    <w:rsid w:val="001B1C60"/>
    <w:rsid w:val="001B2684"/>
    <w:rsid w:val="001B2FB9"/>
    <w:rsid w:val="001B340E"/>
    <w:rsid w:val="001B3442"/>
    <w:rsid w:val="001B38C2"/>
    <w:rsid w:val="001B3A72"/>
    <w:rsid w:val="001B4550"/>
    <w:rsid w:val="001B4F21"/>
    <w:rsid w:val="001B53CA"/>
    <w:rsid w:val="001B5A2C"/>
    <w:rsid w:val="001B5C17"/>
    <w:rsid w:val="001B5EA0"/>
    <w:rsid w:val="001B6016"/>
    <w:rsid w:val="001B6ABF"/>
    <w:rsid w:val="001B6C7C"/>
    <w:rsid w:val="001B6F39"/>
    <w:rsid w:val="001C2288"/>
    <w:rsid w:val="001C285B"/>
    <w:rsid w:val="001C35F0"/>
    <w:rsid w:val="001C3628"/>
    <w:rsid w:val="001C3805"/>
    <w:rsid w:val="001C46EF"/>
    <w:rsid w:val="001C4D1E"/>
    <w:rsid w:val="001C5207"/>
    <w:rsid w:val="001C6570"/>
    <w:rsid w:val="001C7DB0"/>
    <w:rsid w:val="001D0062"/>
    <w:rsid w:val="001D01E1"/>
    <w:rsid w:val="001D0479"/>
    <w:rsid w:val="001D191F"/>
    <w:rsid w:val="001D26F4"/>
    <w:rsid w:val="001D294B"/>
    <w:rsid w:val="001D29E4"/>
    <w:rsid w:val="001D2ADE"/>
    <w:rsid w:val="001D3658"/>
    <w:rsid w:val="001D3DAF"/>
    <w:rsid w:val="001D4717"/>
    <w:rsid w:val="001D569B"/>
    <w:rsid w:val="001D5EF4"/>
    <w:rsid w:val="001D6D83"/>
    <w:rsid w:val="001E1953"/>
    <w:rsid w:val="001E1F53"/>
    <w:rsid w:val="001E1F85"/>
    <w:rsid w:val="001E1FA6"/>
    <w:rsid w:val="001E265F"/>
    <w:rsid w:val="001E2F85"/>
    <w:rsid w:val="001E3799"/>
    <w:rsid w:val="001E3F1A"/>
    <w:rsid w:val="001E4669"/>
    <w:rsid w:val="001E52DD"/>
    <w:rsid w:val="001E5805"/>
    <w:rsid w:val="001E591B"/>
    <w:rsid w:val="001E5A78"/>
    <w:rsid w:val="001E5A9C"/>
    <w:rsid w:val="001E5BC3"/>
    <w:rsid w:val="001E5CB9"/>
    <w:rsid w:val="001E5D33"/>
    <w:rsid w:val="001E5DC2"/>
    <w:rsid w:val="001E5E32"/>
    <w:rsid w:val="001E69CA"/>
    <w:rsid w:val="001E6CF2"/>
    <w:rsid w:val="001E7419"/>
    <w:rsid w:val="001E7534"/>
    <w:rsid w:val="001E7AE9"/>
    <w:rsid w:val="001E7F58"/>
    <w:rsid w:val="001F0685"/>
    <w:rsid w:val="001F09E3"/>
    <w:rsid w:val="001F15FC"/>
    <w:rsid w:val="001F1B39"/>
    <w:rsid w:val="001F1FD9"/>
    <w:rsid w:val="001F245D"/>
    <w:rsid w:val="001F3064"/>
    <w:rsid w:val="001F33BD"/>
    <w:rsid w:val="001F3C6E"/>
    <w:rsid w:val="001F4B9D"/>
    <w:rsid w:val="001F4BC4"/>
    <w:rsid w:val="001F4D03"/>
    <w:rsid w:val="001F6529"/>
    <w:rsid w:val="001F693C"/>
    <w:rsid w:val="001F6A3B"/>
    <w:rsid w:val="001F7280"/>
    <w:rsid w:val="001F7DF5"/>
    <w:rsid w:val="00200728"/>
    <w:rsid w:val="0020073B"/>
    <w:rsid w:val="002008FE"/>
    <w:rsid w:val="00200E71"/>
    <w:rsid w:val="0020150E"/>
    <w:rsid w:val="00201ADD"/>
    <w:rsid w:val="0020216F"/>
    <w:rsid w:val="002021CA"/>
    <w:rsid w:val="00203463"/>
    <w:rsid w:val="00203917"/>
    <w:rsid w:val="00203A63"/>
    <w:rsid w:val="00203DFE"/>
    <w:rsid w:val="00203FDA"/>
    <w:rsid w:val="00204423"/>
    <w:rsid w:val="00204954"/>
    <w:rsid w:val="00204BE8"/>
    <w:rsid w:val="00204D7E"/>
    <w:rsid w:val="00205271"/>
    <w:rsid w:val="002053E5"/>
    <w:rsid w:val="00205A15"/>
    <w:rsid w:val="00205F23"/>
    <w:rsid w:val="00206350"/>
    <w:rsid w:val="002064BE"/>
    <w:rsid w:val="00207345"/>
    <w:rsid w:val="00207913"/>
    <w:rsid w:val="00207D1E"/>
    <w:rsid w:val="00207D62"/>
    <w:rsid w:val="00207FC7"/>
    <w:rsid w:val="00210286"/>
    <w:rsid w:val="0021119B"/>
    <w:rsid w:val="00211C61"/>
    <w:rsid w:val="00211DDA"/>
    <w:rsid w:val="00211E80"/>
    <w:rsid w:val="00212230"/>
    <w:rsid w:val="00213090"/>
    <w:rsid w:val="00213216"/>
    <w:rsid w:val="002133DD"/>
    <w:rsid w:val="00213B6D"/>
    <w:rsid w:val="002158BB"/>
    <w:rsid w:val="00215BC3"/>
    <w:rsid w:val="00215CB0"/>
    <w:rsid w:val="00215EE3"/>
    <w:rsid w:val="00215FC2"/>
    <w:rsid w:val="00216C2A"/>
    <w:rsid w:val="0021734F"/>
    <w:rsid w:val="00217AA8"/>
    <w:rsid w:val="00217F56"/>
    <w:rsid w:val="00217F62"/>
    <w:rsid w:val="002203F1"/>
    <w:rsid w:val="00220500"/>
    <w:rsid w:val="002205F9"/>
    <w:rsid w:val="002207CC"/>
    <w:rsid w:val="00220B2D"/>
    <w:rsid w:val="002212D0"/>
    <w:rsid w:val="002214FA"/>
    <w:rsid w:val="002219E2"/>
    <w:rsid w:val="0022213D"/>
    <w:rsid w:val="002224BC"/>
    <w:rsid w:val="002224CD"/>
    <w:rsid w:val="002227AE"/>
    <w:rsid w:val="002229EC"/>
    <w:rsid w:val="00222ADB"/>
    <w:rsid w:val="00222B23"/>
    <w:rsid w:val="002234B6"/>
    <w:rsid w:val="0022358B"/>
    <w:rsid w:val="002238C8"/>
    <w:rsid w:val="002244E4"/>
    <w:rsid w:val="0022484F"/>
    <w:rsid w:val="00224A81"/>
    <w:rsid w:val="00224EA3"/>
    <w:rsid w:val="0022543C"/>
    <w:rsid w:val="00225884"/>
    <w:rsid w:val="00225C51"/>
    <w:rsid w:val="00226E32"/>
    <w:rsid w:val="00226FF5"/>
    <w:rsid w:val="0022795D"/>
    <w:rsid w:val="00227C34"/>
    <w:rsid w:val="00227DDA"/>
    <w:rsid w:val="00231F5F"/>
    <w:rsid w:val="00232451"/>
    <w:rsid w:val="0023293D"/>
    <w:rsid w:val="00233310"/>
    <w:rsid w:val="00233480"/>
    <w:rsid w:val="00233C43"/>
    <w:rsid w:val="00233CD2"/>
    <w:rsid w:val="00234A4F"/>
    <w:rsid w:val="00236188"/>
    <w:rsid w:val="002362C7"/>
    <w:rsid w:val="0023636A"/>
    <w:rsid w:val="002363E3"/>
    <w:rsid w:val="00236528"/>
    <w:rsid w:val="0023675B"/>
    <w:rsid w:val="002374E7"/>
    <w:rsid w:val="00237565"/>
    <w:rsid w:val="00237E98"/>
    <w:rsid w:val="00240004"/>
    <w:rsid w:val="00240072"/>
    <w:rsid w:val="002406A1"/>
    <w:rsid w:val="002407C3"/>
    <w:rsid w:val="00240AD0"/>
    <w:rsid w:val="0024100E"/>
    <w:rsid w:val="00241068"/>
    <w:rsid w:val="002411ED"/>
    <w:rsid w:val="0024158F"/>
    <w:rsid w:val="002417AF"/>
    <w:rsid w:val="002422E7"/>
    <w:rsid w:val="00242515"/>
    <w:rsid w:val="00242D9E"/>
    <w:rsid w:val="00243093"/>
    <w:rsid w:val="0024337C"/>
    <w:rsid w:val="002439AA"/>
    <w:rsid w:val="00243C57"/>
    <w:rsid w:val="00244033"/>
    <w:rsid w:val="002444B6"/>
    <w:rsid w:val="002445E4"/>
    <w:rsid w:val="00244BA6"/>
    <w:rsid w:val="00244C63"/>
    <w:rsid w:val="00246DFD"/>
    <w:rsid w:val="00246EB7"/>
    <w:rsid w:val="002473D4"/>
    <w:rsid w:val="00247498"/>
    <w:rsid w:val="00247B15"/>
    <w:rsid w:val="00250053"/>
    <w:rsid w:val="002506DA"/>
    <w:rsid w:val="002506E0"/>
    <w:rsid w:val="00250943"/>
    <w:rsid w:val="00250B55"/>
    <w:rsid w:val="0025136F"/>
    <w:rsid w:val="002514FC"/>
    <w:rsid w:val="0025186C"/>
    <w:rsid w:val="002518A4"/>
    <w:rsid w:val="00251DDE"/>
    <w:rsid w:val="00252C43"/>
    <w:rsid w:val="00253385"/>
    <w:rsid w:val="002537AC"/>
    <w:rsid w:val="00254027"/>
    <w:rsid w:val="00254DBA"/>
    <w:rsid w:val="002550FC"/>
    <w:rsid w:val="002551A8"/>
    <w:rsid w:val="002559D0"/>
    <w:rsid w:val="0025626D"/>
    <w:rsid w:val="002564BC"/>
    <w:rsid w:val="00256597"/>
    <w:rsid w:val="00256D71"/>
    <w:rsid w:val="00257508"/>
    <w:rsid w:val="00257DC0"/>
    <w:rsid w:val="002600B4"/>
    <w:rsid w:val="00260619"/>
    <w:rsid w:val="002607D1"/>
    <w:rsid w:val="0026098E"/>
    <w:rsid w:val="00260DD5"/>
    <w:rsid w:val="00260FE1"/>
    <w:rsid w:val="00261246"/>
    <w:rsid w:val="00261AC3"/>
    <w:rsid w:val="00261B37"/>
    <w:rsid w:val="00261B66"/>
    <w:rsid w:val="00262168"/>
    <w:rsid w:val="00262D4F"/>
    <w:rsid w:val="00262F03"/>
    <w:rsid w:val="002633E3"/>
    <w:rsid w:val="00263725"/>
    <w:rsid w:val="0026392B"/>
    <w:rsid w:val="00263B36"/>
    <w:rsid w:val="00263CA4"/>
    <w:rsid w:val="00263E66"/>
    <w:rsid w:val="00264311"/>
    <w:rsid w:val="00264558"/>
    <w:rsid w:val="00264808"/>
    <w:rsid w:val="002649DA"/>
    <w:rsid w:val="00264AA5"/>
    <w:rsid w:val="00264CED"/>
    <w:rsid w:val="0026574C"/>
    <w:rsid w:val="00265DDC"/>
    <w:rsid w:val="00265EA8"/>
    <w:rsid w:val="002663E2"/>
    <w:rsid w:val="00266788"/>
    <w:rsid w:val="00266DAC"/>
    <w:rsid w:val="00267FAC"/>
    <w:rsid w:val="00267FED"/>
    <w:rsid w:val="002704B8"/>
    <w:rsid w:val="00271290"/>
    <w:rsid w:val="002712B9"/>
    <w:rsid w:val="0027163B"/>
    <w:rsid w:val="00271DE5"/>
    <w:rsid w:val="00271EB1"/>
    <w:rsid w:val="002721B3"/>
    <w:rsid w:val="00272450"/>
    <w:rsid w:val="002725A5"/>
    <w:rsid w:val="0027278C"/>
    <w:rsid w:val="00272DB4"/>
    <w:rsid w:val="00273158"/>
    <w:rsid w:val="00273652"/>
    <w:rsid w:val="00273796"/>
    <w:rsid w:val="00273A1C"/>
    <w:rsid w:val="00273AAC"/>
    <w:rsid w:val="00273B84"/>
    <w:rsid w:val="00273FAE"/>
    <w:rsid w:val="0027458F"/>
    <w:rsid w:val="0027464A"/>
    <w:rsid w:val="00274823"/>
    <w:rsid w:val="00274BC5"/>
    <w:rsid w:val="00274FC0"/>
    <w:rsid w:val="00275A17"/>
    <w:rsid w:val="00275B42"/>
    <w:rsid w:val="00275FB1"/>
    <w:rsid w:val="002760B6"/>
    <w:rsid w:val="00276704"/>
    <w:rsid w:val="002767BD"/>
    <w:rsid w:val="00276B14"/>
    <w:rsid w:val="00276E4D"/>
    <w:rsid w:val="00277254"/>
    <w:rsid w:val="002779BF"/>
    <w:rsid w:val="00281641"/>
    <w:rsid w:val="0028294C"/>
    <w:rsid w:val="00282C93"/>
    <w:rsid w:val="00282E2A"/>
    <w:rsid w:val="0028353D"/>
    <w:rsid w:val="002838CE"/>
    <w:rsid w:val="002843DF"/>
    <w:rsid w:val="00284EF1"/>
    <w:rsid w:val="00284F95"/>
    <w:rsid w:val="00285CF5"/>
    <w:rsid w:val="0028640E"/>
    <w:rsid w:val="00286AA6"/>
    <w:rsid w:val="002870C4"/>
    <w:rsid w:val="00287250"/>
    <w:rsid w:val="002873A2"/>
    <w:rsid w:val="002877AF"/>
    <w:rsid w:val="00290482"/>
    <w:rsid w:val="00290ED1"/>
    <w:rsid w:val="002913A6"/>
    <w:rsid w:val="00291C1B"/>
    <w:rsid w:val="00292BDF"/>
    <w:rsid w:val="002935A5"/>
    <w:rsid w:val="00293883"/>
    <w:rsid w:val="00293921"/>
    <w:rsid w:val="00293BDF"/>
    <w:rsid w:val="00293F48"/>
    <w:rsid w:val="0029403D"/>
    <w:rsid w:val="00294153"/>
    <w:rsid w:val="00294259"/>
    <w:rsid w:val="0029431A"/>
    <w:rsid w:val="002946D3"/>
    <w:rsid w:val="002952FD"/>
    <w:rsid w:val="00295431"/>
    <w:rsid w:val="002960CA"/>
    <w:rsid w:val="002965BB"/>
    <w:rsid w:val="002968B6"/>
    <w:rsid w:val="002969E0"/>
    <w:rsid w:val="002A10B3"/>
    <w:rsid w:val="002A13D5"/>
    <w:rsid w:val="002A1B08"/>
    <w:rsid w:val="002A1DC1"/>
    <w:rsid w:val="002A1EAC"/>
    <w:rsid w:val="002A2749"/>
    <w:rsid w:val="002A280B"/>
    <w:rsid w:val="002A2E25"/>
    <w:rsid w:val="002A36FB"/>
    <w:rsid w:val="002A3F0B"/>
    <w:rsid w:val="002A41C8"/>
    <w:rsid w:val="002A4329"/>
    <w:rsid w:val="002A48CC"/>
    <w:rsid w:val="002A493C"/>
    <w:rsid w:val="002A4CF4"/>
    <w:rsid w:val="002A4DE3"/>
    <w:rsid w:val="002A55F3"/>
    <w:rsid w:val="002A5A8A"/>
    <w:rsid w:val="002A613C"/>
    <w:rsid w:val="002A66AB"/>
    <w:rsid w:val="002A66AE"/>
    <w:rsid w:val="002A6B26"/>
    <w:rsid w:val="002A6B64"/>
    <w:rsid w:val="002A6D93"/>
    <w:rsid w:val="002A78D3"/>
    <w:rsid w:val="002A7923"/>
    <w:rsid w:val="002A7FCF"/>
    <w:rsid w:val="002B00D0"/>
    <w:rsid w:val="002B096A"/>
    <w:rsid w:val="002B1EB4"/>
    <w:rsid w:val="002B2657"/>
    <w:rsid w:val="002B2D07"/>
    <w:rsid w:val="002B2DEF"/>
    <w:rsid w:val="002B3B64"/>
    <w:rsid w:val="002B3C83"/>
    <w:rsid w:val="002B3DCE"/>
    <w:rsid w:val="002B465D"/>
    <w:rsid w:val="002B56A9"/>
    <w:rsid w:val="002B5C43"/>
    <w:rsid w:val="002B607D"/>
    <w:rsid w:val="002B60D5"/>
    <w:rsid w:val="002B67D1"/>
    <w:rsid w:val="002B6A40"/>
    <w:rsid w:val="002B6FF5"/>
    <w:rsid w:val="002B701E"/>
    <w:rsid w:val="002B7433"/>
    <w:rsid w:val="002B78A9"/>
    <w:rsid w:val="002B7F0E"/>
    <w:rsid w:val="002C0080"/>
    <w:rsid w:val="002C0287"/>
    <w:rsid w:val="002C0399"/>
    <w:rsid w:val="002C03D7"/>
    <w:rsid w:val="002C13AB"/>
    <w:rsid w:val="002C1609"/>
    <w:rsid w:val="002C172C"/>
    <w:rsid w:val="002C1FD5"/>
    <w:rsid w:val="002C2AB9"/>
    <w:rsid w:val="002C2DEF"/>
    <w:rsid w:val="002C364C"/>
    <w:rsid w:val="002C3765"/>
    <w:rsid w:val="002C37DB"/>
    <w:rsid w:val="002C3D31"/>
    <w:rsid w:val="002C3EED"/>
    <w:rsid w:val="002C41CD"/>
    <w:rsid w:val="002C44FF"/>
    <w:rsid w:val="002C52F8"/>
    <w:rsid w:val="002C5623"/>
    <w:rsid w:val="002C57EC"/>
    <w:rsid w:val="002C5999"/>
    <w:rsid w:val="002C5D68"/>
    <w:rsid w:val="002C6084"/>
    <w:rsid w:val="002C6598"/>
    <w:rsid w:val="002C68AB"/>
    <w:rsid w:val="002C68E3"/>
    <w:rsid w:val="002C693B"/>
    <w:rsid w:val="002C7103"/>
    <w:rsid w:val="002C750F"/>
    <w:rsid w:val="002D03AC"/>
    <w:rsid w:val="002D0736"/>
    <w:rsid w:val="002D0B3D"/>
    <w:rsid w:val="002D1967"/>
    <w:rsid w:val="002D1B4F"/>
    <w:rsid w:val="002D2092"/>
    <w:rsid w:val="002D320F"/>
    <w:rsid w:val="002D377B"/>
    <w:rsid w:val="002D3885"/>
    <w:rsid w:val="002D39B7"/>
    <w:rsid w:val="002D44EB"/>
    <w:rsid w:val="002D4764"/>
    <w:rsid w:val="002D4812"/>
    <w:rsid w:val="002D4DC1"/>
    <w:rsid w:val="002D4F60"/>
    <w:rsid w:val="002D58A1"/>
    <w:rsid w:val="002D5E3E"/>
    <w:rsid w:val="002D6170"/>
    <w:rsid w:val="002D660D"/>
    <w:rsid w:val="002D6CD9"/>
    <w:rsid w:val="002D71F1"/>
    <w:rsid w:val="002D767F"/>
    <w:rsid w:val="002D7CA9"/>
    <w:rsid w:val="002E0220"/>
    <w:rsid w:val="002E0405"/>
    <w:rsid w:val="002E0958"/>
    <w:rsid w:val="002E0BDA"/>
    <w:rsid w:val="002E0F71"/>
    <w:rsid w:val="002E17AB"/>
    <w:rsid w:val="002E2A13"/>
    <w:rsid w:val="002E2EFA"/>
    <w:rsid w:val="002E2FEB"/>
    <w:rsid w:val="002E3259"/>
    <w:rsid w:val="002E4095"/>
    <w:rsid w:val="002E49EE"/>
    <w:rsid w:val="002E4CD9"/>
    <w:rsid w:val="002E4E9F"/>
    <w:rsid w:val="002E5AD2"/>
    <w:rsid w:val="002E5D15"/>
    <w:rsid w:val="002E5E51"/>
    <w:rsid w:val="002E5F78"/>
    <w:rsid w:val="002E63D4"/>
    <w:rsid w:val="002E671E"/>
    <w:rsid w:val="002E678E"/>
    <w:rsid w:val="002E6C60"/>
    <w:rsid w:val="002E6D8E"/>
    <w:rsid w:val="002E73BD"/>
    <w:rsid w:val="002E7DA2"/>
    <w:rsid w:val="002F0750"/>
    <w:rsid w:val="002F1603"/>
    <w:rsid w:val="002F18E2"/>
    <w:rsid w:val="002F23E9"/>
    <w:rsid w:val="002F2D08"/>
    <w:rsid w:val="002F3088"/>
    <w:rsid w:val="002F3094"/>
    <w:rsid w:val="002F47DA"/>
    <w:rsid w:val="002F4887"/>
    <w:rsid w:val="002F538B"/>
    <w:rsid w:val="002F583C"/>
    <w:rsid w:val="002F62B5"/>
    <w:rsid w:val="002F7031"/>
    <w:rsid w:val="002F71C7"/>
    <w:rsid w:val="002F7251"/>
    <w:rsid w:val="003007A5"/>
    <w:rsid w:val="003007BC"/>
    <w:rsid w:val="00300A57"/>
    <w:rsid w:val="00300D9F"/>
    <w:rsid w:val="00301353"/>
    <w:rsid w:val="00301971"/>
    <w:rsid w:val="00301F7E"/>
    <w:rsid w:val="00302C4C"/>
    <w:rsid w:val="0030327C"/>
    <w:rsid w:val="00303B4A"/>
    <w:rsid w:val="00303DC1"/>
    <w:rsid w:val="00304785"/>
    <w:rsid w:val="00304858"/>
    <w:rsid w:val="00304CE1"/>
    <w:rsid w:val="0030502C"/>
    <w:rsid w:val="003058F1"/>
    <w:rsid w:val="0030632B"/>
    <w:rsid w:val="003064DD"/>
    <w:rsid w:val="00306B6E"/>
    <w:rsid w:val="00306BA2"/>
    <w:rsid w:val="00306E9C"/>
    <w:rsid w:val="00307131"/>
    <w:rsid w:val="0030733E"/>
    <w:rsid w:val="003077A4"/>
    <w:rsid w:val="00307EB4"/>
    <w:rsid w:val="00310525"/>
    <w:rsid w:val="003105AE"/>
    <w:rsid w:val="003106FC"/>
    <w:rsid w:val="00310C67"/>
    <w:rsid w:val="00311431"/>
    <w:rsid w:val="003115ED"/>
    <w:rsid w:val="0031199D"/>
    <w:rsid w:val="003121D8"/>
    <w:rsid w:val="003129EB"/>
    <w:rsid w:val="00312F64"/>
    <w:rsid w:val="003131BA"/>
    <w:rsid w:val="00313468"/>
    <w:rsid w:val="00313B11"/>
    <w:rsid w:val="00313FFB"/>
    <w:rsid w:val="00314338"/>
    <w:rsid w:val="003146E3"/>
    <w:rsid w:val="00314726"/>
    <w:rsid w:val="0031497D"/>
    <w:rsid w:val="00314A07"/>
    <w:rsid w:val="00314A99"/>
    <w:rsid w:val="00315BC7"/>
    <w:rsid w:val="003169DE"/>
    <w:rsid w:val="00316A90"/>
    <w:rsid w:val="00316CFE"/>
    <w:rsid w:val="0031760A"/>
    <w:rsid w:val="003179CF"/>
    <w:rsid w:val="00317A68"/>
    <w:rsid w:val="00317DAD"/>
    <w:rsid w:val="003201C2"/>
    <w:rsid w:val="00320895"/>
    <w:rsid w:val="0032133B"/>
    <w:rsid w:val="003213EA"/>
    <w:rsid w:val="00321980"/>
    <w:rsid w:val="00321EC2"/>
    <w:rsid w:val="00321F75"/>
    <w:rsid w:val="00322575"/>
    <w:rsid w:val="00322B4B"/>
    <w:rsid w:val="00322E8B"/>
    <w:rsid w:val="0032350E"/>
    <w:rsid w:val="003237AC"/>
    <w:rsid w:val="0032385B"/>
    <w:rsid w:val="00323C9C"/>
    <w:rsid w:val="00323EB1"/>
    <w:rsid w:val="003240F0"/>
    <w:rsid w:val="00324B92"/>
    <w:rsid w:val="00324EE1"/>
    <w:rsid w:val="00325361"/>
    <w:rsid w:val="003253D6"/>
    <w:rsid w:val="0032568D"/>
    <w:rsid w:val="003258A3"/>
    <w:rsid w:val="00325DDF"/>
    <w:rsid w:val="003268B2"/>
    <w:rsid w:val="00326BA7"/>
    <w:rsid w:val="00327115"/>
    <w:rsid w:val="00327846"/>
    <w:rsid w:val="00327E39"/>
    <w:rsid w:val="00327F74"/>
    <w:rsid w:val="0033027F"/>
    <w:rsid w:val="00330A1B"/>
    <w:rsid w:val="0033228C"/>
    <w:rsid w:val="003323B5"/>
    <w:rsid w:val="00332602"/>
    <w:rsid w:val="00332692"/>
    <w:rsid w:val="003328C0"/>
    <w:rsid w:val="003328E7"/>
    <w:rsid w:val="00332CB9"/>
    <w:rsid w:val="00332F79"/>
    <w:rsid w:val="00333F41"/>
    <w:rsid w:val="00333F92"/>
    <w:rsid w:val="00334097"/>
    <w:rsid w:val="003342A8"/>
    <w:rsid w:val="00334695"/>
    <w:rsid w:val="00334B1E"/>
    <w:rsid w:val="00334C71"/>
    <w:rsid w:val="0033501A"/>
    <w:rsid w:val="003358A8"/>
    <w:rsid w:val="003366FA"/>
    <w:rsid w:val="003371F4"/>
    <w:rsid w:val="003400D6"/>
    <w:rsid w:val="003406F1"/>
    <w:rsid w:val="00340F2E"/>
    <w:rsid w:val="0034255E"/>
    <w:rsid w:val="00342E42"/>
    <w:rsid w:val="00342F9C"/>
    <w:rsid w:val="003432EB"/>
    <w:rsid w:val="00343C07"/>
    <w:rsid w:val="00343F98"/>
    <w:rsid w:val="00344149"/>
    <w:rsid w:val="00344636"/>
    <w:rsid w:val="00344A51"/>
    <w:rsid w:val="003454F2"/>
    <w:rsid w:val="003457C2"/>
    <w:rsid w:val="00345903"/>
    <w:rsid w:val="00345D25"/>
    <w:rsid w:val="00347344"/>
    <w:rsid w:val="003474EC"/>
    <w:rsid w:val="0034777C"/>
    <w:rsid w:val="003477CA"/>
    <w:rsid w:val="003478B7"/>
    <w:rsid w:val="00347B69"/>
    <w:rsid w:val="00347EE2"/>
    <w:rsid w:val="0035072C"/>
    <w:rsid w:val="003511F1"/>
    <w:rsid w:val="003515A8"/>
    <w:rsid w:val="00352793"/>
    <w:rsid w:val="00352AFF"/>
    <w:rsid w:val="00352BD1"/>
    <w:rsid w:val="00352C40"/>
    <w:rsid w:val="00352F17"/>
    <w:rsid w:val="00352FE7"/>
    <w:rsid w:val="003537A8"/>
    <w:rsid w:val="0035401A"/>
    <w:rsid w:val="0035429F"/>
    <w:rsid w:val="00354653"/>
    <w:rsid w:val="00354876"/>
    <w:rsid w:val="00354CBC"/>
    <w:rsid w:val="00354F71"/>
    <w:rsid w:val="00355B75"/>
    <w:rsid w:val="0035650B"/>
    <w:rsid w:val="003568FF"/>
    <w:rsid w:val="003569D3"/>
    <w:rsid w:val="003578B2"/>
    <w:rsid w:val="00357B92"/>
    <w:rsid w:val="00357E4B"/>
    <w:rsid w:val="00357FA4"/>
    <w:rsid w:val="00360003"/>
    <w:rsid w:val="003604D9"/>
    <w:rsid w:val="00360940"/>
    <w:rsid w:val="0036189E"/>
    <w:rsid w:val="0036233A"/>
    <w:rsid w:val="00362676"/>
    <w:rsid w:val="003631A2"/>
    <w:rsid w:val="00363899"/>
    <w:rsid w:val="00363F1C"/>
    <w:rsid w:val="0036435E"/>
    <w:rsid w:val="00364368"/>
    <w:rsid w:val="00364C88"/>
    <w:rsid w:val="00364D5E"/>
    <w:rsid w:val="00364F73"/>
    <w:rsid w:val="003651B1"/>
    <w:rsid w:val="00365BA3"/>
    <w:rsid w:val="0036656E"/>
    <w:rsid w:val="00367F48"/>
    <w:rsid w:val="003700BA"/>
    <w:rsid w:val="00370478"/>
    <w:rsid w:val="0037049F"/>
    <w:rsid w:val="00370BBB"/>
    <w:rsid w:val="00370EAE"/>
    <w:rsid w:val="003724D9"/>
    <w:rsid w:val="00372658"/>
    <w:rsid w:val="003729A2"/>
    <w:rsid w:val="00372C20"/>
    <w:rsid w:val="00372EDB"/>
    <w:rsid w:val="00373338"/>
    <w:rsid w:val="0037398B"/>
    <w:rsid w:val="00373E9B"/>
    <w:rsid w:val="00373F0A"/>
    <w:rsid w:val="0037463B"/>
    <w:rsid w:val="00374CA7"/>
    <w:rsid w:val="00374FCE"/>
    <w:rsid w:val="0037518D"/>
    <w:rsid w:val="00375CD0"/>
    <w:rsid w:val="003760E9"/>
    <w:rsid w:val="003769D4"/>
    <w:rsid w:val="00376B01"/>
    <w:rsid w:val="00376C8E"/>
    <w:rsid w:val="00377881"/>
    <w:rsid w:val="0038004F"/>
    <w:rsid w:val="00380153"/>
    <w:rsid w:val="00380C5E"/>
    <w:rsid w:val="00381066"/>
    <w:rsid w:val="00381157"/>
    <w:rsid w:val="00381451"/>
    <w:rsid w:val="00381836"/>
    <w:rsid w:val="00381B8B"/>
    <w:rsid w:val="003821B2"/>
    <w:rsid w:val="0038232E"/>
    <w:rsid w:val="0038290D"/>
    <w:rsid w:val="00382B82"/>
    <w:rsid w:val="00382BF5"/>
    <w:rsid w:val="003830E7"/>
    <w:rsid w:val="00383231"/>
    <w:rsid w:val="00383976"/>
    <w:rsid w:val="0038422A"/>
    <w:rsid w:val="00384236"/>
    <w:rsid w:val="003844F8"/>
    <w:rsid w:val="00384940"/>
    <w:rsid w:val="00385D62"/>
    <w:rsid w:val="00386114"/>
    <w:rsid w:val="003863C2"/>
    <w:rsid w:val="00386493"/>
    <w:rsid w:val="0038704C"/>
    <w:rsid w:val="003870A7"/>
    <w:rsid w:val="00387552"/>
    <w:rsid w:val="00387570"/>
    <w:rsid w:val="00387B2E"/>
    <w:rsid w:val="00387E25"/>
    <w:rsid w:val="00390D70"/>
    <w:rsid w:val="0039138E"/>
    <w:rsid w:val="00391FB7"/>
    <w:rsid w:val="00392796"/>
    <w:rsid w:val="00392A08"/>
    <w:rsid w:val="00392DB2"/>
    <w:rsid w:val="00392E0A"/>
    <w:rsid w:val="0039322B"/>
    <w:rsid w:val="003935A0"/>
    <w:rsid w:val="00394032"/>
    <w:rsid w:val="00394077"/>
    <w:rsid w:val="0039487C"/>
    <w:rsid w:val="00394C1F"/>
    <w:rsid w:val="00394DD9"/>
    <w:rsid w:val="003957B7"/>
    <w:rsid w:val="00395E8D"/>
    <w:rsid w:val="003960EA"/>
    <w:rsid w:val="0039619A"/>
    <w:rsid w:val="00396258"/>
    <w:rsid w:val="0039647C"/>
    <w:rsid w:val="0039653F"/>
    <w:rsid w:val="003966B3"/>
    <w:rsid w:val="003967F1"/>
    <w:rsid w:val="00396854"/>
    <w:rsid w:val="00396B1C"/>
    <w:rsid w:val="00396D54"/>
    <w:rsid w:val="00396EB0"/>
    <w:rsid w:val="0039722C"/>
    <w:rsid w:val="00397A16"/>
    <w:rsid w:val="00397A86"/>
    <w:rsid w:val="003A0566"/>
    <w:rsid w:val="003A1266"/>
    <w:rsid w:val="003A185A"/>
    <w:rsid w:val="003A2E44"/>
    <w:rsid w:val="003A344F"/>
    <w:rsid w:val="003A3BDC"/>
    <w:rsid w:val="003A3D8F"/>
    <w:rsid w:val="003A3F05"/>
    <w:rsid w:val="003A4369"/>
    <w:rsid w:val="003A45C5"/>
    <w:rsid w:val="003A48F0"/>
    <w:rsid w:val="003A4B0A"/>
    <w:rsid w:val="003A4E70"/>
    <w:rsid w:val="003A52E8"/>
    <w:rsid w:val="003A6218"/>
    <w:rsid w:val="003A639B"/>
    <w:rsid w:val="003A643D"/>
    <w:rsid w:val="003A6842"/>
    <w:rsid w:val="003A6CCC"/>
    <w:rsid w:val="003A7660"/>
    <w:rsid w:val="003A7700"/>
    <w:rsid w:val="003A7953"/>
    <w:rsid w:val="003A7D29"/>
    <w:rsid w:val="003B0333"/>
    <w:rsid w:val="003B04B3"/>
    <w:rsid w:val="003B088B"/>
    <w:rsid w:val="003B0DD5"/>
    <w:rsid w:val="003B1A71"/>
    <w:rsid w:val="003B1B01"/>
    <w:rsid w:val="003B21DF"/>
    <w:rsid w:val="003B2A20"/>
    <w:rsid w:val="003B30D1"/>
    <w:rsid w:val="003B37AA"/>
    <w:rsid w:val="003B3D67"/>
    <w:rsid w:val="003B4015"/>
    <w:rsid w:val="003B41DD"/>
    <w:rsid w:val="003B45B3"/>
    <w:rsid w:val="003B5655"/>
    <w:rsid w:val="003B5755"/>
    <w:rsid w:val="003B60BD"/>
    <w:rsid w:val="003B6161"/>
    <w:rsid w:val="003B63DF"/>
    <w:rsid w:val="003B6688"/>
    <w:rsid w:val="003B69BE"/>
    <w:rsid w:val="003B6AB2"/>
    <w:rsid w:val="003B6BB5"/>
    <w:rsid w:val="003B77FF"/>
    <w:rsid w:val="003B7962"/>
    <w:rsid w:val="003C0028"/>
    <w:rsid w:val="003C0110"/>
    <w:rsid w:val="003C028D"/>
    <w:rsid w:val="003C02F5"/>
    <w:rsid w:val="003C05C2"/>
    <w:rsid w:val="003C087A"/>
    <w:rsid w:val="003C0A6C"/>
    <w:rsid w:val="003C0E08"/>
    <w:rsid w:val="003C1581"/>
    <w:rsid w:val="003C35E1"/>
    <w:rsid w:val="003C3CAE"/>
    <w:rsid w:val="003C3ECD"/>
    <w:rsid w:val="003C41B3"/>
    <w:rsid w:val="003C426C"/>
    <w:rsid w:val="003C4B66"/>
    <w:rsid w:val="003C5D06"/>
    <w:rsid w:val="003C5EC5"/>
    <w:rsid w:val="003C6C69"/>
    <w:rsid w:val="003C6D2F"/>
    <w:rsid w:val="003C73E7"/>
    <w:rsid w:val="003C7C80"/>
    <w:rsid w:val="003D01E2"/>
    <w:rsid w:val="003D14FC"/>
    <w:rsid w:val="003D1A46"/>
    <w:rsid w:val="003D24CA"/>
    <w:rsid w:val="003D2833"/>
    <w:rsid w:val="003D2F1A"/>
    <w:rsid w:val="003D30B8"/>
    <w:rsid w:val="003D3273"/>
    <w:rsid w:val="003D3286"/>
    <w:rsid w:val="003D3A0F"/>
    <w:rsid w:val="003D4644"/>
    <w:rsid w:val="003D4B0E"/>
    <w:rsid w:val="003D5180"/>
    <w:rsid w:val="003D583E"/>
    <w:rsid w:val="003D607D"/>
    <w:rsid w:val="003D7A2B"/>
    <w:rsid w:val="003D7D34"/>
    <w:rsid w:val="003E0279"/>
    <w:rsid w:val="003E047B"/>
    <w:rsid w:val="003E09F3"/>
    <w:rsid w:val="003E0B85"/>
    <w:rsid w:val="003E0FBB"/>
    <w:rsid w:val="003E1115"/>
    <w:rsid w:val="003E12C1"/>
    <w:rsid w:val="003E12F7"/>
    <w:rsid w:val="003E18FF"/>
    <w:rsid w:val="003E1AF0"/>
    <w:rsid w:val="003E2069"/>
    <w:rsid w:val="003E2088"/>
    <w:rsid w:val="003E225A"/>
    <w:rsid w:val="003E253B"/>
    <w:rsid w:val="003E2F04"/>
    <w:rsid w:val="003E3701"/>
    <w:rsid w:val="003E3B3D"/>
    <w:rsid w:val="003E3EC8"/>
    <w:rsid w:val="003E458A"/>
    <w:rsid w:val="003E46F8"/>
    <w:rsid w:val="003E48BF"/>
    <w:rsid w:val="003E562E"/>
    <w:rsid w:val="003E633D"/>
    <w:rsid w:val="003E66DE"/>
    <w:rsid w:val="003E6946"/>
    <w:rsid w:val="003E6CB4"/>
    <w:rsid w:val="003E6F3D"/>
    <w:rsid w:val="003E78EC"/>
    <w:rsid w:val="003F08B2"/>
    <w:rsid w:val="003F09B6"/>
    <w:rsid w:val="003F13D1"/>
    <w:rsid w:val="003F161F"/>
    <w:rsid w:val="003F16A4"/>
    <w:rsid w:val="003F1A40"/>
    <w:rsid w:val="003F1E72"/>
    <w:rsid w:val="003F2252"/>
    <w:rsid w:val="003F22C0"/>
    <w:rsid w:val="003F32C5"/>
    <w:rsid w:val="003F3791"/>
    <w:rsid w:val="003F3946"/>
    <w:rsid w:val="003F3B15"/>
    <w:rsid w:val="003F4045"/>
    <w:rsid w:val="003F4BAB"/>
    <w:rsid w:val="003F4CA7"/>
    <w:rsid w:val="003F4FA7"/>
    <w:rsid w:val="003F52ED"/>
    <w:rsid w:val="003F5595"/>
    <w:rsid w:val="003F559F"/>
    <w:rsid w:val="003F5BFC"/>
    <w:rsid w:val="003F69CC"/>
    <w:rsid w:val="003F6E83"/>
    <w:rsid w:val="003F75FE"/>
    <w:rsid w:val="003F7A41"/>
    <w:rsid w:val="0040073D"/>
    <w:rsid w:val="00401460"/>
    <w:rsid w:val="00401470"/>
    <w:rsid w:val="00401EA9"/>
    <w:rsid w:val="00402A9A"/>
    <w:rsid w:val="00402DAB"/>
    <w:rsid w:val="00403747"/>
    <w:rsid w:val="004039D5"/>
    <w:rsid w:val="00403E8A"/>
    <w:rsid w:val="00404401"/>
    <w:rsid w:val="0040533A"/>
    <w:rsid w:val="00405A2C"/>
    <w:rsid w:val="004065E1"/>
    <w:rsid w:val="004069FA"/>
    <w:rsid w:val="004075FB"/>
    <w:rsid w:val="00407E24"/>
    <w:rsid w:val="0041071B"/>
    <w:rsid w:val="004109F2"/>
    <w:rsid w:val="00410A46"/>
    <w:rsid w:val="00410C2C"/>
    <w:rsid w:val="004115D7"/>
    <w:rsid w:val="0041168E"/>
    <w:rsid w:val="00411CB9"/>
    <w:rsid w:val="00411D87"/>
    <w:rsid w:val="00411DA3"/>
    <w:rsid w:val="00411DF7"/>
    <w:rsid w:val="00412719"/>
    <w:rsid w:val="004128EF"/>
    <w:rsid w:val="00412B48"/>
    <w:rsid w:val="0041355D"/>
    <w:rsid w:val="0041386D"/>
    <w:rsid w:val="00413945"/>
    <w:rsid w:val="00413BCB"/>
    <w:rsid w:val="0041410D"/>
    <w:rsid w:val="004151E1"/>
    <w:rsid w:val="00415225"/>
    <w:rsid w:val="004152DF"/>
    <w:rsid w:val="00415316"/>
    <w:rsid w:val="00415C01"/>
    <w:rsid w:val="00416513"/>
    <w:rsid w:val="00416DC2"/>
    <w:rsid w:val="0041703D"/>
    <w:rsid w:val="0041785A"/>
    <w:rsid w:val="004200A4"/>
    <w:rsid w:val="00420B23"/>
    <w:rsid w:val="0042178C"/>
    <w:rsid w:val="00421971"/>
    <w:rsid w:val="00421A41"/>
    <w:rsid w:val="00421E8C"/>
    <w:rsid w:val="00422129"/>
    <w:rsid w:val="004228EC"/>
    <w:rsid w:val="00422A10"/>
    <w:rsid w:val="00422A28"/>
    <w:rsid w:val="00423467"/>
    <w:rsid w:val="00423577"/>
    <w:rsid w:val="00423976"/>
    <w:rsid w:val="00424023"/>
    <w:rsid w:val="0042412A"/>
    <w:rsid w:val="0042425C"/>
    <w:rsid w:val="00424707"/>
    <w:rsid w:val="00424F5D"/>
    <w:rsid w:val="00425E5F"/>
    <w:rsid w:val="00426176"/>
    <w:rsid w:val="004262FF"/>
    <w:rsid w:val="00426A7C"/>
    <w:rsid w:val="004276BF"/>
    <w:rsid w:val="00427820"/>
    <w:rsid w:val="00427923"/>
    <w:rsid w:val="00427F25"/>
    <w:rsid w:val="00430288"/>
    <w:rsid w:val="00430560"/>
    <w:rsid w:val="004307A4"/>
    <w:rsid w:val="004309A7"/>
    <w:rsid w:val="00431698"/>
    <w:rsid w:val="004321A5"/>
    <w:rsid w:val="00432405"/>
    <w:rsid w:val="00432463"/>
    <w:rsid w:val="00432AB7"/>
    <w:rsid w:val="00432FC3"/>
    <w:rsid w:val="00433164"/>
    <w:rsid w:val="004331EC"/>
    <w:rsid w:val="00433C4D"/>
    <w:rsid w:val="00433C58"/>
    <w:rsid w:val="00433D41"/>
    <w:rsid w:val="00433EC8"/>
    <w:rsid w:val="004344CB"/>
    <w:rsid w:val="00434F29"/>
    <w:rsid w:val="00435DF4"/>
    <w:rsid w:val="00436A4A"/>
    <w:rsid w:val="00436AD1"/>
    <w:rsid w:val="00436C1E"/>
    <w:rsid w:val="00436F16"/>
    <w:rsid w:val="00437D66"/>
    <w:rsid w:val="004400C8"/>
    <w:rsid w:val="00441173"/>
    <w:rsid w:val="0044125E"/>
    <w:rsid w:val="004427E4"/>
    <w:rsid w:val="00442A35"/>
    <w:rsid w:val="004431F8"/>
    <w:rsid w:val="004438D2"/>
    <w:rsid w:val="00443948"/>
    <w:rsid w:val="00443CE3"/>
    <w:rsid w:val="004451B5"/>
    <w:rsid w:val="00445313"/>
    <w:rsid w:val="00445876"/>
    <w:rsid w:val="00445C75"/>
    <w:rsid w:val="004464F2"/>
    <w:rsid w:val="00446918"/>
    <w:rsid w:val="00446CBD"/>
    <w:rsid w:val="00447214"/>
    <w:rsid w:val="00447B64"/>
    <w:rsid w:val="00447E69"/>
    <w:rsid w:val="004504AC"/>
    <w:rsid w:val="00450EB2"/>
    <w:rsid w:val="004513E0"/>
    <w:rsid w:val="00451B0E"/>
    <w:rsid w:val="00453013"/>
    <w:rsid w:val="00453296"/>
    <w:rsid w:val="004537AA"/>
    <w:rsid w:val="00453D7B"/>
    <w:rsid w:val="00455A54"/>
    <w:rsid w:val="00455EA0"/>
    <w:rsid w:val="004561B3"/>
    <w:rsid w:val="0045689D"/>
    <w:rsid w:val="00456F85"/>
    <w:rsid w:val="004573BF"/>
    <w:rsid w:val="004578E9"/>
    <w:rsid w:val="00457F72"/>
    <w:rsid w:val="004603FD"/>
    <w:rsid w:val="00461138"/>
    <w:rsid w:val="00461476"/>
    <w:rsid w:val="004615E8"/>
    <w:rsid w:val="00461BF1"/>
    <w:rsid w:val="004624BF"/>
    <w:rsid w:val="0046277D"/>
    <w:rsid w:val="00463204"/>
    <w:rsid w:val="004632AF"/>
    <w:rsid w:val="00463AC9"/>
    <w:rsid w:val="00463C9D"/>
    <w:rsid w:val="00464E5C"/>
    <w:rsid w:val="00465081"/>
    <w:rsid w:val="00465317"/>
    <w:rsid w:val="0046552B"/>
    <w:rsid w:val="004655CB"/>
    <w:rsid w:val="0046565E"/>
    <w:rsid w:val="00465F10"/>
    <w:rsid w:val="00466551"/>
    <w:rsid w:val="004668C0"/>
    <w:rsid w:val="004669CE"/>
    <w:rsid w:val="00466E45"/>
    <w:rsid w:val="004670A1"/>
    <w:rsid w:val="0046772B"/>
    <w:rsid w:val="00467CCB"/>
    <w:rsid w:val="004701EC"/>
    <w:rsid w:val="00470709"/>
    <w:rsid w:val="004707B9"/>
    <w:rsid w:val="004711F0"/>
    <w:rsid w:val="00471842"/>
    <w:rsid w:val="00471F2E"/>
    <w:rsid w:val="004720FF"/>
    <w:rsid w:val="004723CC"/>
    <w:rsid w:val="004729BE"/>
    <w:rsid w:val="00472E5D"/>
    <w:rsid w:val="00472F77"/>
    <w:rsid w:val="004730BA"/>
    <w:rsid w:val="00473C9D"/>
    <w:rsid w:val="00473D6D"/>
    <w:rsid w:val="00473E90"/>
    <w:rsid w:val="004749EC"/>
    <w:rsid w:val="0047532E"/>
    <w:rsid w:val="004759F4"/>
    <w:rsid w:val="00476767"/>
    <w:rsid w:val="00476A56"/>
    <w:rsid w:val="00476DA3"/>
    <w:rsid w:val="00477AF9"/>
    <w:rsid w:val="00477B9E"/>
    <w:rsid w:val="00477F9B"/>
    <w:rsid w:val="00480D16"/>
    <w:rsid w:val="00480F66"/>
    <w:rsid w:val="004812BB"/>
    <w:rsid w:val="0048155F"/>
    <w:rsid w:val="00481AA4"/>
    <w:rsid w:val="00481C38"/>
    <w:rsid w:val="00482399"/>
    <w:rsid w:val="00482D6F"/>
    <w:rsid w:val="00482DF4"/>
    <w:rsid w:val="00482ECB"/>
    <w:rsid w:val="004832B8"/>
    <w:rsid w:val="004832F5"/>
    <w:rsid w:val="00483625"/>
    <w:rsid w:val="00483804"/>
    <w:rsid w:val="00483B71"/>
    <w:rsid w:val="00483CFD"/>
    <w:rsid w:val="0048537D"/>
    <w:rsid w:val="00485C7B"/>
    <w:rsid w:val="004861F9"/>
    <w:rsid w:val="004863D5"/>
    <w:rsid w:val="0048667E"/>
    <w:rsid w:val="00486C05"/>
    <w:rsid w:val="00486E9E"/>
    <w:rsid w:val="004874F4"/>
    <w:rsid w:val="0048754B"/>
    <w:rsid w:val="00487735"/>
    <w:rsid w:val="00487BB5"/>
    <w:rsid w:val="00487D7C"/>
    <w:rsid w:val="004902D4"/>
    <w:rsid w:val="00490807"/>
    <w:rsid w:val="004909D9"/>
    <w:rsid w:val="00490B37"/>
    <w:rsid w:val="00490B4D"/>
    <w:rsid w:val="00490D8F"/>
    <w:rsid w:val="00490E71"/>
    <w:rsid w:val="00491717"/>
    <w:rsid w:val="00491929"/>
    <w:rsid w:val="00491C5B"/>
    <w:rsid w:val="00491DC0"/>
    <w:rsid w:val="004921A9"/>
    <w:rsid w:val="00492BD7"/>
    <w:rsid w:val="00493089"/>
    <w:rsid w:val="00493658"/>
    <w:rsid w:val="00493F5D"/>
    <w:rsid w:val="0049469D"/>
    <w:rsid w:val="00494C7E"/>
    <w:rsid w:val="004957DA"/>
    <w:rsid w:val="00495981"/>
    <w:rsid w:val="00496073"/>
    <w:rsid w:val="004960ED"/>
    <w:rsid w:val="00496F1F"/>
    <w:rsid w:val="0049783D"/>
    <w:rsid w:val="00497AC3"/>
    <w:rsid w:val="00497F48"/>
    <w:rsid w:val="00497F5D"/>
    <w:rsid w:val="004A02C6"/>
    <w:rsid w:val="004A0C6D"/>
    <w:rsid w:val="004A1AC9"/>
    <w:rsid w:val="004A1B54"/>
    <w:rsid w:val="004A1F3A"/>
    <w:rsid w:val="004A204C"/>
    <w:rsid w:val="004A2543"/>
    <w:rsid w:val="004A2B4A"/>
    <w:rsid w:val="004A2BF9"/>
    <w:rsid w:val="004A378F"/>
    <w:rsid w:val="004A3C35"/>
    <w:rsid w:val="004A3E13"/>
    <w:rsid w:val="004A4128"/>
    <w:rsid w:val="004A4228"/>
    <w:rsid w:val="004A44DF"/>
    <w:rsid w:val="004A4B7E"/>
    <w:rsid w:val="004A4E65"/>
    <w:rsid w:val="004A545C"/>
    <w:rsid w:val="004A5A60"/>
    <w:rsid w:val="004A5BF7"/>
    <w:rsid w:val="004A5CB3"/>
    <w:rsid w:val="004A66D1"/>
    <w:rsid w:val="004A6C83"/>
    <w:rsid w:val="004A6E10"/>
    <w:rsid w:val="004A70FC"/>
    <w:rsid w:val="004A7BF2"/>
    <w:rsid w:val="004B0284"/>
    <w:rsid w:val="004B0623"/>
    <w:rsid w:val="004B0E1A"/>
    <w:rsid w:val="004B128A"/>
    <w:rsid w:val="004B1C76"/>
    <w:rsid w:val="004B1EF1"/>
    <w:rsid w:val="004B222D"/>
    <w:rsid w:val="004B30F1"/>
    <w:rsid w:val="004B36FC"/>
    <w:rsid w:val="004B4CC0"/>
    <w:rsid w:val="004B5294"/>
    <w:rsid w:val="004B6824"/>
    <w:rsid w:val="004B7192"/>
    <w:rsid w:val="004B726B"/>
    <w:rsid w:val="004B73A5"/>
    <w:rsid w:val="004B74EB"/>
    <w:rsid w:val="004B758F"/>
    <w:rsid w:val="004B75E5"/>
    <w:rsid w:val="004B797F"/>
    <w:rsid w:val="004B7997"/>
    <w:rsid w:val="004C0104"/>
    <w:rsid w:val="004C0912"/>
    <w:rsid w:val="004C0B2E"/>
    <w:rsid w:val="004C0D3F"/>
    <w:rsid w:val="004C21AF"/>
    <w:rsid w:val="004C21CD"/>
    <w:rsid w:val="004C26CB"/>
    <w:rsid w:val="004C3047"/>
    <w:rsid w:val="004C3DAB"/>
    <w:rsid w:val="004C432F"/>
    <w:rsid w:val="004C4436"/>
    <w:rsid w:val="004C5030"/>
    <w:rsid w:val="004C51AF"/>
    <w:rsid w:val="004C53BC"/>
    <w:rsid w:val="004C57CB"/>
    <w:rsid w:val="004C6193"/>
    <w:rsid w:val="004C6F61"/>
    <w:rsid w:val="004C7CC7"/>
    <w:rsid w:val="004D0BF3"/>
    <w:rsid w:val="004D1A36"/>
    <w:rsid w:val="004D2121"/>
    <w:rsid w:val="004D248E"/>
    <w:rsid w:val="004D2CD1"/>
    <w:rsid w:val="004D343D"/>
    <w:rsid w:val="004D3764"/>
    <w:rsid w:val="004D399F"/>
    <w:rsid w:val="004D3A6C"/>
    <w:rsid w:val="004D3B12"/>
    <w:rsid w:val="004D3F51"/>
    <w:rsid w:val="004D432A"/>
    <w:rsid w:val="004D438C"/>
    <w:rsid w:val="004D4537"/>
    <w:rsid w:val="004D4CDD"/>
    <w:rsid w:val="004D4F37"/>
    <w:rsid w:val="004D4F79"/>
    <w:rsid w:val="004D593D"/>
    <w:rsid w:val="004D5948"/>
    <w:rsid w:val="004D5CE3"/>
    <w:rsid w:val="004D60FD"/>
    <w:rsid w:val="004D6422"/>
    <w:rsid w:val="004D69D1"/>
    <w:rsid w:val="004D6FD6"/>
    <w:rsid w:val="004D77AF"/>
    <w:rsid w:val="004D7C0E"/>
    <w:rsid w:val="004E0187"/>
    <w:rsid w:val="004E02D9"/>
    <w:rsid w:val="004E0373"/>
    <w:rsid w:val="004E0FA0"/>
    <w:rsid w:val="004E19FC"/>
    <w:rsid w:val="004E1D80"/>
    <w:rsid w:val="004E1F53"/>
    <w:rsid w:val="004E26D6"/>
    <w:rsid w:val="004E2BD4"/>
    <w:rsid w:val="004E33B2"/>
    <w:rsid w:val="004E3960"/>
    <w:rsid w:val="004E4188"/>
    <w:rsid w:val="004E457A"/>
    <w:rsid w:val="004E496C"/>
    <w:rsid w:val="004E5D28"/>
    <w:rsid w:val="004E5D41"/>
    <w:rsid w:val="004E6528"/>
    <w:rsid w:val="004E65BE"/>
    <w:rsid w:val="004E68CF"/>
    <w:rsid w:val="004E6B49"/>
    <w:rsid w:val="004E6E92"/>
    <w:rsid w:val="004E6F84"/>
    <w:rsid w:val="004E7265"/>
    <w:rsid w:val="004E7A67"/>
    <w:rsid w:val="004F0119"/>
    <w:rsid w:val="004F02E2"/>
    <w:rsid w:val="004F07EF"/>
    <w:rsid w:val="004F0985"/>
    <w:rsid w:val="004F09ED"/>
    <w:rsid w:val="004F12B4"/>
    <w:rsid w:val="004F1404"/>
    <w:rsid w:val="004F2513"/>
    <w:rsid w:val="004F2774"/>
    <w:rsid w:val="004F2A98"/>
    <w:rsid w:val="004F2C2C"/>
    <w:rsid w:val="004F2F5E"/>
    <w:rsid w:val="004F4076"/>
    <w:rsid w:val="004F4609"/>
    <w:rsid w:val="004F4908"/>
    <w:rsid w:val="004F52E1"/>
    <w:rsid w:val="004F5A5E"/>
    <w:rsid w:val="004F5C0C"/>
    <w:rsid w:val="004F6BC0"/>
    <w:rsid w:val="004F712A"/>
    <w:rsid w:val="004F7737"/>
    <w:rsid w:val="004F7F55"/>
    <w:rsid w:val="0050077C"/>
    <w:rsid w:val="005010F2"/>
    <w:rsid w:val="0050110D"/>
    <w:rsid w:val="00501386"/>
    <w:rsid w:val="00501C2C"/>
    <w:rsid w:val="00502BA2"/>
    <w:rsid w:val="00502FD0"/>
    <w:rsid w:val="005030F2"/>
    <w:rsid w:val="00503249"/>
    <w:rsid w:val="00503624"/>
    <w:rsid w:val="0050362D"/>
    <w:rsid w:val="00504413"/>
    <w:rsid w:val="00504DC6"/>
    <w:rsid w:val="0050506E"/>
    <w:rsid w:val="00505D2B"/>
    <w:rsid w:val="005067CC"/>
    <w:rsid w:val="00506CB5"/>
    <w:rsid w:val="00506DE2"/>
    <w:rsid w:val="005074DF"/>
    <w:rsid w:val="005076DB"/>
    <w:rsid w:val="00507944"/>
    <w:rsid w:val="005079D8"/>
    <w:rsid w:val="00510491"/>
    <w:rsid w:val="005104CC"/>
    <w:rsid w:val="00510698"/>
    <w:rsid w:val="00510731"/>
    <w:rsid w:val="0051081B"/>
    <w:rsid w:val="00510D3A"/>
    <w:rsid w:val="005113DF"/>
    <w:rsid w:val="00511B5F"/>
    <w:rsid w:val="00511D12"/>
    <w:rsid w:val="00512566"/>
    <w:rsid w:val="005132D6"/>
    <w:rsid w:val="005133CC"/>
    <w:rsid w:val="005135FA"/>
    <w:rsid w:val="005136F6"/>
    <w:rsid w:val="005138EF"/>
    <w:rsid w:val="00513E04"/>
    <w:rsid w:val="00513EA3"/>
    <w:rsid w:val="00513EA9"/>
    <w:rsid w:val="00514732"/>
    <w:rsid w:val="00514BA9"/>
    <w:rsid w:val="00514C77"/>
    <w:rsid w:val="00515604"/>
    <w:rsid w:val="00515B0D"/>
    <w:rsid w:val="005161E2"/>
    <w:rsid w:val="005173B8"/>
    <w:rsid w:val="00517484"/>
    <w:rsid w:val="005178B2"/>
    <w:rsid w:val="005179ED"/>
    <w:rsid w:val="0052002B"/>
    <w:rsid w:val="00520409"/>
    <w:rsid w:val="005205BE"/>
    <w:rsid w:val="00520D7F"/>
    <w:rsid w:val="00521661"/>
    <w:rsid w:val="0052166B"/>
    <w:rsid w:val="005216A1"/>
    <w:rsid w:val="00521CC1"/>
    <w:rsid w:val="00522461"/>
    <w:rsid w:val="005224C1"/>
    <w:rsid w:val="00522715"/>
    <w:rsid w:val="0052305A"/>
    <w:rsid w:val="005233CF"/>
    <w:rsid w:val="00523C80"/>
    <w:rsid w:val="00523D89"/>
    <w:rsid w:val="00523ECE"/>
    <w:rsid w:val="005241D7"/>
    <w:rsid w:val="005243F8"/>
    <w:rsid w:val="00524968"/>
    <w:rsid w:val="00525363"/>
    <w:rsid w:val="00525AEF"/>
    <w:rsid w:val="00525C9D"/>
    <w:rsid w:val="005261B3"/>
    <w:rsid w:val="0052679A"/>
    <w:rsid w:val="0052757D"/>
    <w:rsid w:val="00527867"/>
    <w:rsid w:val="00527995"/>
    <w:rsid w:val="00530480"/>
    <w:rsid w:val="005304DC"/>
    <w:rsid w:val="005306DC"/>
    <w:rsid w:val="00530794"/>
    <w:rsid w:val="00530DC2"/>
    <w:rsid w:val="0053110A"/>
    <w:rsid w:val="00531708"/>
    <w:rsid w:val="00531897"/>
    <w:rsid w:val="00532069"/>
    <w:rsid w:val="005323D4"/>
    <w:rsid w:val="005324A7"/>
    <w:rsid w:val="00532819"/>
    <w:rsid w:val="005328DD"/>
    <w:rsid w:val="0053292C"/>
    <w:rsid w:val="00532E1B"/>
    <w:rsid w:val="005339CD"/>
    <w:rsid w:val="00533DDA"/>
    <w:rsid w:val="005342F1"/>
    <w:rsid w:val="0053499A"/>
    <w:rsid w:val="00534A6F"/>
    <w:rsid w:val="00534C22"/>
    <w:rsid w:val="00534E49"/>
    <w:rsid w:val="005356FF"/>
    <w:rsid w:val="00535A6A"/>
    <w:rsid w:val="00536262"/>
    <w:rsid w:val="005369D1"/>
    <w:rsid w:val="00537111"/>
    <w:rsid w:val="00537A5D"/>
    <w:rsid w:val="00540139"/>
    <w:rsid w:val="00540B7D"/>
    <w:rsid w:val="00540DAA"/>
    <w:rsid w:val="005410E5"/>
    <w:rsid w:val="005412A6"/>
    <w:rsid w:val="005415C4"/>
    <w:rsid w:val="00541875"/>
    <w:rsid w:val="00542171"/>
    <w:rsid w:val="005424C0"/>
    <w:rsid w:val="00543F38"/>
    <w:rsid w:val="0054423F"/>
    <w:rsid w:val="00544279"/>
    <w:rsid w:val="005446FA"/>
    <w:rsid w:val="00544FD1"/>
    <w:rsid w:val="00545264"/>
    <w:rsid w:val="005452E6"/>
    <w:rsid w:val="0054595F"/>
    <w:rsid w:val="00545EC9"/>
    <w:rsid w:val="005468F7"/>
    <w:rsid w:val="00546960"/>
    <w:rsid w:val="00546DD2"/>
    <w:rsid w:val="00547E68"/>
    <w:rsid w:val="00547FDF"/>
    <w:rsid w:val="005501A9"/>
    <w:rsid w:val="0055064A"/>
    <w:rsid w:val="005514C5"/>
    <w:rsid w:val="00551A2E"/>
    <w:rsid w:val="00552A4B"/>
    <w:rsid w:val="00552BAD"/>
    <w:rsid w:val="00552FAD"/>
    <w:rsid w:val="005536DD"/>
    <w:rsid w:val="005539A4"/>
    <w:rsid w:val="0055406E"/>
    <w:rsid w:val="00554D9F"/>
    <w:rsid w:val="00555276"/>
    <w:rsid w:val="005554CA"/>
    <w:rsid w:val="0055585E"/>
    <w:rsid w:val="005559B0"/>
    <w:rsid w:val="00555E8C"/>
    <w:rsid w:val="00555F8C"/>
    <w:rsid w:val="005569BE"/>
    <w:rsid w:val="00557752"/>
    <w:rsid w:val="005578E5"/>
    <w:rsid w:val="00557E23"/>
    <w:rsid w:val="00560949"/>
    <w:rsid w:val="00560A43"/>
    <w:rsid w:val="00560D1B"/>
    <w:rsid w:val="00560DE5"/>
    <w:rsid w:val="00560F17"/>
    <w:rsid w:val="005611C5"/>
    <w:rsid w:val="005616C8"/>
    <w:rsid w:val="00561997"/>
    <w:rsid w:val="005623EC"/>
    <w:rsid w:val="005628CE"/>
    <w:rsid w:val="00563E5D"/>
    <w:rsid w:val="00564000"/>
    <w:rsid w:val="005640FC"/>
    <w:rsid w:val="005643DE"/>
    <w:rsid w:val="00564489"/>
    <w:rsid w:val="0056537D"/>
    <w:rsid w:val="005653CD"/>
    <w:rsid w:val="00565672"/>
    <w:rsid w:val="005667CB"/>
    <w:rsid w:val="00566B97"/>
    <w:rsid w:val="00566D54"/>
    <w:rsid w:val="005675A8"/>
    <w:rsid w:val="0057027D"/>
    <w:rsid w:val="00570BC2"/>
    <w:rsid w:val="00570E76"/>
    <w:rsid w:val="005711C0"/>
    <w:rsid w:val="00571355"/>
    <w:rsid w:val="005716EC"/>
    <w:rsid w:val="0057199D"/>
    <w:rsid w:val="0057252E"/>
    <w:rsid w:val="00572590"/>
    <w:rsid w:val="00573584"/>
    <w:rsid w:val="00573DF4"/>
    <w:rsid w:val="0057436A"/>
    <w:rsid w:val="005745BC"/>
    <w:rsid w:val="0057460D"/>
    <w:rsid w:val="00574904"/>
    <w:rsid w:val="005756EF"/>
    <w:rsid w:val="00575940"/>
    <w:rsid w:val="00575EAA"/>
    <w:rsid w:val="00576076"/>
    <w:rsid w:val="00576395"/>
    <w:rsid w:val="0057675B"/>
    <w:rsid w:val="005771DC"/>
    <w:rsid w:val="00577653"/>
    <w:rsid w:val="005801D4"/>
    <w:rsid w:val="00580778"/>
    <w:rsid w:val="005809C4"/>
    <w:rsid w:val="005819B8"/>
    <w:rsid w:val="00581DCF"/>
    <w:rsid w:val="00581F31"/>
    <w:rsid w:val="00582A15"/>
    <w:rsid w:val="0058383E"/>
    <w:rsid w:val="00584148"/>
    <w:rsid w:val="00584EF6"/>
    <w:rsid w:val="00585FF3"/>
    <w:rsid w:val="005860BD"/>
    <w:rsid w:val="0058721A"/>
    <w:rsid w:val="00587582"/>
    <w:rsid w:val="00590352"/>
    <w:rsid w:val="00590593"/>
    <w:rsid w:val="00590AC4"/>
    <w:rsid w:val="00590C86"/>
    <w:rsid w:val="00592009"/>
    <w:rsid w:val="00592262"/>
    <w:rsid w:val="005925BE"/>
    <w:rsid w:val="0059289C"/>
    <w:rsid w:val="00592907"/>
    <w:rsid w:val="0059440C"/>
    <w:rsid w:val="00594954"/>
    <w:rsid w:val="005949CC"/>
    <w:rsid w:val="005949F7"/>
    <w:rsid w:val="00595787"/>
    <w:rsid w:val="00595A48"/>
    <w:rsid w:val="00595C65"/>
    <w:rsid w:val="00595DF6"/>
    <w:rsid w:val="0059644C"/>
    <w:rsid w:val="00596752"/>
    <w:rsid w:val="0059695B"/>
    <w:rsid w:val="00596B95"/>
    <w:rsid w:val="00596F58"/>
    <w:rsid w:val="005971F1"/>
    <w:rsid w:val="005974D5"/>
    <w:rsid w:val="00597867"/>
    <w:rsid w:val="005A0135"/>
    <w:rsid w:val="005A0453"/>
    <w:rsid w:val="005A0B47"/>
    <w:rsid w:val="005A149A"/>
    <w:rsid w:val="005A1DE1"/>
    <w:rsid w:val="005A283C"/>
    <w:rsid w:val="005A31AA"/>
    <w:rsid w:val="005A49C7"/>
    <w:rsid w:val="005A4A91"/>
    <w:rsid w:val="005A51A2"/>
    <w:rsid w:val="005A594B"/>
    <w:rsid w:val="005A5B55"/>
    <w:rsid w:val="005A6273"/>
    <w:rsid w:val="005A6A4E"/>
    <w:rsid w:val="005A7655"/>
    <w:rsid w:val="005A7727"/>
    <w:rsid w:val="005A774F"/>
    <w:rsid w:val="005A776E"/>
    <w:rsid w:val="005A777A"/>
    <w:rsid w:val="005B10BC"/>
    <w:rsid w:val="005B14E0"/>
    <w:rsid w:val="005B15C8"/>
    <w:rsid w:val="005B2025"/>
    <w:rsid w:val="005B27F1"/>
    <w:rsid w:val="005B2846"/>
    <w:rsid w:val="005B2BDA"/>
    <w:rsid w:val="005B2C13"/>
    <w:rsid w:val="005B31DC"/>
    <w:rsid w:val="005B3212"/>
    <w:rsid w:val="005B3691"/>
    <w:rsid w:val="005B3DCF"/>
    <w:rsid w:val="005B4469"/>
    <w:rsid w:val="005B464A"/>
    <w:rsid w:val="005B49DF"/>
    <w:rsid w:val="005B5013"/>
    <w:rsid w:val="005B58B2"/>
    <w:rsid w:val="005B5C84"/>
    <w:rsid w:val="005B6009"/>
    <w:rsid w:val="005B6313"/>
    <w:rsid w:val="005B65C4"/>
    <w:rsid w:val="005B68B2"/>
    <w:rsid w:val="005B6A44"/>
    <w:rsid w:val="005B6B27"/>
    <w:rsid w:val="005B6BC0"/>
    <w:rsid w:val="005B7B8D"/>
    <w:rsid w:val="005C00DD"/>
    <w:rsid w:val="005C0172"/>
    <w:rsid w:val="005C10CE"/>
    <w:rsid w:val="005C2F87"/>
    <w:rsid w:val="005C3686"/>
    <w:rsid w:val="005C3A6A"/>
    <w:rsid w:val="005C428B"/>
    <w:rsid w:val="005C4482"/>
    <w:rsid w:val="005C4661"/>
    <w:rsid w:val="005C4EAD"/>
    <w:rsid w:val="005C4F72"/>
    <w:rsid w:val="005C4FED"/>
    <w:rsid w:val="005C53F5"/>
    <w:rsid w:val="005C57C2"/>
    <w:rsid w:val="005C59EB"/>
    <w:rsid w:val="005C5B44"/>
    <w:rsid w:val="005C5B96"/>
    <w:rsid w:val="005C5BD4"/>
    <w:rsid w:val="005C5BD6"/>
    <w:rsid w:val="005C5FC8"/>
    <w:rsid w:val="005C70F1"/>
    <w:rsid w:val="005C739F"/>
    <w:rsid w:val="005C74DD"/>
    <w:rsid w:val="005C7563"/>
    <w:rsid w:val="005C7A04"/>
    <w:rsid w:val="005D016A"/>
    <w:rsid w:val="005D0768"/>
    <w:rsid w:val="005D0DDE"/>
    <w:rsid w:val="005D0EB4"/>
    <w:rsid w:val="005D120D"/>
    <w:rsid w:val="005D121B"/>
    <w:rsid w:val="005D1C91"/>
    <w:rsid w:val="005D2054"/>
    <w:rsid w:val="005D23D1"/>
    <w:rsid w:val="005D2B44"/>
    <w:rsid w:val="005D334A"/>
    <w:rsid w:val="005D3A98"/>
    <w:rsid w:val="005D3B17"/>
    <w:rsid w:val="005D3DED"/>
    <w:rsid w:val="005D4060"/>
    <w:rsid w:val="005D4443"/>
    <w:rsid w:val="005D4922"/>
    <w:rsid w:val="005D4DCE"/>
    <w:rsid w:val="005D5F72"/>
    <w:rsid w:val="005D62AC"/>
    <w:rsid w:val="005D631C"/>
    <w:rsid w:val="005D63F0"/>
    <w:rsid w:val="005D66B0"/>
    <w:rsid w:val="005D7291"/>
    <w:rsid w:val="005E0007"/>
    <w:rsid w:val="005E03E3"/>
    <w:rsid w:val="005E07B4"/>
    <w:rsid w:val="005E11FC"/>
    <w:rsid w:val="005E1365"/>
    <w:rsid w:val="005E1706"/>
    <w:rsid w:val="005E1EFC"/>
    <w:rsid w:val="005E1FCC"/>
    <w:rsid w:val="005E206E"/>
    <w:rsid w:val="005E20EB"/>
    <w:rsid w:val="005E24A8"/>
    <w:rsid w:val="005E27AC"/>
    <w:rsid w:val="005E27E0"/>
    <w:rsid w:val="005E290B"/>
    <w:rsid w:val="005E3602"/>
    <w:rsid w:val="005E367F"/>
    <w:rsid w:val="005E473B"/>
    <w:rsid w:val="005E4FFA"/>
    <w:rsid w:val="005E5F9D"/>
    <w:rsid w:val="005E634B"/>
    <w:rsid w:val="005E6484"/>
    <w:rsid w:val="005E71FB"/>
    <w:rsid w:val="005E7673"/>
    <w:rsid w:val="005E78A6"/>
    <w:rsid w:val="005E7A14"/>
    <w:rsid w:val="005F04D1"/>
    <w:rsid w:val="005F0B8A"/>
    <w:rsid w:val="005F184B"/>
    <w:rsid w:val="005F1AC2"/>
    <w:rsid w:val="005F2815"/>
    <w:rsid w:val="005F2F7D"/>
    <w:rsid w:val="005F370D"/>
    <w:rsid w:val="005F3961"/>
    <w:rsid w:val="005F3B10"/>
    <w:rsid w:val="005F4310"/>
    <w:rsid w:val="005F441A"/>
    <w:rsid w:val="005F453E"/>
    <w:rsid w:val="005F4A1F"/>
    <w:rsid w:val="005F4A43"/>
    <w:rsid w:val="005F4CBC"/>
    <w:rsid w:val="005F56A1"/>
    <w:rsid w:val="005F63DE"/>
    <w:rsid w:val="005F6857"/>
    <w:rsid w:val="005F6B01"/>
    <w:rsid w:val="005F6F37"/>
    <w:rsid w:val="005F7B58"/>
    <w:rsid w:val="005F7DB3"/>
    <w:rsid w:val="006011DF"/>
    <w:rsid w:val="0060168E"/>
    <w:rsid w:val="00601707"/>
    <w:rsid w:val="0060172F"/>
    <w:rsid w:val="00601CAE"/>
    <w:rsid w:val="00601FD2"/>
    <w:rsid w:val="00602059"/>
    <w:rsid w:val="00602465"/>
    <w:rsid w:val="006029BB"/>
    <w:rsid w:val="00602D18"/>
    <w:rsid w:val="00602FC3"/>
    <w:rsid w:val="006033A8"/>
    <w:rsid w:val="0060347C"/>
    <w:rsid w:val="00603774"/>
    <w:rsid w:val="006037A9"/>
    <w:rsid w:val="006050CF"/>
    <w:rsid w:val="00605398"/>
    <w:rsid w:val="006054F9"/>
    <w:rsid w:val="00605667"/>
    <w:rsid w:val="006064FE"/>
    <w:rsid w:val="00606BBF"/>
    <w:rsid w:val="00606C65"/>
    <w:rsid w:val="00607AAD"/>
    <w:rsid w:val="00610EF6"/>
    <w:rsid w:val="00610FB0"/>
    <w:rsid w:val="00611179"/>
    <w:rsid w:val="00611F32"/>
    <w:rsid w:val="00612368"/>
    <w:rsid w:val="006132B8"/>
    <w:rsid w:val="00613482"/>
    <w:rsid w:val="00613D7F"/>
    <w:rsid w:val="006148E0"/>
    <w:rsid w:val="00614B5F"/>
    <w:rsid w:val="00614EC8"/>
    <w:rsid w:val="00615436"/>
    <w:rsid w:val="00615A93"/>
    <w:rsid w:val="00615DC9"/>
    <w:rsid w:val="00615DE5"/>
    <w:rsid w:val="00615FC4"/>
    <w:rsid w:val="00616212"/>
    <w:rsid w:val="006162AD"/>
    <w:rsid w:val="0061630F"/>
    <w:rsid w:val="00616701"/>
    <w:rsid w:val="00616888"/>
    <w:rsid w:val="00616C8A"/>
    <w:rsid w:val="00616DE8"/>
    <w:rsid w:val="0061757A"/>
    <w:rsid w:val="0061794E"/>
    <w:rsid w:val="00617FC3"/>
    <w:rsid w:val="0062022F"/>
    <w:rsid w:val="00620D87"/>
    <w:rsid w:val="00620E8F"/>
    <w:rsid w:val="006210D7"/>
    <w:rsid w:val="006213CE"/>
    <w:rsid w:val="0062160D"/>
    <w:rsid w:val="00621931"/>
    <w:rsid w:val="00621F0E"/>
    <w:rsid w:val="00622436"/>
    <w:rsid w:val="0062270A"/>
    <w:rsid w:val="00622AB6"/>
    <w:rsid w:val="00622AE7"/>
    <w:rsid w:val="00622C35"/>
    <w:rsid w:val="00622F13"/>
    <w:rsid w:val="00622F27"/>
    <w:rsid w:val="0062315E"/>
    <w:rsid w:val="006232DA"/>
    <w:rsid w:val="00623358"/>
    <w:rsid w:val="00623914"/>
    <w:rsid w:val="00623A95"/>
    <w:rsid w:val="00623FE8"/>
    <w:rsid w:val="0062412D"/>
    <w:rsid w:val="0062580C"/>
    <w:rsid w:val="00625D95"/>
    <w:rsid w:val="00626DC2"/>
    <w:rsid w:val="00626E94"/>
    <w:rsid w:val="00627FDA"/>
    <w:rsid w:val="006308AA"/>
    <w:rsid w:val="00630E62"/>
    <w:rsid w:val="0063272E"/>
    <w:rsid w:val="006327BA"/>
    <w:rsid w:val="00633A04"/>
    <w:rsid w:val="0063432D"/>
    <w:rsid w:val="00634A12"/>
    <w:rsid w:val="006352B7"/>
    <w:rsid w:val="0063541D"/>
    <w:rsid w:val="006358AE"/>
    <w:rsid w:val="00635CD4"/>
    <w:rsid w:val="00635EE8"/>
    <w:rsid w:val="00636428"/>
    <w:rsid w:val="00636AE1"/>
    <w:rsid w:val="00637962"/>
    <w:rsid w:val="00637F17"/>
    <w:rsid w:val="006414C5"/>
    <w:rsid w:val="006419C0"/>
    <w:rsid w:val="00641A55"/>
    <w:rsid w:val="00641AC9"/>
    <w:rsid w:val="00641BCB"/>
    <w:rsid w:val="00641C2C"/>
    <w:rsid w:val="00641CAA"/>
    <w:rsid w:val="00641F13"/>
    <w:rsid w:val="006423A2"/>
    <w:rsid w:val="006427BE"/>
    <w:rsid w:val="006427E3"/>
    <w:rsid w:val="00642B0E"/>
    <w:rsid w:val="0064349C"/>
    <w:rsid w:val="00643D39"/>
    <w:rsid w:val="00643E60"/>
    <w:rsid w:val="006445A7"/>
    <w:rsid w:val="006447A5"/>
    <w:rsid w:val="0064483F"/>
    <w:rsid w:val="00644BBC"/>
    <w:rsid w:val="00644DB6"/>
    <w:rsid w:val="00644F00"/>
    <w:rsid w:val="00645170"/>
    <w:rsid w:val="006451E8"/>
    <w:rsid w:val="006454B1"/>
    <w:rsid w:val="0064556A"/>
    <w:rsid w:val="00646026"/>
    <w:rsid w:val="0064674B"/>
    <w:rsid w:val="00646E38"/>
    <w:rsid w:val="00647018"/>
    <w:rsid w:val="0065084C"/>
    <w:rsid w:val="00650A15"/>
    <w:rsid w:val="00650B58"/>
    <w:rsid w:val="00650F2C"/>
    <w:rsid w:val="00650F75"/>
    <w:rsid w:val="006517B8"/>
    <w:rsid w:val="006521B5"/>
    <w:rsid w:val="006522B3"/>
    <w:rsid w:val="006525B0"/>
    <w:rsid w:val="006528A8"/>
    <w:rsid w:val="0065347B"/>
    <w:rsid w:val="00653803"/>
    <w:rsid w:val="00653CBF"/>
    <w:rsid w:val="00654077"/>
    <w:rsid w:val="006540E2"/>
    <w:rsid w:val="006541A3"/>
    <w:rsid w:val="0065454E"/>
    <w:rsid w:val="006546F2"/>
    <w:rsid w:val="006549BF"/>
    <w:rsid w:val="00654A07"/>
    <w:rsid w:val="006550EC"/>
    <w:rsid w:val="006551F1"/>
    <w:rsid w:val="00655458"/>
    <w:rsid w:val="00655850"/>
    <w:rsid w:val="006567B8"/>
    <w:rsid w:val="00657828"/>
    <w:rsid w:val="00657949"/>
    <w:rsid w:val="00657F63"/>
    <w:rsid w:val="006604AD"/>
    <w:rsid w:val="006608A7"/>
    <w:rsid w:val="006620D7"/>
    <w:rsid w:val="00662509"/>
    <w:rsid w:val="006626DB"/>
    <w:rsid w:val="006628D1"/>
    <w:rsid w:val="00662D09"/>
    <w:rsid w:val="00663212"/>
    <w:rsid w:val="0066342C"/>
    <w:rsid w:val="0066456A"/>
    <w:rsid w:val="0066463C"/>
    <w:rsid w:val="00664902"/>
    <w:rsid w:val="00664D9C"/>
    <w:rsid w:val="006667C4"/>
    <w:rsid w:val="0066741F"/>
    <w:rsid w:val="00667A36"/>
    <w:rsid w:val="006704C8"/>
    <w:rsid w:val="006708E2"/>
    <w:rsid w:val="00671005"/>
    <w:rsid w:val="0067111C"/>
    <w:rsid w:val="0067168B"/>
    <w:rsid w:val="0067177B"/>
    <w:rsid w:val="0067178E"/>
    <w:rsid w:val="00671808"/>
    <w:rsid w:val="006718F3"/>
    <w:rsid w:val="006719D5"/>
    <w:rsid w:val="00671F4E"/>
    <w:rsid w:val="00672159"/>
    <w:rsid w:val="00672166"/>
    <w:rsid w:val="00672699"/>
    <w:rsid w:val="00673610"/>
    <w:rsid w:val="00673805"/>
    <w:rsid w:val="00673913"/>
    <w:rsid w:val="00673AA1"/>
    <w:rsid w:val="00673C97"/>
    <w:rsid w:val="006748F8"/>
    <w:rsid w:val="00674B3B"/>
    <w:rsid w:val="00675A2D"/>
    <w:rsid w:val="00676AE3"/>
    <w:rsid w:val="00676F13"/>
    <w:rsid w:val="00677CAE"/>
    <w:rsid w:val="0068046C"/>
    <w:rsid w:val="006809C2"/>
    <w:rsid w:val="00680B80"/>
    <w:rsid w:val="00680F48"/>
    <w:rsid w:val="00680F5D"/>
    <w:rsid w:val="00680FD5"/>
    <w:rsid w:val="0068133E"/>
    <w:rsid w:val="006815A1"/>
    <w:rsid w:val="0068167A"/>
    <w:rsid w:val="00681A88"/>
    <w:rsid w:val="00681ADE"/>
    <w:rsid w:val="00681D01"/>
    <w:rsid w:val="00681DE2"/>
    <w:rsid w:val="00682277"/>
    <w:rsid w:val="0068241D"/>
    <w:rsid w:val="0068249A"/>
    <w:rsid w:val="00682EFF"/>
    <w:rsid w:val="006830E4"/>
    <w:rsid w:val="00683434"/>
    <w:rsid w:val="00683EC6"/>
    <w:rsid w:val="00684112"/>
    <w:rsid w:val="0068475D"/>
    <w:rsid w:val="00684815"/>
    <w:rsid w:val="006849BA"/>
    <w:rsid w:val="006850D5"/>
    <w:rsid w:val="006857B8"/>
    <w:rsid w:val="00685B6E"/>
    <w:rsid w:val="006867D9"/>
    <w:rsid w:val="00687203"/>
    <w:rsid w:val="0068791B"/>
    <w:rsid w:val="00690265"/>
    <w:rsid w:val="00690408"/>
    <w:rsid w:val="00690FC6"/>
    <w:rsid w:val="006912F0"/>
    <w:rsid w:val="006915AB"/>
    <w:rsid w:val="006916AD"/>
    <w:rsid w:val="006919F0"/>
    <w:rsid w:val="00692C5D"/>
    <w:rsid w:val="006939B5"/>
    <w:rsid w:val="00693C92"/>
    <w:rsid w:val="00693C96"/>
    <w:rsid w:val="00693EB6"/>
    <w:rsid w:val="006940F2"/>
    <w:rsid w:val="00694CF9"/>
    <w:rsid w:val="006956E0"/>
    <w:rsid w:val="0069639A"/>
    <w:rsid w:val="006963C3"/>
    <w:rsid w:val="006966F5"/>
    <w:rsid w:val="006976C2"/>
    <w:rsid w:val="00697990"/>
    <w:rsid w:val="006A0036"/>
    <w:rsid w:val="006A0129"/>
    <w:rsid w:val="006A085E"/>
    <w:rsid w:val="006A09C8"/>
    <w:rsid w:val="006A0FB9"/>
    <w:rsid w:val="006A1582"/>
    <w:rsid w:val="006A217F"/>
    <w:rsid w:val="006A2473"/>
    <w:rsid w:val="006A3766"/>
    <w:rsid w:val="006A39B7"/>
    <w:rsid w:val="006A3E0E"/>
    <w:rsid w:val="006A3E42"/>
    <w:rsid w:val="006A4C8B"/>
    <w:rsid w:val="006A53C0"/>
    <w:rsid w:val="006A56FA"/>
    <w:rsid w:val="006A5D49"/>
    <w:rsid w:val="006A6115"/>
    <w:rsid w:val="006A7428"/>
    <w:rsid w:val="006A795B"/>
    <w:rsid w:val="006A7FAC"/>
    <w:rsid w:val="006B04A8"/>
    <w:rsid w:val="006B069A"/>
    <w:rsid w:val="006B0A78"/>
    <w:rsid w:val="006B1057"/>
    <w:rsid w:val="006B16C3"/>
    <w:rsid w:val="006B1A51"/>
    <w:rsid w:val="006B231E"/>
    <w:rsid w:val="006B248D"/>
    <w:rsid w:val="006B29D0"/>
    <w:rsid w:val="006B2AE3"/>
    <w:rsid w:val="006B2B2E"/>
    <w:rsid w:val="006B3B00"/>
    <w:rsid w:val="006B3B90"/>
    <w:rsid w:val="006B3BDE"/>
    <w:rsid w:val="006B3EC1"/>
    <w:rsid w:val="006B41C8"/>
    <w:rsid w:val="006B427B"/>
    <w:rsid w:val="006B42F7"/>
    <w:rsid w:val="006B494D"/>
    <w:rsid w:val="006B4C90"/>
    <w:rsid w:val="006B4E56"/>
    <w:rsid w:val="006B507D"/>
    <w:rsid w:val="006B53A2"/>
    <w:rsid w:val="006B560F"/>
    <w:rsid w:val="006B5893"/>
    <w:rsid w:val="006B5D36"/>
    <w:rsid w:val="006B5DEE"/>
    <w:rsid w:val="006B5EC1"/>
    <w:rsid w:val="006B6D0D"/>
    <w:rsid w:val="006B6E31"/>
    <w:rsid w:val="006B7A40"/>
    <w:rsid w:val="006B7D35"/>
    <w:rsid w:val="006C09C5"/>
    <w:rsid w:val="006C0C47"/>
    <w:rsid w:val="006C129A"/>
    <w:rsid w:val="006C1599"/>
    <w:rsid w:val="006C18A4"/>
    <w:rsid w:val="006C19DF"/>
    <w:rsid w:val="006C22F7"/>
    <w:rsid w:val="006C2397"/>
    <w:rsid w:val="006C28D5"/>
    <w:rsid w:val="006C2AEB"/>
    <w:rsid w:val="006C3181"/>
    <w:rsid w:val="006C3200"/>
    <w:rsid w:val="006C480A"/>
    <w:rsid w:val="006C4A0F"/>
    <w:rsid w:val="006C4D26"/>
    <w:rsid w:val="006C50AD"/>
    <w:rsid w:val="006C57A6"/>
    <w:rsid w:val="006C58CD"/>
    <w:rsid w:val="006C5A12"/>
    <w:rsid w:val="006C5EB3"/>
    <w:rsid w:val="006C602E"/>
    <w:rsid w:val="006C61EA"/>
    <w:rsid w:val="006C651F"/>
    <w:rsid w:val="006C6791"/>
    <w:rsid w:val="006C6F21"/>
    <w:rsid w:val="006C732F"/>
    <w:rsid w:val="006D0334"/>
    <w:rsid w:val="006D0970"/>
    <w:rsid w:val="006D22DA"/>
    <w:rsid w:val="006D24D4"/>
    <w:rsid w:val="006D2C0A"/>
    <w:rsid w:val="006D3263"/>
    <w:rsid w:val="006D3A4B"/>
    <w:rsid w:val="006D3CBD"/>
    <w:rsid w:val="006D4101"/>
    <w:rsid w:val="006D4FB8"/>
    <w:rsid w:val="006D5164"/>
    <w:rsid w:val="006D529A"/>
    <w:rsid w:val="006D586F"/>
    <w:rsid w:val="006D5B88"/>
    <w:rsid w:val="006D5D05"/>
    <w:rsid w:val="006D64FB"/>
    <w:rsid w:val="006D653D"/>
    <w:rsid w:val="006D6550"/>
    <w:rsid w:val="006D6F52"/>
    <w:rsid w:val="006D6F99"/>
    <w:rsid w:val="006D6FB5"/>
    <w:rsid w:val="006D73D5"/>
    <w:rsid w:val="006D7550"/>
    <w:rsid w:val="006D77AD"/>
    <w:rsid w:val="006D7994"/>
    <w:rsid w:val="006E04CA"/>
    <w:rsid w:val="006E04ED"/>
    <w:rsid w:val="006E0BCD"/>
    <w:rsid w:val="006E1936"/>
    <w:rsid w:val="006E1A38"/>
    <w:rsid w:val="006E1C2F"/>
    <w:rsid w:val="006E1DAD"/>
    <w:rsid w:val="006E1EE8"/>
    <w:rsid w:val="006E25AC"/>
    <w:rsid w:val="006E2920"/>
    <w:rsid w:val="006E371A"/>
    <w:rsid w:val="006E3E36"/>
    <w:rsid w:val="006E4074"/>
    <w:rsid w:val="006E4A56"/>
    <w:rsid w:val="006E4AAB"/>
    <w:rsid w:val="006E4DC4"/>
    <w:rsid w:val="006E5264"/>
    <w:rsid w:val="006E5CD5"/>
    <w:rsid w:val="006E69E8"/>
    <w:rsid w:val="006E73E2"/>
    <w:rsid w:val="006F010C"/>
    <w:rsid w:val="006F02E2"/>
    <w:rsid w:val="006F04A9"/>
    <w:rsid w:val="006F0A33"/>
    <w:rsid w:val="006F0B1F"/>
    <w:rsid w:val="006F1014"/>
    <w:rsid w:val="006F1461"/>
    <w:rsid w:val="006F14F6"/>
    <w:rsid w:val="006F18B2"/>
    <w:rsid w:val="006F1924"/>
    <w:rsid w:val="006F193C"/>
    <w:rsid w:val="006F1C18"/>
    <w:rsid w:val="006F1DA4"/>
    <w:rsid w:val="006F1E85"/>
    <w:rsid w:val="006F1F74"/>
    <w:rsid w:val="006F27EA"/>
    <w:rsid w:val="006F33E9"/>
    <w:rsid w:val="006F3471"/>
    <w:rsid w:val="006F380D"/>
    <w:rsid w:val="006F416D"/>
    <w:rsid w:val="006F464F"/>
    <w:rsid w:val="006F4832"/>
    <w:rsid w:val="006F4BF3"/>
    <w:rsid w:val="006F5293"/>
    <w:rsid w:val="006F550B"/>
    <w:rsid w:val="006F5E1A"/>
    <w:rsid w:val="006F5F2C"/>
    <w:rsid w:val="006F6109"/>
    <w:rsid w:val="006F647B"/>
    <w:rsid w:val="006F6552"/>
    <w:rsid w:val="006F688B"/>
    <w:rsid w:val="006F6C5F"/>
    <w:rsid w:val="006F70E8"/>
    <w:rsid w:val="006F774C"/>
    <w:rsid w:val="006F79D7"/>
    <w:rsid w:val="007003D4"/>
    <w:rsid w:val="00700C58"/>
    <w:rsid w:val="00700E32"/>
    <w:rsid w:val="00701810"/>
    <w:rsid w:val="00701DD0"/>
    <w:rsid w:val="00702782"/>
    <w:rsid w:val="00702A21"/>
    <w:rsid w:val="00702AD8"/>
    <w:rsid w:val="00702E42"/>
    <w:rsid w:val="00703044"/>
    <w:rsid w:val="00703056"/>
    <w:rsid w:val="00703ADC"/>
    <w:rsid w:val="00703D72"/>
    <w:rsid w:val="00703F4A"/>
    <w:rsid w:val="00704046"/>
    <w:rsid w:val="007043C3"/>
    <w:rsid w:val="00704417"/>
    <w:rsid w:val="007046F4"/>
    <w:rsid w:val="00704F46"/>
    <w:rsid w:val="007060A7"/>
    <w:rsid w:val="007065A6"/>
    <w:rsid w:val="007068CF"/>
    <w:rsid w:val="007069FC"/>
    <w:rsid w:val="00706EE0"/>
    <w:rsid w:val="007074A7"/>
    <w:rsid w:val="00707576"/>
    <w:rsid w:val="00707A47"/>
    <w:rsid w:val="00707A98"/>
    <w:rsid w:val="00707DBA"/>
    <w:rsid w:val="007100B5"/>
    <w:rsid w:val="00710683"/>
    <w:rsid w:val="0071073F"/>
    <w:rsid w:val="00711578"/>
    <w:rsid w:val="0071182B"/>
    <w:rsid w:val="00711831"/>
    <w:rsid w:val="00711B5F"/>
    <w:rsid w:val="00711F77"/>
    <w:rsid w:val="00711FBA"/>
    <w:rsid w:val="00712223"/>
    <w:rsid w:val="007123B5"/>
    <w:rsid w:val="00712700"/>
    <w:rsid w:val="00712959"/>
    <w:rsid w:val="00712C1D"/>
    <w:rsid w:val="00712D7C"/>
    <w:rsid w:val="00713C0B"/>
    <w:rsid w:val="0071401F"/>
    <w:rsid w:val="007140D1"/>
    <w:rsid w:val="007149B7"/>
    <w:rsid w:val="00714AAE"/>
    <w:rsid w:val="00714EB5"/>
    <w:rsid w:val="00715594"/>
    <w:rsid w:val="0071564B"/>
    <w:rsid w:val="0071573E"/>
    <w:rsid w:val="00715742"/>
    <w:rsid w:val="00715A18"/>
    <w:rsid w:val="00716855"/>
    <w:rsid w:val="00716A74"/>
    <w:rsid w:val="00716F65"/>
    <w:rsid w:val="00717049"/>
    <w:rsid w:val="007170F3"/>
    <w:rsid w:val="00717C46"/>
    <w:rsid w:val="00720224"/>
    <w:rsid w:val="007211F8"/>
    <w:rsid w:val="0072154C"/>
    <w:rsid w:val="00721784"/>
    <w:rsid w:val="007219D2"/>
    <w:rsid w:val="00722080"/>
    <w:rsid w:val="007228BE"/>
    <w:rsid w:val="00722FCA"/>
    <w:rsid w:val="0072327B"/>
    <w:rsid w:val="00723F9F"/>
    <w:rsid w:val="00724A22"/>
    <w:rsid w:val="00724E35"/>
    <w:rsid w:val="007254F8"/>
    <w:rsid w:val="007256EA"/>
    <w:rsid w:val="00725B3B"/>
    <w:rsid w:val="00725CD6"/>
    <w:rsid w:val="007260C1"/>
    <w:rsid w:val="00726940"/>
    <w:rsid w:val="00727612"/>
    <w:rsid w:val="007308E6"/>
    <w:rsid w:val="007312AF"/>
    <w:rsid w:val="007313D5"/>
    <w:rsid w:val="0073185B"/>
    <w:rsid w:val="007318F1"/>
    <w:rsid w:val="00731E1D"/>
    <w:rsid w:val="00731FFD"/>
    <w:rsid w:val="00732946"/>
    <w:rsid w:val="007334C9"/>
    <w:rsid w:val="00733609"/>
    <w:rsid w:val="0073399F"/>
    <w:rsid w:val="00733E3A"/>
    <w:rsid w:val="007349EB"/>
    <w:rsid w:val="00734EEB"/>
    <w:rsid w:val="00735284"/>
    <w:rsid w:val="00735728"/>
    <w:rsid w:val="00735A98"/>
    <w:rsid w:val="007360F9"/>
    <w:rsid w:val="00736506"/>
    <w:rsid w:val="00736511"/>
    <w:rsid w:val="00736F19"/>
    <w:rsid w:val="0073740D"/>
    <w:rsid w:val="00737445"/>
    <w:rsid w:val="00740288"/>
    <w:rsid w:val="00740836"/>
    <w:rsid w:val="00740A49"/>
    <w:rsid w:val="0074136B"/>
    <w:rsid w:val="007414AF"/>
    <w:rsid w:val="0074231E"/>
    <w:rsid w:val="007433AC"/>
    <w:rsid w:val="00743442"/>
    <w:rsid w:val="007435AE"/>
    <w:rsid w:val="0074479E"/>
    <w:rsid w:val="00744876"/>
    <w:rsid w:val="00744A99"/>
    <w:rsid w:val="00744ABB"/>
    <w:rsid w:val="0074557C"/>
    <w:rsid w:val="00745D22"/>
    <w:rsid w:val="00745F77"/>
    <w:rsid w:val="00746F51"/>
    <w:rsid w:val="00747027"/>
    <w:rsid w:val="007470CD"/>
    <w:rsid w:val="00747118"/>
    <w:rsid w:val="007471E5"/>
    <w:rsid w:val="007473F5"/>
    <w:rsid w:val="00747F53"/>
    <w:rsid w:val="00750809"/>
    <w:rsid w:val="00750ACA"/>
    <w:rsid w:val="00750F4D"/>
    <w:rsid w:val="0075157D"/>
    <w:rsid w:val="0075288F"/>
    <w:rsid w:val="00752EEE"/>
    <w:rsid w:val="00753046"/>
    <w:rsid w:val="007534CA"/>
    <w:rsid w:val="0075352A"/>
    <w:rsid w:val="0075374C"/>
    <w:rsid w:val="00753859"/>
    <w:rsid w:val="007538D9"/>
    <w:rsid w:val="00754197"/>
    <w:rsid w:val="00754BF8"/>
    <w:rsid w:val="00754CF1"/>
    <w:rsid w:val="00754E78"/>
    <w:rsid w:val="0075510D"/>
    <w:rsid w:val="00756217"/>
    <w:rsid w:val="00756792"/>
    <w:rsid w:val="00757356"/>
    <w:rsid w:val="00757DE3"/>
    <w:rsid w:val="007604C4"/>
    <w:rsid w:val="007605AD"/>
    <w:rsid w:val="00760784"/>
    <w:rsid w:val="00760968"/>
    <w:rsid w:val="007611E0"/>
    <w:rsid w:val="00761240"/>
    <w:rsid w:val="007616F8"/>
    <w:rsid w:val="007617E4"/>
    <w:rsid w:val="00761E33"/>
    <w:rsid w:val="007622C6"/>
    <w:rsid w:val="0076297E"/>
    <w:rsid w:val="007629DB"/>
    <w:rsid w:val="00762C6D"/>
    <w:rsid w:val="00762E0D"/>
    <w:rsid w:val="007633C5"/>
    <w:rsid w:val="007634C1"/>
    <w:rsid w:val="00763851"/>
    <w:rsid w:val="00763E23"/>
    <w:rsid w:val="007641B0"/>
    <w:rsid w:val="007641D2"/>
    <w:rsid w:val="00764275"/>
    <w:rsid w:val="00764A10"/>
    <w:rsid w:val="00765276"/>
    <w:rsid w:val="0076540A"/>
    <w:rsid w:val="0076575B"/>
    <w:rsid w:val="007659A2"/>
    <w:rsid w:val="0076694E"/>
    <w:rsid w:val="00767266"/>
    <w:rsid w:val="00770661"/>
    <w:rsid w:val="00770B08"/>
    <w:rsid w:val="00770C6B"/>
    <w:rsid w:val="00771126"/>
    <w:rsid w:val="007720AC"/>
    <w:rsid w:val="007739D4"/>
    <w:rsid w:val="007744A3"/>
    <w:rsid w:val="0077456C"/>
    <w:rsid w:val="00774A21"/>
    <w:rsid w:val="00774E07"/>
    <w:rsid w:val="00775400"/>
    <w:rsid w:val="0077597F"/>
    <w:rsid w:val="00775BB6"/>
    <w:rsid w:val="00775C27"/>
    <w:rsid w:val="00776050"/>
    <w:rsid w:val="0077610A"/>
    <w:rsid w:val="007765C3"/>
    <w:rsid w:val="00777415"/>
    <w:rsid w:val="007774C5"/>
    <w:rsid w:val="00777522"/>
    <w:rsid w:val="0077781A"/>
    <w:rsid w:val="00777D31"/>
    <w:rsid w:val="00780B65"/>
    <w:rsid w:val="00780F07"/>
    <w:rsid w:val="00781557"/>
    <w:rsid w:val="00781807"/>
    <w:rsid w:val="00782DAC"/>
    <w:rsid w:val="0078318B"/>
    <w:rsid w:val="00783772"/>
    <w:rsid w:val="00783D8E"/>
    <w:rsid w:val="00784066"/>
    <w:rsid w:val="00784E22"/>
    <w:rsid w:val="00785292"/>
    <w:rsid w:val="007855FB"/>
    <w:rsid w:val="0078563A"/>
    <w:rsid w:val="007856BD"/>
    <w:rsid w:val="00785875"/>
    <w:rsid w:val="00785FD5"/>
    <w:rsid w:val="007864EE"/>
    <w:rsid w:val="007868BD"/>
    <w:rsid w:val="00786953"/>
    <w:rsid w:val="00786C9A"/>
    <w:rsid w:val="00787F5E"/>
    <w:rsid w:val="00790512"/>
    <w:rsid w:val="00790AE8"/>
    <w:rsid w:val="00790B35"/>
    <w:rsid w:val="00791757"/>
    <w:rsid w:val="00793128"/>
    <w:rsid w:val="007932EF"/>
    <w:rsid w:val="007934F0"/>
    <w:rsid w:val="00793ACD"/>
    <w:rsid w:val="00793E36"/>
    <w:rsid w:val="00793F48"/>
    <w:rsid w:val="00794371"/>
    <w:rsid w:val="007947B9"/>
    <w:rsid w:val="00795240"/>
    <w:rsid w:val="0079535A"/>
    <w:rsid w:val="00795C0B"/>
    <w:rsid w:val="0079614B"/>
    <w:rsid w:val="00796231"/>
    <w:rsid w:val="00796B34"/>
    <w:rsid w:val="00797129"/>
    <w:rsid w:val="007A04EE"/>
    <w:rsid w:val="007A0701"/>
    <w:rsid w:val="007A1172"/>
    <w:rsid w:val="007A11D7"/>
    <w:rsid w:val="007A17C9"/>
    <w:rsid w:val="007A1B07"/>
    <w:rsid w:val="007A31CC"/>
    <w:rsid w:val="007A3C76"/>
    <w:rsid w:val="007A45ED"/>
    <w:rsid w:val="007A4A33"/>
    <w:rsid w:val="007A4C93"/>
    <w:rsid w:val="007A4CAC"/>
    <w:rsid w:val="007A511B"/>
    <w:rsid w:val="007A5766"/>
    <w:rsid w:val="007A5E72"/>
    <w:rsid w:val="007A6AE1"/>
    <w:rsid w:val="007A7033"/>
    <w:rsid w:val="007A7828"/>
    <w:rsid w:val="007A789D"/>
    <w:rsid w:val="007A7F72"/>
    <w:rsid w:val="007A7FEB"/>
    <w:rsid w:val="007B05F6"/>
    <w:rsid w:val="007B072D"/>
    <w:rsid w:val="007B1E14"/>
    <w:rsid w:val="007B2533"/>
    <w:rsid w:val="007B2BEA"/>
    <w:rsid w:val="007B3025"/>
    <w:rsid w:val="007B3029"/>
    <w:rsid w:val="007B32E7"/>
    <w:rsid w:val="007B368E"/>
    <w:rsid w:val="007B3C21"/>
    <w:rsid w:val="007B53D5"/>
    <w:rsid w:val="007B5777"/>
    <w:rsid w:val="007B6295"/>
    <w:rsid w:val="007B7060"/>
    <w:rsid w:val="007B7E96"/>
    <w:rsid w:val="007C0961"/>
    <w:rsid w:val="007C0C63"/>
    <w:rsid w:val="007C0E41"/>
    <w:rsid w:val="007C1193"/>
    <w:rsid w:val="007C119D"/>
    <w:rsid w:val="007C1835"/>
    <w:rsid w:val="007C1893"/>
    <w:rsid w:val="007C1F21"/>
    <w:rsid w:val="007C28A8"/>
    <w:rsid w:val="007C29B9"/>
    <w:rsid w:val="007C2EDA"/>
    <w:rsid w:val="007C306E"/>
    <w:rsid w:val="007C3D55"/>
    <w:rsid w:val="007C3F59"/>
    <w:rsid w:val="007C4615"/>
    <w:rsid w:val="007C4C4B"/>
    <w:rsid w:val="007C54AE"/>
    <w:rsid w:val="007C55A2"/>
    <w:rsid w:val="007C5A10"/>
    <w:rsid w:val="007C5F32"/>
    <w:rsid w:val="007C6970"/>
    <w:rsid w:val="007C6D39"/>
    <w:rsid w:val="007C6F79"/>
    <w:rsid w:val="007C761C"/>
    <w:rsid w:val="007C7681"/>
    <w:rsid w:val="007C7B45"/>
    <w:rsid w:val="007D0087"/>
    <w:rsid w:val="007D04B6"/>
    <w:rsid w:val="007D0BFF"/>
    <w:rsid w:val="007D0C0A"/>
    <w:rsid w:val="007D0EE0"/>
    <w:rsid w:val="007D1035"/>
    <w:rsid w:val="007D13C7"/>
    <w:rsid w:val="007D14AF"/>
    <w:rsid w:val="007D15CC"/>
    <w:rsid w:val="007D15EF"/>
    <w:rsid w:val="007D1798"/>
    <w:rsid w:val="007D1CAB"/>
    <w:rsid w:val="007D22AE"/>
    <w:rsid w:val="007D2633"/>
    <w:rsid w:val="007D26BF"/>
    <w:rsid w:val="007D30FC"/>
    <w:rsid w:val="007D3504"/>
    <w:rsid w:val="007D3832"/>
    <w:rsid w:val="007D3DFE"/>
    <w:rsid w:val="007D472B"/>
    <w:rsid w:val="007D5348"/>
    <w:rsid w:val="007D56EB"/>
    <w:rsid w:val="007D5B2F"/>
    <w:rsid w:val="007D5E9A"/>
    <w:rsid w:val="007D65DF"/>
    <w:rsid w:val="007D7832"/>
    <w:rsid w:val="007D7C58"/>
    <w:rsid w:val="007D7E59"/>
    <w:rsid w:val="007E0681"/>
    <w:rsid w:val="007E0B1C"/>
    <w:rsid w:val="007E0CE1"/>
    <w:rsid w:val="007E13CF"/>
    <w:rsid w:val="007E14EE"/>
    <w:rsid w:val="007E1583"/>
    <w:rsid w:val="007E182C"/>
    <w:rsid w:val="007E1A75"/>
    <w:rsid w:val="007E221F"/>
    <w:rsid w:val="007E28DF"/>
    <w:rsid w:val="007E2EDD"/>
    <w:rsid w:val="007E30C2"/>
    <w:rsid w:val="007E322D"/>
    <w:rsid w:val="007E3B8D"/>
    <w:rsid w:val="007E430C"/>
    <w:rsid w:val="007E4914"/>
    <w:rsid w:val="007E4CD2"/>
    <w:rsid w:val="007E4F0F"/>
    <w:rsid w:val="007E54CD"/>
    <w:rsid w:val="007E5CFA"/>
    <w:rsid w:val="007E6645"/>
    <w:rsid w:val="007E689B"/>
    <w:rsid w:val="007E6A05"/>
    <w:rsid w:val="007E7227"/>
    <w:rsid w:val="007E7DD7"/>
    <w:rsid w:val="007E7F6E"/>
    <w:rsid w:val="007F0E1C"/>
    <w:rsid w:val="007F17A1"/>
    <w:rsid w:val="007F2212"/>
    <w:rsid w:val="007F2F5C"/>
    <w:rsid w:val="007F35D2"/>
    <w:rsid w:val="007F36B9"/>
    <w:rsid w:val="007F3E63"/>
    <w:rsid w:val="007F4041"/>
    <w:rsid w:val="007F4194"/>
    <w:rsid w:val="007F4E71"/>
    <w:rsid w:val="007F5285"/>
    <w:rsid w:val="007F5A9D"/>
    <w:rsid w:val="007F5B89"/>
    <w:rsid w:val="007F5BFA"/>
    <w:rsid w:val="007F5FBF"/>
    <w:rsid w:val="007F6243"/>
    <w:rsid w:val="007F629C"/>
    <w:rsid w:val="007F71E7"/>
    <w:rsid w:val="0080273A"/>
    <w:rsid w:val="00802A05"/>
    <w:rsid w:val="00802E04"/>
    <w:rsid w:val="00803091"/>
    <w:rsid w:val="008030FE"/>
    <w:rsid w:val="008034C2"/>
    <w:rsid w:val="00803CDD"/>
    <w:rsid w:val="008040DB"/>
    <w:rsid w:val="00804D95"/>
    <w:rsid w:val="00805B5F"/>
    <w:rsid w:val="00805CA8"/>
    <w:rsid w:val="00805CF9"/>
    <w:rsid w:val="008071D4"/>
    <w:rsid w:val="008071DB"/>
    <w:rsid w:val="0080772D"/>
    <w:rsid w:val="00807974"/>
    <w:rsid w:val="00807A3D"/>
    <w:rsid w:val="008100A6"/>
    <w:rsid w:val="00810167"/>
    <w:rsid w:val="00810A54"/>
    <w:rsid w:val="00810BAE"/>
    <w:rsid w:val="00810E7F"/>
    <w:rsid w:val="00811A16"/>
    <w:rsid w:val="00811ED4"/>
    <w:rsid w:val="0081293C"/>
    <w:rsid w:val="00812BED"/>
    <w:rsid w:val="00812D3B"/>
    <w:rsid w:val="008132F6"/>
    <w:rsid w:val="00813730"/>
    <w:rsid w:val="0081374A"/>
    <w:rsid w:val="008142F4"/>
    <w:rsid w:val="0081471E"/>
    <w:rsid w:val="00815380"/>
    <w:rsid w:val="008153C0"/>
    <w:rsid w:val="008155B3"/>
    <w:rsid w:val="00815A7C"/>
    <w:rsid w:val="00815E7E"/>
    <w:rsid w:val="00816410"/>
    <w:rsid w:val="00816563"/>
    <w:rsid w:val="00816AF7"/>
    <w:rsid w:val="00816E5F"/>
    <w:rsid w:val="008172A7"/>
    <w:rsid w:val="00817581"/>
    <w:rsid w:val="00817616"/>
    <w:rsid w:val="008177A1"/>
    <w:rsid w:val="00817833"/>
    <w:rsid w:val="00817F4D"/>
    <w:rsid w:val="00821294"/>
    <w:rsid w:val="008212B1"/>
    <w:rsid w:val="0082180D"/>
    <w:rsid w:val="00821CFD"/>
    <w:rsid w:val="00821DD2"/>
    <w:rsid w:val="00822862"/>
    <w:rsid w:val="00822E99"/>
    <w:rsid w:val="00823B8F"/>
    <w:rsid w:val="00823CCD"/>
    <w:rsid w:val="00824198"/>
    <w:rsid w:val="00824272"/>
    <w:rsid w:val="00824B26"/>
    <w:rsid w:val="008251A3"/>
    <w:rsid w:val="00825441"/>
    <w:rsid w:val="008258D9"/>
    <w:rsid w:val="00825B0A"/>
    <w:rsid w:val="00825D47"/>
    <w:rsid w:val="00826124"/>
    <w:rsid w:val="008265E2"/>
    <w:rsid w:val="00826683"/>
    <w:rsid w:val="008273A0"/>
    <w:rsid w:val="008276AA"/>
    <w:rsid w:val="00827B46"/>
    <w:rsid w:val="00827B86"/>
    <w:rsid w:val="00827FC6"/>
    <w:rsid w:val="008300D8"/>
    <w:rsid w:val="0083017A"/>
    <w:rsid w:val="00830319"/>
    <w:rsid w:val="00830A14"/>
    <w:rsid w:val="00831509"/>
    <w:rsid w:val="00831F39"/>
    <w:rsid w:val="00832E9A"/>
    <w:rsid w:val="00833051"/>
    <w:rsid w:val="00833233"/>
    <w:rsid w:val="008332E5"/>
    <w:rsid w:val="00833A08"/>
    <w:rsid w:val="00833CDD"/>
    <w:rsid w:val="00833FE9"/>
    <w:rsid w:val="0083426B"/>
    <w:rsid w:val="0083434B"/>
    <w:rsid w:val="00834936"/>
    <w:rsid w:val="00834E84"/>
    <w:rsid w:val="008353B2"/>
    <w:rsid w:val="00835987"/>
    <w:rsid w:val="00835AEC"/>
    <w:rsid w:val="00835CD7"/>
    <w:rsid w:val="008362E2"/>
    <w:rsid w:val="00837309"/>
    <w:rsid w:val="00837700"/>
    <w:rsid w:val="00837846"/>
    <w:rsid w:val="00837B89"/>
    <w:rsid w:val="00837C54"/>
    <w:rsid w:val="00840B8D"/>
    <w:rsid w:val="00840B95"/>
    <w:rsid w:val="0084175B"/>
    <w:rsid w:val="008418E8"/>
    <w:rsid w:val="00841B11"/>
    <w:rsid w:val="00841CCB"/>
    <w:rsid w:val="0084245A"/>
    <w:rsid w:val="008429D0"/>
    <w:rsid w:val="008433C3"/>
    <w:rsid w:val="00843449"/>
    <w:rsid w:val="0084374C"/>
    <w:rsid w:val="00843F3C"/>
    <w:rsid w:val="0084494A"/>
    <w:rsid w:val="00844C76"/>
    <w:rsid w:val="00844DAB"/>
    <w:rsid w:val="00845484"/>
    <w:rsid w:val="0084586C"/>
    <w:rsid w:val="00845BC5"/>
    <w:rsid w:val="00845DC5"/>
    <w:rsid w:val="00845E18"/>
    <w:rsid w:val="00845E9F"/>
    <w:rsid w:val="008469D9"/>
    <w:rsid w:val="00847C7D"/>
    <w:rsid w:val="008503C1"/>
    <w:rsid w:val="00850D2D"/>
    <w:rsid w:val="00851C27"/>
    <w:rsid w:val="00851DE0"/>
    <w:rsid w:val="00851F93"/>
    <w:rsid w:val="00851FA7"/>
    <w:rsid w:val="0085249D"/>
    <w:rsid w:val="00852943"/>
    <w:rsid w:val="0085295C"/>
    <w:rsid w:val="00852D25"/>
    <w:rsid w:val="008536A0"/>
    <w:rsid w:val="00853887"/>
    <w:rsid w:val="0085432B"/>
    <w:rsid w:val="00854AD0"/>
    <w:rsid w:val="00854D7B"/>
    <w:rsid w:val="00855071"/>
    <w:rsid w:val="008555EE"/>
    <w:rsid w:val="00855DE7"/>
    <w:rsid w:val="00856DD6"/>
    <w:rsid w:val="00856EDB"/>
    <w:rsid w:val="0085731E"/>
    <w:rsid w:val="00857CED"/>
    <w:rsid w:val="00857FE8"/>
    <w:rsid w:val="008600DB"/>
    <w:rsid w:val="00861C70"/>
    <w:rsid w:val="00861CD8"/>
    <w:rsid w:val="008623FC"/>
    <w:rsid w:val="00862423"/>
    <w:rsid w:val="008630FE"/>
    <w:rsid w:val="008639B8"/>
    <w:rsid w:val="00863E42"/>
    <w:rsid w:val="0086404E"/>
    <w:rsid w:val="0086498B"/>
    <w:rsid w:val="008649F6"/>
    <w:rsid w:val="00865D69"/>
    <w:rsid w:val="00865ED1"/>
    <w:rsid w:val="00866276"/>
    <w:rsid w:val="00866C7F"/>
    <w:rsid w:val="008702F0"/>
    <w:rsid w:val="008709A9"/>
    <w:rsid w:val="008718FA"/>
    <w:rsid w:val="00871EC6"/>
    <w:rsid w:val="008720B2"/>
    <w:rsid w:val="008722C7"/>
    <w:rsid w:val="00872C3E"/>
    <w:rsid w:val="00872DF3"/>
    <w:rsid w:val="008734E8"/>
    <w:rsid w:val="0087379D"/>
    <w:rsid w:val="00873A1D"/>
    <w:rsid w:val="00874125"/>
    <w:rsid w:val="00874555"/>
    <w:rsid w:val="00874846"/>
    <w:rsid w:val="00874849"/>
    <w:rsid w:val="008749D8"/>
    <w:rsid w:val="008752B2"/>
    <w:rsid w:val="00875638"/>
    <w:rsid w:val="00875EA1"/>
    <w:rsid w:val="00875F7C"/>
    <w:rsid w:val="00876613"/>
    <w:rsid w:val="0087666B"/>
    <w:rsid w:val="00876EF2"/>
    <w:rsid w:val="00877011"/>
    <w:rsid w:val="00877196"/>
    <w:rsid w:val="008772D6"/>
    <w:rsid w:val="008772E5"/>
    <w:rsid w:val="00877D08"/>
    <w:rsid w:val="008807A3"/>
    <w:rsid w:val="00880DA4"/>
    <w:rsid w:val="008811A1"/>
    <w:rsid w:val="008811F8"/>
    <w:rsid w:val="0088154B"/>
    <w:rsid w:val="00881CD1"/>
    <w:rsid w:val="00881E64"/>
    <w:rsid w:val="008826CF"/>
    <w:rsid w:val="00882904"/>
    <w:rsid w:val="00882D7D"/>
    <w:rsid w:val="00882DDC"/>
    <w:rsid w:val="00882DED"/>
    <w:rsid w:val="008830C7"/>
    <w:rsid w:val="008832BB"/>
    <w:rsid w:val="00883D1A"/>
    <w:rsid w:val="00884D8C"/>
    <w:rsid w:val="00885022"/>
    <w:rsid w:val="0088557C"/>
    <w:rsid w:val="00885929"/>
    <w:rsid w:val="008867BF"/>
    <w:rsid w:val="00887066"/>
    <w:rsid w:val="00887DFE"/>
    <w:rsid w:val="00887F2D"/>
    <w:rsid w:val="008908F3"/>
    <w:rsid w:val="00890C71"/>
    <w:rsid w:val="008914E3"/>
    <w:rsid w:val="00891B0C"/>
    <w:rsid w:val="00891C8C"/>
    <w:rsid w:val="00891D19"/>
    <w:rsid w:val="00891F15"/>
    <w:rsid w:val="00892421"/>
    <w:rsid w:val="0089245B"/>
    <w:rsid w:val="00892978"/>
    <w:rsid w:val="00893ABC"/>
    <w:rsid w:val="00893AF3"/>
    <w:rsid w:val="00893FE4"/>
    <w:rsid w:val="008944AD"/>
    <w:rsid w:val="008944C8"/>
    <w:rsid w:val="00894C08"/>
    <w:rsid w:val="00894F76"/>
    <w:rsid w:val="00895456"/>
    <w:rsid w:val="00895B30"/>
    <w:rsid w:val="00895BB3"/>
    <w:rsid w:val="00895DC7"/>
    <w:rsid w:val="00896738"/>
    <w:rsid w:val="00896F11"/>
    <w:rsid w:val="0089719D"/>
    <w:rsid w:val="00897684"/>
    <w:rsid w:val="00897B87"/>
    <w:rsid w:val="00897E6E"/>
    <w:rsid w:val="008A0538"/>
    <w:rsid w:val="008A0C13"/>
    <w:rsid w:val="008A1100"/>
    <w:rsid w:val="008A1191"/>
    <w:rsid w:val="008A12F7"/>
    <w:rsid w:val="008A1349"/>
    <w:rsid w:val="008A16B9"/>
    <w:rsid w:val="008A1BBC"/>
    <w:rsid w:val="008A1E0F"/>
    <w:rsid w:val="008A1E40"/>
    <w:rsid w:val="008A2072"/>
    <w:rsid w:val="008A238A"/>
    <w:rsid w:val="008A2ACE"/>
    <w:rsid w:val="008A37BA"/>
    <w:rsid w:val="008A3B96"/>
    <w:rsid w:val="008A3ED2"/>
    <w:rsid w:val="008A3FAC"/>
    <w:rsid w:val="008A4664"/>
    <w:rsid w:val="008A490B"/>
    <w:rsid w:val="008A4E5A"/>
    <w:rsid w:val="008A5545"/>
    <w:rsid w:val="008A5AC7"/>
    <w:rsid w:val="008A5C2E"/>
    <w:rsid w:val="008A5DDA"/>
    <w:rsid w:val="008A699E"/>
    <w:rsid w:val="008A6F6F"/>
    <w:rsid w:val="008A75EA"/>
    <w:rsid w:val="008A7B88"/>
    <w:rsid w:val="008B0780"/>
    <w:rsid w:val="008B082B"/>
    <w:rsid w:val="008B0848"/>
    <w:rsid w:val="008B0E80"/>
    <w:rsid w:val="008B0F3A"/>
    <w:rsid w:val="008B1E81"/>
    <w:rsid w:val="008B22E6"/>
    <w:rsid w:val="008B2E61"/>
    <w:rsid w:val="008B2F18"/>
    <w:rsid w:val="008B329C"/>
    <w:rsid w:val="008B36B3"/>
    <w:rsid w:val="008B3F5F"/>
    <w:rsid w:val="008B4105"/>
    <w:rsid w:val="008B4757"/>
    <w:rsid w:val="008B48A2"/>
    <w:rsid w:val="008B5655"/>
    <w:rsid w:val="008B5C8A"/>
    <w:rsid w:val="008B7003"/>
    <w:rsid w:val="008B71C3"/>
    <w:rsid w:val="008B7262"/>
    <w:rsid w:val="008B734F"/>
    <w:rsid w:val="008B7C1B"/>
    <w:rsid w:val="008B7C59"/>
    <w:rsid w:val="008B7E6D"/>
    <w:rsid w:val="008C022B"/>
    <w:rsid w:val="008C025D"/>
    <w:rsid w:val="008C0903"/>
    <w:rsid w:val="008C0D58"/>
    <w:rsid w:val="008C191B"/>
    <w:rsid w:val="008C1CE1"/>
    <w:rsid w:val="008C203D"/>
    <w:rsid w:val="008C22B2"/>
    <w:rsid w:val="008C24E7"/>
    <w:rsid w:val="008C37C3"/>
    <w:rsid w:val="008C3ADD"/>
    <w:rsid w:val="008C3D7F"/>
    <w:rsid w:val="008C3E5A"/>
    <w:rsid w:val="008C40CC"/>
    <w:rsid w:val="008C40DB"/>
    <w:rsid w:val="008C4BF6"/>
    <w:rsid w:val="008C52A9"/>
    <w:rsid w:val="008C54A0"/>
    <w:rsid w:val="008C56D3"/>
    <w:rsid w:val="008C5DF4"/>
    <w:rsid w:val="008C5E48"/>
    <w:rsid w:val="008C6274"/>
    <w:rsid w:val="008C636B"/>
    <w:rsid w:val="008C6D07"/>
    <w:rsid w:val="008C721A"/>
    <w:rsid w:val="008C739C"/>
    <w:rsid w:val="008C7480"/>
    <w:rsid w:val="008C7583"/>
    <w:rsid w:val="008C7849"/>
    <w:rsid w:val="008C7B01"/>
    <w:rsid w:val="008C7FCB"/>
    <w:rsid w:val="008D0B0D"/>
    <w:rsid w:val="008D0C91"/>
    <w:rsid w:val="008D11D8"/>
    <w:rsid w:val="008D1471"/>
    <w:rsid w:val="008D17FF"/>
    <w:rsid w:val="008D19CD"/>
    <w:rsid w:val="008D1A05"/>
    <w:rsid w:val="008D20E1"/>
    <w:rsid w:val="008D2420"/>
    <w:rsid w:val="008D2DFD"/>
    <w:rsid w:val="008D32ED"/>
    <w:rsid w:val="008D3472"/>
    <w:rsid w:val="008D3940"/>
    <w:rsid w:val="008D3D2F"/>
    <w:rsid w:val="008D3E15"/>
    <w:rsid w:val="008D3F80"/>
    <w:rsid w:val="008D4197"/>
    <w:rsid w:val="008D4BD0"/>
    <w:rsid w:val="008D4F14"/>
    <w:rsid w:val="008D5756"/>
    <w:rsid w:val="008D638D"/>
    <w:rsid w:val="008D6A6C"/>
    <w:rsid w:val="008D73E8"/>
    <w:rsid w:val="008D7790"/>
    <w:rsid w:val="008E1942"/>
    <w:rsid w:val="008E1A99"/>
    <w:rsid w:val="008E2114"/>
    <w:rsid w:val="008E2620"/>
    <w:rsid w:val="008E3691"/>
    <w:rsid w:val="008E36EE"/>
    <w:rsid w:val="008E3990"/>
    <w:rsid w:val="008E49B4"/>
    <w:rsid w:val="008E49DE"/>
    <w:rsid w:val="008E57E9"/>
    <w:rsid w:val="008E60EE"/>
    <w:rsid w:val="008E6413"/>
    <w:rsid w:val="008E6CCE"/>
    <w:rsid w:val="008E735B"/>
    <w:rsid w:val="008E738C"/>
    <w:rsid w:val="008F01CF"/>
    <w:rsid w:val="008F0C37"/>
    <w:rsid w:val="008F0D71"/>
    <w:rsid w:val="008F0E02"/>
    <w:rsid w:val="008F1838"/>
    <w:rsid w:val="008F1C12"/>
    <w:rsid w:val="008F1E77"/>
    <w:rsid w:val="008F1ED4"/>
    <w:rsid w:val="008F22CC"/>
    <w:rsid w:val="008F2301"/>
    <w:rsid w:val="008F2594"/>
    <w:rsid w:val="008F2C60"/>
    <w:rsid w:val="008F2D4F"/>
    <w:rsid w:val="008F3CBD"/>
    <w:rsid w:val="008F3E0C"/>
    <w:rsid w:val="008F3EC0"/>
    <w:rsid w:val="008F3F40"/>
    <w:rsid w:val="008F4D7C"/>
    <w:rsid w:val="008F4F8E"/>
    <w:rsid w:val="008F5341"/>
    <w:rsid w:val="008F5E3D"/>
    <w:rsid w:val="008F5F1E"/>
    <w:rsid w:val="008F64E5"/>
    <w:rsid w:val="008F6865"/>
    <w:rsid w:val="008F7999"/>
    <w:rsid w:val="0090054D"/>
    <w:rsid w:val="009006F1"/>
    <w:rsid w:val="009012F0"/>
    <w:rsid w:val="00901335"/>
    <w:rsid w:val="00901553"/>
    <w:rsid w:val="00902314"/>
    <w:rsid w:val="0090261A"/>
    <w:rsid w:val="00902FAE"/>
    <w:rsid w:val="00903085"/>
    <w:rsid w:val="009030BE"/>
    <w:rsid w:val="00903162"/>
    <w:rsid w:val="00903193"/>
    <w:rsid w:val="00903511"/>
    <w:rsid w:val="00903B55"/>
    <w:rsid w:val="00903ECA"/>
    <w:rsid w:val="00904D9C"/>
    <w:rsid w:val="009051F0"/>
    <w:rsid w:val="00905300"/>
    <w:rsid w:val="00905DC9"/>
    <w:rsid w:val="00905F43"/>
    <w:rsid w:val="0090672F"/>
    <w:rsid w:val="00906B48"/>
    <w:rsid w:val="00906F41"/>
    <w:rsid w:val="00906F53"/>
    <w:rsid w:val="00907C2D"/>
    <w:rsid w:val="00910563"/>
    <w:rsid w:val="009105DD"/>
    <w:rsid w:val="00910A2B"/>
    <w:rsid w:val="0091128E"/>
    <w:rsid w:val="00912584"/>
    <w:rsid w:val="009129A3"/>
    <w:rsid w:val="00913182"/>
    <w:rsid w:val="00913620"/>
    <w:rsid w:val="0091382F"/>
    <w:rsid w:val="009138E9"/>
    <w:rsid w:val="0091450B"/>
    <w:rsid w:val="009148B8"/>
    <w:rsid w:val="00914CD7"/>
    <w:rsid w:val="00914DBE"/>
    <w:rsid w:val="0091504E"/>
    <w:rsid w:val="00915217"/>
    <w:rsid w:val="009156CC"/>
    <w:rsid w:val="00916185"/>
    <w:rsid w:val="0091619D"/>
    <w:rsid w:val="009161B4"/>
    <w:rsid w:val="00916470"/>
    <w:rsid w:val="009172F5"/>
    <w:rsid w:val="00917351"/>
    <w:rsid w:val="0091755F"/>
    <w:rsid w:val="00917998"/>
    <w:rsid w:val="00920019"/>
    <w:rsid w:val="009210B5"/>
    <w:rsid w:val="0092119B"/>
    <w:rsid w:val="00921767"/>
    <w:rsid w:val="00921F2A"/>
    <w:rsid w:val="00922E8C"/>
    <w:rsid w:val="00923400"/>
    <w:rsid w:val="0092361E"/>
    <w:rsid w:val="00923872"/>
    <w:rsid w:val="0092450D"/>
    <w:rsid w:val="00925909"/>
    <w:rsid w:val="00926600"/>
    <w:rsid w:val="00926C9F"/>
    <w:rsid w:val="00926E12"/>
    <w:rsid w:val="009274A9"/>
    <w:rsid w:val="00930236"/>
    <w:rsid w:val="009303F4"/>
    <w:rsid w:val="009312DA"/>
    <w:rsid w:val="00931F19"/>
    <w:rsid w:val="00932E13"/>
    <w:rsid w:val="0093333A"/>
    <w:rsid w:val="009333B9"/>
    <w:rsid w:val="0093392D"/>
    <w:rsid w:val="00933C98"/>
    <w:rsid w:val="00933ECD"/>
    <w:rsid w:val="009344A4"/>
    <w:rsid w:val="00935399"/>
    <w:rsid w:val="00935748"/>
    <w:rsid w:val="00935A62"/>
    <w:rsid w:val="00935BA1"/>
    <w:rsid w:val="00935CE9"/>
    <w:rsid w:val="00936459"/>
    <w:rsid w:val="009369AE"/>
    <w:rsid w:val="00936DEA"/>
    <w:rsid w:val="009372B0"/>
    <w:rsid w:val="0093765A"/>
    <w:rsid w:val="0093766B"/>
    <w:rsid w:val="00940908"/>
    <w:rsid w:val="00940C7B"/>
    <w:rsid w:val="00941624"/>
    <w:rsid w:val="009417B1"/>
    <w:rsid w:val="00941B11"/>
    <w:rsid w:val="00942034"/>
    <w:rsid w:val="00942786"/>
    <w:rsid w:val="0094315A"/>
    <w:rsid w:val="0094371A"/>
    <w:rsid w:val="009443CC"/>
    <w:rsid w:val="009453CF"/>
    <w:rsid w:val="00945BB1"/>
    <w:rsid w:val="00946289"/>
    <w:rsid w:val="00946864"/>
    <w:rsid w:val="009468AC"/>
    <w:rsid w:val="00946A11"/>
    <w:rsid w:val="009471B2"/>
    <w:rsid w:val="00947715"/>
    <w:rsid w:val="00947ABB"/>
    <w:rsid w:val="0095071A"/>
    <w:rsid w:val="00950D2B"/>
    <w:rsid w:val="00951100"/>
    <w:rsid w:val="0095132C"/>
    <w:rsid w:val="0095134E"/>
    <w:rsid w:val="00951464"/>
    <w:rsid w:val="0095195E"/>
    <w:rsid w:val="00951B66"/>
    <w:rsid w:val="00951CA6"/>
    <w:rsid w:val="00951ED2"/>
    <w:rsid w:val="00953C69"/>
    <w:rsid w:val="00954024"/>
    <w:rsid w:val="0095414C"/>
    <w:rsid w:val="009541A5"/>
    <w:rsid w:val="0095435B"/>
    <w:rsid w:val="00954406"/>
    <w:rsid w:val="00954859"/>
    <w:rsid w:val="0095526F"/>
    <w:rsid w:val="009554A6"/>
    <w:rsid w:val="009554BC"/>
    <w:rsid w:val="0095569D"/>
    <w:rsid w:val="00956BC1"/>
    <w:rsid w:val="00956D1C"/>
    <w:rsid w:val="00957250"/>
    <w:rsid w:val="009576E7"/>
    <w:rsid w:val="00957B8B"/>
    <w:rsid w:val="00957F19"/>
    <w:rsid w:val="00960F89"/>
    <w:rsid w:val="0096154C"/>
    <w:rsid w:val="00961AD7"/>
    <w:rsid w:val="0096217D"/>
    <w:rsid w:val="0096226C"/>
    <w:rsid w:val="00962EE0"/>
    <w:rsid w:val="00962F2F"/>
    <w:rsid w:val="00963044"/>
    <w:rsid w:val="0096310E"/>
    <w:rsid w:val="00963D71"/>
    <w:rsid w:val="00963ED6"/>
    <w:rsid w:val="00964315"/>
    <w:rsid w:val="009650E7"/>
    <w:rsid w:val="009658EB"/>
    <w:rsid w:val="00966C86"/>
    <w:rsid w:val="00967ADE"/>
    <w:rsid w:val="0097038A"/>
    <w:rsid w:val="00971648"/>
    <w:rsid w:val="009716AB"/>
    <w:rsid w:val="00971833"/>
    <w:rsid w:val="00971DEF"/>
    <w:rsid w:val="00971E11"/>
    <w:rsid w:val="00972336"/>
    <w:rsid w:val="00972ABC"/>
    <w:rsid w:val="00972DD4"/>
    <w:rsid w:val="00972E0B"/>
    <w:rsid w:val="0097385C"/>
    <w:rsid w:val="0097388F"/>
    <w:rsid w:val="00973DE9"/>
    <w:rsid w:val="009744F8"/>
    <w:rsid w:val="00974A2B"/>
    <w:rsid w:val="00974EEE"/>
    <w:rsid w:val="009759F2"/>
    <w:rsid w:val="00975E73"/>
    <w:rsid w:val="00975E86"/>
    <w:rsid w:val="009764D2"/>
    <w:rsid w:val="00976CAB"/>
    <w:rsid w:val="00976F31"/>
    <w:rsid w:val="00977037"/>
    <w:rsid w:val="009777A7"/>
    <w:rsid w:val="009810C8"/>
    <w:rsid w:val="0098178A"/>
    <w:rsid w:val="00981905"/>
    <w:rsid w:val="00981E89"/>
    <w:rsid w:val="00982137"/>
    <w:rsid w:val="0098302B"/>
    <w:rsid w:val="009858D4"/>
    <w:rsid w:val="00985A08"/>
    <w:rsid w:val="00985FF8"/>
    <w:rsid w:val="0098757B"/>
    <w:rsid w:val="009876DC"/>
    <w:rsid w:val="0098782C"/>
    <w:rsid w:val="00987882"/>
    <w:rsid w:val="00987B90"/>
    <w:rsid w:val="00987D47"/>
    <w:rsid w:val="00990DC3"/>
    <w:rsid w:val="00990E3C"/>
    <w:rsid w:val="0099116C"/>
    <w:rsid w:val="0099152F"/>
    <w:rsid w:val="009918C4"/>
    <w:rsid w:val="00991C6A"/>
    <w:rsid w:val="00992038"/>
    <w:rsid w:val="00992144"/>
    <w:rsid w:val="00992455"/>
    <w:rsid w:val="009932A7"/>
    <w:rsid w:val="009934EB"/>
    <w:rsid w:val="0099363F"/>
    <w:rsid w:val="00993D6F"/>
    <w:rsid w:val="00994731"/>
    <w:rsid w:val="00994B65"/>
    <w:rsid w:val="00994CBC"/>
    <w:rsid w:val="00995683"/>
    <w:rsid w:val="009965B0"/>
    <w:rsid w:val="009967DC"/>
    <w:rsid w:val="00996D78"/>
    <w:rsid w:val="00997DE6"/>
    <w:rsid w:val="00997FA3"/>
    <w:rsid w:val="009A0170"/>
    <w:rsid w:val="009A0172"/>
    <w:rsid w:val="009A0242"/>
    <w:rsid w:val="009A031B"/>
    <w:rsid w:val="009A05BE"/>
    <w:rsid w:val="009A07C5"/>
    <w:rsid w:val="009A1409"/>
    <w:rsid w:val="009A1661"/>
    <w:rsid w:val="009A1C42"/>
    <w:rsid w:val="009A1EBA"/>
    <w:rsid w:val="009A2569"/>
    <w:rsid w:val="009A2C03"/>
    <w:rsid w:val="009A38D3"/>
    <w:rsid w:val="009A481A"/>
    <w:rsid w:val="009A49E0"/>
    <w:rsid w:val="009A4A72"/>
    <w:rsid w:val="009A60B5"/>
    <w:rsid w:val="009A63B5"/>
    <w:rsid w:val="009A70F9"/>
    <w:rsid w:val="009A7AFB"/>
    <w:rsid w:val="009A7B44"/>
    <w:rsid w:val="009A7D11"/>
    <w:rsid w:val="009B0276"/>
    <w:rsid w:val="009B03F6"/>
    <w:rsid w:val="009B0C2C"/>
    <w:rsid w:val="009B0C59"/>
    <w:rsid w:val="009B1150"/>
    <w:rsid w:val="009B1BCD"/>
    <w:rsid w:val="009B295A"/>
    <w:rsid w:val="009B3804"/>
    <w:rsid w:val="009B3A4C"/>
    <w:rsid w:val="009B5828"/>
    <w:rsid w:val="009B5BF0"/>
    <w:rsid w:val="009B642F"/>
    <w:rsid w:val="009B6540"/>
    <w:rsid w:val="009B659D"/>
    <w:rsid w:val="009B712E"/>
    <w:rsid w:val="009B7144"/>
    <w:rsid w:val="009B71FB"/>
    <w:rsid w:val="009B79BA"/>
    <w:rsid w:val="009B7C83"/>
    <w:rsid w:val="009B7DA4"/>
    <w:rsid w:val="009B7FD5"/>
    <w:rsid w:val="009C0937"/>
    <w:rsid w:val="009C0958"/>
    <w:rsid w:val="009C1228"/>
    <w:rsid w:val="009C1E31"/>
    <w:rsid w:val="009C25F6"/>
    <w:rsid w:val="009C275F"/>
    <w:rsid w:val="009C287A"/>
    <w:rsid w:val="009C28B6"/>
    <w:rsid w:val="009C2C90"/>
    <w:rsid w:val="009C2EAE"/>
    <w:rsid w:val="009C3257"/>
    <w:rsid w:val="009C36AD"/>
    <w:rsid w:val="009C4A01"/>
    <w:rsid w:val="009C4EF9"/>
    <w:rsid w:val="009C5228"/>
    <w:rsid w:val="009C55BE"/>
    <w:rsid w:val="009C5671"/>
    <w:rsid w:val="009C59AD"/>
    <w:rsid w:val="009C6A66"/>
    <w:rsid w:val="009C6C14"/>
    <w:rsid w:val="009C7324"/>
    <w:rsid w:val="009C7554"/>
    <w:rsid w:val="009C7DFB"/>
    <w:rsid w:val="009D0417"/>
    <w:rsid w:val="009D08C9"/>
    <w:rsid w:val="009D0C5B"/>
    <w:rsid w:val="009D0C9B"/>
    <w:rsid w:val="009D1050"/>
    <w:rsid w:val="009D12F2"/>
    <w:rsid w:val="009D1644"/>
    <w:rsid w:val="009D19E0"/>
    <w:rsid w:val="009D1EEF"/>
    <w:rsid w:val="009D20E4"/>
    <w:rsid w:val="009D2464"/>
    <w:rsid w:val="009D2B3C"/>
    <w:rsid w:val="009D3EF3"/>
    <w:rsid w:val="009D447F"/>
    <w:rsid w:val="009D47D0"/>
    <w:rsid w:val="009D4A76"/>
    <w:rsid w:val="009D5A9B"/>
    <w:rsid w:val="009D5BEA"/>
    <w:rsid w:val="009D610A"/>
    <w:rsid w:val="009D665A"/>
    <w:rsid w:val="009D7046"/>
    <w:rsid w:val="009D73F9"/>
    <w:rsid w:val="009D7657"/>
    <w:rsid w:val="009E00A6"/>
    <w:rsid w:val="009E01EB"/>
    <w:rsid w:val="009E106C"/>
    <w:rsid w:val="009E1412"/>
    <w:rsid w:val="009E2794"/>
    <w:rsid w:val="009E2FFF"/>
    <w:rsid w:val="009E4533"/>
    <w:rsid w:val="009E490B"/>
    <w:rsid w:val="009E4C4B"/>
    <w:rsid w:val="009E4CD5"/>
    <w:rsid w:val="009E51E7"/>
    <w:rsid w:val="009E5456"/>
    <w:rsid w:val="009E55C7"/>
    <w:rsid w:val="009E59B0"/>
    <w:rsid w:val="009E59E9"/>
    <w:rsid w:val="009E6CC7"/>
    <w:rsid w:val="009E6F08"/>
    <w:rsid w:val="009E7868"/>
    <w:rsid w:val="009E7DA2"/>
    <w:rsid w:val="009F10DE"/>
    <w:rsid w:val="009F117F"/>
    <w:rsid w:val="009F138D"/>
    <w:rsid w:val="009F1602"/>
    <w:rsid w:val="009F179B"/>
    <w:rsid w:val="009F1EA6"/>
    <w:rsid w:val="009F24C6"/>
    <w:rsid w:val="009F2830"/>
    <w:rsid w:val="009F302A"/>
    <w:rsid w:val="009F3402"/>
    <w:rsid w:val="009F489F"/>
    <w:rsid w:val="009F493B"/>
    <w:rsid w:val="009F49A9"/>
    <w:rsid w:val="009F4E64"/>
    <w:rsid w:val="009F51FE"/>
    <w:rsid w:val="009F5296"/>
    <w:rsid w:val="009F5748"/>
    <w:rsid w:val="009F59F4"/>
    <w:rsid w:val="009F5D31"/>
    <w:rsid w:val="009F60FD"/>
    <w:rsid w:val="009F63A7"/>
    <w:rsid w:val="009F66B7"/>
    <w:rsid w:val="009F678B"/>
    <w:rsid w:val="009F67C0"/>
    <w:rsid w:val="009F6978"/>
    <w:rsid w:val="009F7321"/>
    <w:rsid w:val="009F7E2A"/>
    <w:rsid w:val="009F7EAF"/>
    <w:rsid w:val="00A001E1"/>
    <w:rsid w:val="00A00202"/>
    <w:rsid w:val="00A0087E"/>
    <w:rsid w:val="00A00A39"/>
    <w:rsid w:val="00A00AA6"/>
    <w:rsid w:val="00A01259"/>
    <w:rsid w:val="00A0131F"/>
    <w:rsid w:val="00A02353"/>
    <w:rsid w:val="00A0384C"/>
    <w:rsid w:val="00A05247"/>
    <w:rsid w:val="00A05268"/>
    <w:rsid w:val="00A0641F"/>
    <w:rsid w:val="00A06C29"/>
    <w:rsid w:val="00A0713A"/>
    <w:rsid w:val="00A07241"/>
    <w:rsid w:val="00A074E0"/>
    <w:rsid w:val="00A07C78"/>
    <w:rsid w:val="00A1003C"/>
    <w:rsid w:val="00A10934"/>
    <w:rsid w:val="00A118C9"/>
    <w:rsid w:val="00A11C6F"/>
    <w:rsid w:val="00A12200"/>
    <w:rsid w:val="00A123BB"/>
    <w:rsid w:val="00A12C5C"/>
    <w:rsid w:val="00A13629"/>
    <w:rsid w:val="00A13878"/>
    <w:rsid w:val="00A1388F"/>
    <w:rsid w:val="00A141E6"/>
    <w:rsid w:val="00A1454D"/>
    <w:rsid w:val="00A14677"/>
    <w:rsid w:val="00A15321"/>
    <w:rsid w:val="00A15F9C"/>
    <w:rsid w:val="00A16149"/>
    <w:rsid w:val="00A16D6F"/>
    <w:rsid w:val="00A1736C"/>
    <w:rsid w:val="00A17476"/>
    <w:rsid w:val="00A175A3"/>
    <w:rsid w:val="00A175BA"/>
    <w:rsid w:val="00A17A40"/>
    <w:rsid w:val="00A17EAB"/>
    <w:rsid w:val="00A201ED"/>
    <w:rsid w:val="00A20A80"/>
    <w:rsid w:val="00A20F48"/>
    <w:rsid w:val="00A2126F"/>
    <w:rsid w:val="00A219B0"/>
    <w:rsid w:val="00A21ECD"/>
    <w:rsid w:val="00A2234C"/>
    <w:rsid w:val="00A226C2"/>
    <w:rsid w:val="00A22912"/>
    <w:rsid w:val="00A22E00"/>
    <w:rsid w:val="00A23494"/>
    <w:rsid w:val="00A23DB8"/>
    <w:rsid w:val="00A24516"/>
    <w:rsid w:val="00A24607"/>
    <w:rsid w:val="00A246FF"/>
    <w:rsid w:val="00A24AF8"/>
    <w:rsid w:val="00A2539A"/>
    <w:rsid w:val="00A25709"/>
    <w:rsid w:val="00A25770"/>
    <w:rsid w:val="00A25C71"/>
    <w:rsid w:val="00A263D2"/>
    <w:rsid w:val="00A26B2A"/>
    <w:rsid w:val="00A27126"/>
    <w:rsid w:val="00A27F7D"/>
    <w:rsid w:val="00A30308"/>
    <w:rsid w:val="00A30B7E"/>
    <w:rsid w:val="00A31620"/>
    <w:rsid w:val="00A31BDE"/>
    <w:rsid w:val="00A32BEE"/>
    <w:rsid w:val="00A32C9C"/>
    <w:rsid w:val="00A33B87"/>
    <w:rsid w:val="00A34B0A"/>
    <w:rsid w:val="00A34CA6"/>
    <w:rsid w:val="00A34E8F"/>
    <w:rsid w:val="00A364D4"/>
    <w:rsid w:val="00A36D0C"/>
    <w:rsid w:val="00A37444"/>
    <w:rsid w:val="00A37775"/>
    <w:rsid w:val="00A37A28"/>
    <w:rsid w:val="00A4057A"/>
    <w:rsid w:val="00A4076F"/>
    <w:rsid w:val="00A4088D"/>
    <w:rsid w:val="00A408C0"/>
    <w:rsid w:val="00A40BDC"/>
    <w:rsid w:val="00A40E98"/>
    <w:rsid w:val="00A40FB8"/>
    <w:rsid w:val="00A41599"/>
    <w:rsid w:val="00A4169B"/>
    <w:rsid w:val="00A4273A"/>
    <w:rsid w:val="00A42DC8"/>
    <w:rsid w:val="00A43056"/>
    <w:rsid w:val="00A431E6"/>
    <w:rsid w:val="00A432E3"/>
    <w:rsid w:val="00A43304"/>
    <w:rsid w:val="00A43AFB"/>
    <w:rsid w:val="00A444C4"/>
    <w:rsid w:val="00A44AC9"/>
    <w:rsid w:val="00A44AD1"/>
    <w:rsid w:val="00A452A2"/>
    <w:rsid w:val="00A45685"/>
    <w:rsid w:val="00A456DF"/>
    <w:rsid w:val="00A459CB"/>
    <w:rsid w:val="00A459CE"/>
    <w:rsid w:val="00A4607B"/>
    <w:rsid w:val="00A46087"/>
    <w:rsid w:val="00A4610E"/>
    <w:rsid w:val="00A46412"/>
    <w:rsid w:val="00A465DF"/>
    <w:rsid w:val="00A465FC"/>
    <w:rsid w:val="00A46931"/>
    <w:rsid w:val="00A469DA"/>
    <w:rsid w:val="00A500D0"/>
    <w:rsid w:val="00A50124"/>
    <w:rsid w:val="00A50ADE"/>
    <w:rsid w:val="00A50DDD"/>
    <w:rsid w:val="00A511A2"/>
    <w:rsid w:val="00A51464"/>
    <w:rsid w:val="00A51492"/>
    <w:rsid w:val="00A5160C"/>
    <w:rsid w:val="00A51637"/>
    <w:rsid w:val="00A5197A"/>
    <w:rsid w:val="00A51BA5"/>
    <w:rsid w:val="00A51BE7"/>
    <w:rsid w:val="00A52228"/>
    <w:rsid w:val="00A53098"/>
    <w:rsid w:val="00A539EA"/>
    <w:rsid w:val="00A53D7D"/>
    <w:rsid w:val="00A541CC"/>
    <w:rsid w:val="00A541E6"/>
    <w:rsid w:val="00A543FA"/>
    <w:rsid w:val="00A5453D"/>
    <w:rsid w:val="00A545C5"/>
    <w:rsid w:val="00A54856"/>
    <w:rsid w:val="00A54B96"/>
    <w:rsid w:val="00A54D8E"/>
    <w:rsid w:val="00A5521C"/>
    <w:rsid w:val="00A5533A"/>
    <w:rsid w:val="00A554C8"/>
    <w:rsid w:val="00A5585C"/>
    <w:rsid w:val="00A55FCB"/>
    <w:rsid w:val="00A56470"/>
    <w:rsid w:val="00A57033"/>
    <w:rsid w:val="00A571A9"/>
    <w:rsid w:val="00A577DD"/>
    <w:rsid w:val="00A6045C"/>
    <w:rsid w:val="00A60586"/>
    <w:rsid w:val="00A60991"/>
    <w:rsid w:val="00A609A4"/>
    <w:rsid w:val="00A60AA3"/>
    <w:rsid w:val="00A61275"/>
    <w:rsid w:val="00A6168B"/>
    <w:rsid w:val="00A618E8"/>
    <w:rsid w:val="00A619B5"/>
    <w:rsid w:val="00A61A8F"/>
    <w:rsid w:val="00A61E51"/>
    <w:rsid w:val="00A62521"/>
    <w:rsid w:val="00A62D2F"/>
    <w:rsid w:val="00A63154"/>
    <w:rsid w:val="00A634E0"/>
    <w:rsid w:val="00A638B3"/>
    <w:rsid w:val="00A63BCE"/>
    <w:rsid w:val="00A64110"/>
    <w:rsid w:val="00A647B9"/>
    <w:rsid w:val="00A65258"/>
    <w:rsid w:val="00A65383"/>
    <w:rsid w:val="00A656F3"/>
    <w:rsid w:val="00A667C2"/>
    <w:rsid w:val="00A66800"/>
    <w:rsid w:val="00A6693F"/>
    <w:rsid w:val="00A66DCD"/>
    <w:rsid w:val="00A66E8C"/>
    <w:rsid w:val="00A66FB3"/>
    <w:rsid w:val="00A6707C"/>
    <w:rsid w:val="00A67149"/>
    <w:rsid w:val="00A675FD"/>
    <w:rsid w:val="00A67ED9"/>
    <w:rsid w:val="00A700FA"/>
    <w:rsid w:val="00A704F3"/>
    <w:rsid w:val="00A70767"/>
    <w:rsid w:val="00A7093B"/>
    <w:rsid w:val="00A71309"/>
    <w:rsid w:val="00A722B0"/>
    <w:rsid w:val="00A72AF3"/>
    <w:rsid w:val="00A72C50"/>
    <w:rsid w:val="00A73319"/>
    <w:rsid w:val="00A7386D"/>
    <w:rsid w:val="00A741AF"/>
    <w:rsid w:val="00A74504"/>
    <w:rsid w:val="00A74F83"/>
    <w:rsid w:val="00A75482"/>
    <w:rsid w:val="00A75CFB"/>
    <w:rsid w:val="00A75F06"/>
    <w:rsid w:val="00A779DD"/>
    <w:rsid w:val="00A77BD7"/>
    <w:rsid w:val="00A808CD"/>
    <w:rsid w:val="00A815A5"/>
    <w:rsid w:val="00A815AA"/>
    <w:rsid w:val="00A817F7"/>
    <w:rsid w:val="00A81B16"/>
    <w:rsid w:val="00A82EAC"/>
    <w:rsid w:val="00A82FC4"/>
    <w:rsid w:val="00A835FB"/>
    <w:rsid w:val="00A836BD"/>
    <w:rsid w:val="00A83AA5"/>
    <w:rsid w:val="00A84BA9"/>
    <w:rsid w:val="00A85079"/>
    <w:rsid w:val="00A854AB"/>
    <w:rsid w:val="00A857B7"/>
    <w:rsid w:val="00A8595D"/>
    <w:rsid w:val="00A85C73"/>
    <w:rsid w:val="00A864D8"/>
    <w:rsid w:val="00A867D1"/>
    <w:rsid w:val="00A86BD6"/>
    <w:rsid w:val="00A86C8B"/>
    <w:rsid w:val="00A86DEA"/>
    <w:rsid w:val="00A871E6"/>
    <w:rsid w:val="00A87381"/>
    <w:rsid w:val="00A873AC"/>
    <w:rsid w:val="00A8757E"/>
    <w:rsid w:val="00A877C6"/>
    <w:rsid w:val="00A87D3C"/>
    <w:rsid w:val="00A90554"/>
    <w:rsid w:val="00A909C7"/>
    <w:rsid w:val="00A90A59"/>
    <w:rsid w:val="00A928D6"/>
    <w:rsid w:val="00A931F2"/>
    <w:rsid w:val="00A93754"/>
    <w:rsid w:val="00A9393F"/>
    <w:rsid w:val="00A9398E"/>
    <w:rsid w:val="00A947FA"/>
    <w:rsid w:val="00A94ACA"/>
    <w:rsid w:val="00A960EC"/>
    <w:rsid w:val="00A96BE0"/>
    <w:rsid w:val="00A97FAD"/>
    <w:rsid w:val="00AA0D69"/>
    <w:rsid w:val="00AA0F1A"/>
    <w:rsid w:val="00AA1615"/>
    <w:rsid w:val="00AA2016"/>
    <w:rsid w:val="00AA3F52"/>
    <w:rsid w:val="00AA4230"/>
    <w:rsid w:val="00AA4855"/>
    <w:rsid w:val="00AA4886"/>
    <w:rsid w:val="00AA4E30"/>
    <w:rsid w:val="00AA56C1"/>
    <w:rsid w:val="00AA625D"/>
    <w:rsid w:val="00AA6419"/>
    <w:rsid w:val="00AA686D"/>
    <w:rsid w:val="00AA71F6"/>
    <w:rsid w:val="00AA7CCD"/>
    <w:rsid w:val="00AA7CCE"/>
    <w:rsid w:val="00AB007A"/>
    <w:rsid w:val="00AB0D5D"/>
    <w:rsid w:val="00AB0F3A"/>
    <w:rsid w:val="00AB1E8D"/>
    <w:rsid w:val="00AB3498"/>
    <w:rsid w:val="00AB38B7"/>
    <w:rsid w:val="00AB3AA8"/>
    <w:rsid w:val="00AB3F84"/>
    <w:rsid w:val="00AB427E"/>
    <w:rsid w:val="00AB4309"/>
    <w:rsid w:val="00AB45C2"/>
    <w:rsid w:val="00AB465F"/>
    <w:rsid w:val="00AB4687"/>
    <w:rsid w:val="00AB48C4"/>
    <w:rsid w:val="00AB4BBC"/>
    <w:rsid w:val="00AB545C"/>
    <w:rsid w:val="00AB5762"/>
    <w:rsid w:val="00AB5E70"/>
    <w:rsid w:val="00AB612D"/>
    <w:rsid w:val="00AB6871"/>
    <w:rsid w:val="00AB6F73"/>
    <w:rsid w:val="00AB7760"/>
    <w:rsid w:val="00AC0248"/>
    <w:rsid w:val="00AC071C"/>
    <w:rsid w:val="00AC07FB"/>
    <w:rsid w:val="00AC0AF1"/>
    <w:rsid w:val="00AC17B3"/>
    <w:rsid w:val="00AC186D"/>
    <w:rsid w:val="00AC1F94"/>
    <w:rsid w:val="00AC3860"/>
    <w:rsid w:val="00AC3D24"/>
    <w:rsid w:val="00AC3DD7"/>
    <w:rsid w:val="00AC4225"/>
    <w:rsid w:val="00AC4749"/>
    <w:rsid w:val="00AC4C44"/>
    <w:rsid w:val="00AC4EC8"/>
    <w:rsid w:val="00AC53E6"/>
    <w:rsid w:val="00AC54E7"/>
    <w:rsid w:val="00AC579D"/>
    <w:rsid w:val="00AC59B1"/>
    <w:rsid w:val="00AC5A1D"/>
    <w:rsid w:val="00AC5F00"/>
    <w:rsid w:val="00AC67E9"/>
    <w:rsid w:val="00AC6A70"/>
    <w:rsid w:val="00AC71F4"/>
    <w:rsid w:val="00AC794D"/>
    <w:rsid w:val="00AC7964"/>
    <w:rsid w:val="00AC7B85"/>
    <w:rsid w:val="00AC7BA3"/>
    <w:rsid w:val="00AD2EAB"/>
    <w:rsid w:val="00AD309F"/>
    <w:rsid w:val="00AD318E"/>
    <w:rsid w:val="00AD3A33"/>
    <w:rsid w:val="00AD4295"/>
    <w:rsid w:val="00AD4298"/>
    <w:rsid w:val="00AD493E"/>
    <w:rsid w:val="00AD4B1D"/>
    <w:rsid w:val="00AD512F"/>
    <w:rsid w:val="00AD5ED1"/>
    <w:rsid w:val="00AD6957"/>
    <w:rsid w:val="00AD6A7A"/>
    <w:rsid w:val="00AD7766"/>
    <w:rsid w:val="00AD7BE1"/>
    <w:rsid w:val="00AD7CD0"/>
    <w:rsid w:val="00AE01C0"/>
    <w:rsid w:val="00AE06BD"/>
    <w:rsid w:val="00AE06FB"/>
    <w:rsid w:val="00AE120B"/>
    <w:rsid w:val="00AE153C"/>
    <w:rsid w:val="00AE1658"/>
    <w:rsid w:val="00AE216A"/>
    <w:rsid w:val="00AE2482"/>
    <w:rsid w:val="00AE2A77"/>
    <w:rsid w:val="00AE2E7C"/>
    <w:rsid w:val="00AE377B"/>
    <w:rsid w:val="00AE3873"/>
    <w:rsid w:val="00AE45D9"/>
    <w:rsid w:val="00AE4620"/>
    <w:rsid w:val="00AE49F1"/>
    <w:rsid w:val="00AE531E"/>
    <w:rsid w:val="00AE5603"/>
    <w:rsid w:val="00AE5A16"/>
    <w:rsid w:val="00AE5BFD"/>
    <w:rsid w:val="00AE6765"/>
    <w:rsid w:val="00AE69AA"/>
    <w:rsid w:val="00AE6B39"/>
    <w:rsid w:val="00AE75EA"/>
    <w:rsid w:val="00AE7997"/>
    <w:rsid w:val="00AE7E6D"/>
    <w:rsid w:val="00AF0305"/>
    <w:rsid w:val="00AF03D7"/>
    <w:rsid w:val="00AF043A"/>
    <w:rsid w:val="00AF05D5"/>
    <w:rsid w:val="00AF0851"/>
    <w:rsid w:val="00AF0875"/>
    <w:rsid w:val="00AF1031"/>
    <w:rsid w:val="00AF11F1"/>
    <w:rsid w:val="00AF1AEF"/>
    <w:rsid w:val="00AF21E1"/>
    <w:rsid w:val="00AF23F8"/>
    <w:rsid w:val="00AF2942"/>
    <w:rsid w:val="00AF2D17"/>
    <w:rsid w:val="00AF3040"/>
    <w:rsid w:val="00AF3113"/>
    <w:rsid w:val="00AF31C7"/>
    <w:rsid w:val="00AF3560"/>
    <w:rsid w:val="00AF399D"/>
    <w:rsid w:val="00AF3D76"/>
    <w:rsid w:val="00AF3E46"/>
    <w:rsid w:val="00AF5408"/>
    <w:rsid w:val="00AF5496"/>
    <w:rsid w:val="00AF5FBC"/>
    <w:rsid w:val="00AF607E"/>
    <w:rsid w:val="00AF7082"/>
    <w:rsid w:val="00AF71D5"/>
    <w:rsid w:val="00AF77D4"/>
    <w:rsid w:val="00AF7B6E"/>
    <w:rsid w:val="00B005ED"/>
    <w:rsid w:val="00B014AF"/>
    <w:rsid w:val="00B0188F"/>
    <w:rsid w:val="00B01D7A"/>
    <w:rsid w:val="00B021E2"/>
    <w:rsid w:val="00B023B6"/>
    <w:rsid w:val="00B03183"/>
    <w:rsid w:val="00B033BD"/>
    <w:rsid w:val="00B0398E"/>
    <w:rsid w:val="00B03991"/>
    <w:rsid w:val="00B03F79"/>
    <w:rsid w:val="00B04315"/>
    <w:rsid w:val="00B04522"/>
    <w:rsid w:val="00B048C9"/>
    <w:rsid w:val="00B04EB8"/>
    <w:rsid w:val="00B04F91"/>
    <w:rsid w:val="00B05076"/>
    <w:rsid w:val="00B0507A"/>
    <w:rsid w:val="00B0677E"/>
    <w:rsid w:val="00B06D71"/>
    <w:rsid w:val="00B06EBC"/>
    <w:rsid w:val="00B07353"/>
    <w:rsid w:val="00B10C23"/>
    <w:rsid w:val="00B1180B"/>
    <w:rsid w:val="00B11917"/>
    <w:rsid w:val="00B11DCC"/>
    <w:rsid w:val="00B11FA0"/>
    <w:rsid w:val="00B1256C"/>
    <w:rsid w:val="00B133F2"/>
    <w:rsid w:val="00B13436"/>
    <w:rsid w:val="00B139B2"/>
    <w:rsid w:val="00B14BC3"/>
    <w:rsid w:val="00B15670"/>
    <w:rsid w:val="00B15908"/>
    <w:rsid w:val="00B1605D"/>
    <w:rsid w:val="00B16145"/>
    <w:rsid w:val="00B1624C"/>
    <w:rsid w:val="00B166D6"/>
    <w:rsid w:val="00B16BF4"/>
    <w:rsid w:val="00B17330"/>
    <w:rsid w:val="00B17BC7"/>
    <w:rsid w:val="00B17C70"/>
    <w:rsid w:val="00B20148"/>
    <w:rsid w:val="00B20589"/>
    <w:rsid w:val="00B20971"/>
    <w:rsid w:val="00B20D85"/>
    <w:rsid w:val="00B210EA"/>
    <w:rsid w:val="00B2180B"/>
    <w:rsid w:val="00B21981"/>
    <w:rsid w:val="00B21A57"/>
    <w:rsid w:val="00B2216D"/>
    <w:rsid w:val="00B224EC"/>
    <w:rsid w:val="00B22DB2"/>
    <w:rsid w:val="00B23112"/>
    <w:rsid w:val="00B23179"/>
    <w:rsid w:val="00B23928"/>
    <w:rsid w:val="00B23C57"/>
    <w:rsid w:val="00B24935"/>
    <w:rsid w:val="00B25467"/>
    <w:rsid w:val="00B25611"/>
    <w:rsid w:val="00B25A02"/>
    <w:rsid w:val="00B25AE8"/>
    <w:rsid w:val="00B25DF3"/>
    <w:rsid w:val="00B25EFD"/>
    <w:rsid w:val="00B26BBB"/>
    <w:rsid w:val="00B26D23"/>
    <w:rsid w:val="00B26E7F"/>
    <w:rsid w:val="00B2708D"/>
    <w:rsid w:val="00B27469"/>
    <w:rsid w:val="00B279AE"/>
    <w:rsid w:val="00B27AE5"/>
    <w:rsid w:val="00B30A89"/>
    <w:rsid w:val="00B31183"/>
    <w:rsid w:val="00B31202"/>
    <w:rsid w:val="00B317FF"/>
    <w:rsid w:val="00B31EB4"/>
    <w:rsid w:val="00B327C8"/>
    <w:rsid w:val="00B32B1E"/>
    <w:rsid w:val="00B32C5C"/>
    <w:rsid w:val="00B3300B"/>
    <w:rsid w:val="00B331D9"/>
    <w:rsid w:val="00B33679"/>
    <w:rsid w:val="00B33858"/>
    <w:rsid w:val="00B33CCC"/>
    <w:rsid w:val="00B345EA"/>
    <w:rsid w:val="00B34CF4"/>
    <w:rsid w:val="00B34E24"/>
    <w:rsid w:val="00B35503"/>
    <w:rsid w:val="00B37629"/>
    <w:rsid w:val="00B3767D"/>
    <w:rsid w:val="00B37969"/>
    <w:rsid w:val="00B40245"/>
    <w:rsid w:val="00B405FB"/>
    <w:rsid w:val="00B40A7C"/>
    <w:rsid w:val="00B40C7E"/>
    <w:rsid w:val="00B4151A"/>
    <w:rsid w:val="00B41E0C"/>
    <w:rsid w:val="00B41F6B"/>
    <w:rsid w:val="00B4228E"/>
    <w:rsid w:val="00B42365"/>
    <w:rsid w:val="00B42619"/>
    <w:rsid w:val="00B42EF5"/>
    <w:rsid w:val="00B433D8"/>
    <w:rsid w:val="00B43C11"/>
    <w:rsid w:val="00B443C4"/>
    <w:rsid w:val="00B4497F"/>
    <w:rsid w:val="00B44A1E"/>
    <w:rsid w:val="00B44CE8"/>
    <w:rsid w:val="00B45898"/>
    <w:rsid w:val="00B459FC"/>
    <w:rsid w:val="00B4614D"/>
    <w:rsid w:val="00B46160"/>
    <w:rsid w:val="00B4627D"/>
    <w:rsid w:val="00B464FF"/>
    <w:rsid w:val="00B46CCD"/>
    <w:rsid w:val="00B47879"/>
    <w:rsid w:val="00B47905"/>
    <w:rsid w:val="00B47BCD"/>
    <w:rsid w:val="00B50280"/>
    <w:rsid w:val="00B503C7"/>
    <w:rsid w:val="00B503CD"/>
    <w:rsid w:val="00B5069B"/>
    <w:rsid w:val="00B50852"/>
    <w:rsid w:val="00B50956"/>
    <w:rsid w:val="00B50C7F"/>
    <w:rsid w:val="00B51432"/>
    <w:rsid w:val="00B518E3"/>
    <w:rsid w:val="00B5206B"/>
    <w:rsid w:val="00B52FCB"/>
    <w:rsid w:val="00B5308C"/>
    <w:rsid w:val="00B53BAE"/>
    <w:rsid w:val="00B54248"/>
    <w:rsid w:val="00B54349"/>
    <w:rsid w:val="00B54955"/>
    <w:rsid w:val="00B551B9"/>
    <w:rsid w:val="00B55952"/>
    <w:rsid w:val="00B55972"/>
    <w:rsid w:val="00B55979"/>
    <w:rsid w:val="00B569C4"/>
    <w:rsid w:val="00B573B3"/>
    <w:rsid w:val="00B577DF"/>
    <w:rsid w:val="00B578F2"/>
    <w:rsid w:val="00B57AA8"/>
    <w:rsid w:val="00B60326"/>
    <w:rsid w:val="00B609FF"/>
    <w:rsid w:val="00B60B15"/>
    <w:rsid w:val="00B61249"/>
    <w:rsid w:val="00B61D1E"/>
    <w:rsid w:val="00B621BB"/>
    <w:rsid w:val="00B6270B"/>
    <w:rsid w:val="00B6287A"/>
    <w:rsid w:val="00B629DF"/>
    <w:rsid w:val="00B63313"/>
    <w:rsid w:val="00B63992"/>
    <w:rsid w:val="00B63E0F"/>
    <w:rsid w:val="00B64201"/>
    <w:rsid w:val="00B6483E"/>
    <w:rsid w:val="00B6484D"/>
    <w:rsid w:val="00B6485A"/>
    <w:rsid w:val="00B65E19"/>
    <w:rsid w:val="00B660AC"/>
    <w:rsid w:val="00B66172"/>
    <w:rsid w:val="00B661CF"/>
    <w:rsid w:val="00B6680A"/>
    <w:rsid w:val="00B66B6F"/>
    <w:rsid w:val="00B66D5B"/>
    <w:rsid w:val="00B7048A"/>
    <w:rsid w:val="00B704BA"/>
    <w:rsid w:val="00B70D5C"/>
    <w:rsid w:val="00B70D9F"/>
    <w:rsid w:val="00B70F56"/>
    <w:rsid w:val="00B712DF"/>
    <w:rsid w:val="00B717E1"/>
    <w:rsid w:val="00B719A8"/>
    <w:rsid w:val="00B7242F"/>
    <w:rsid w:val="00B73998"/>
    <w:rsid w:val="00B73A41"/>
    <w:rsid w:val="00B73EA7"/>
    <w:rsid w:val="00B7406D"/>
    <w:rsid w:val="00B7470A"/>
    <w:rsid w:val="00B74822"/>
    <w:rsid w:val="00B74B8E"/>
    <w:rsid w:val="00B7522E"/>
    <w:rsid w:val="00B75337"/>
    <w:rsid w:val="00B75B8B"/>
    <w:rsid w:val="00B75C4D"/>
    <w:rsid w:val="00B76473"/>
    <w:rsid w:val="00B77461"/>
    <w:rsid w:val="00B8027E"/>
    <w:rsid w:val="00B805C8"/>
    <w:rsid w:val="00B807BB"/>
    <w:rsid w:val="00B80D05"/>
    <w:rsid w:val="00B812BA"/>
    <w:rsid w:val="00B826E0"/>
    <w:rsid w:val="00B8280F"/>
    <w:rsid w:val="00B82D09"/>
    <w:rsid w:val="00B8317B"/>
    <w:rsid w:val="00B839F7"/>
    <w:rsid w:val="00B84271"/>
    <w:rsid w:val="00B85130"/>
    <w:rsid w:val="00B85986"/>
    <w:rsid w:val="00B85CEE"/>
    <w:rsid w:val="00B861E6"/>
    <w:rsid w:val="00B86A51"/>
    <w:rsid w:val="00B86B40"/>
    <w:rsid w:val="00B87009"/>
    <w:rsid w:val="00B872AD"/>
    <w:rsid w:val="00B8788A"/>
    <w:rsid w:val="00B900B5"/>
    <w:rsid w:val="00B9062F"/>
    <w:rsid w:val="00B908D7"/>
    <w:rsid w:val="00B90995"/>
    <w:rsid w:val="00B90A14"/>
    <w:rsid w:val="00B90DA0"/>
    <w:rsid w:val="00B9126A"/>
    <w:rsid w:val="00B9134D"/>
    <w:rsid w:val="00B918A4"/>
    <w:rsid w:val="00B92785"/>
    <w:rsid w:val="00B92F08"/>
    <w:rsid w:val="00B930B7"/>
    <w:rsid w:val="00B93137"/>
    <w:rsid w:val="00B93BDF"/>
    <w:rsid w:val="00B93D04"/>
    <w:rsid w:val="00B9426B"/>
    <w:rsid w:val="00B9441C"/>
    <w:rsid w:val="00B94F37"/>
    <w:rsid w:val="00B95476"/>
    <w:rsid w:val="00B9552F"/>
    <w:rsid w:val="00B95BB8"/>
    <w:rsid w:val="00B96867"/>
    <w:rsid w:val="00B96B82"/>
    <w:rsid w:val="00B97038"/>
    <w:rsid w:val="00B97384"/>
    <w:rsid w:val="00B97BDE"/>
    <w:rsid w:val="00B97E5E"/>
    <w:rsid w:val="00BA0CEA"/>
    <w:rsid w:val="00BA1064"/>
    <w:rsid w:val="00BA167C"/>
    <w:rsid w:val="00BA1C1D"/>
    <w:rsid w:val="00BA2524"/>
    <w:rsid w:val="00BA28FC"/>
    <w:rsid w:val="00BA2E52"/>
    <w:rsid w:val="00BA3633"/>
    <w:rsid w:val="00BA3727"/>
    <w:rsid w:val="00BA3841"/>
    <w:rsid w:val="00BA3A0E"/>
    <w:rsid w:val="00BA4747"/>
    <w:rsid w:val="00BA4E52"/>
    <w:rsid w:val="00BA5014"/>
    <w:rsid w:val="00BA53F9"/>
    <w:rsid w:val="00BA5800"/>
    <w:rsid w:val="00BA5FCA"/>
    <w:rsid w:val="00BA6BE9"/>
    <w:rsid w:val="00BA6E2D"/>
    <w:rsid w:val="00BA7684"/>
    <w:rsid w:val="00BA791C"/>
    <w:rsid w:val="00BA7CFB"/>
    <w:rsid w:val="00BA7FAD"/>
    <w:rsid w:val="00BB0286"/>
    <w:rsid w:val="00BB03BB"/>
    <w:rsid w:val="00BB054F"/>
    <w:rsid w:val="00BB06D0"/>
    <w:rsid w:val="00BB0732"/>
    <w:rsid w:val="00BB18C1"/>
    <w:rsid w:val="00BB1EF8"/>
    <w:rsid w:val="00BB24AE"/>
    <w:rsid w:val="00BB3274"/>
    <w:rsid w:val="00BB37DC"/>
    <w:rsid w:val="00BB3994"/>
    <w:rsid w:val="00BB3D30"/>
    <w:rsid w:val="00BB486A"/>
    <w:rsid w:val="00BB510C"/>
    <w:rsid w:val="00BB6E65"/>
    <w:rsid w:val="00BB707D"/>
    <w:rsid w:val="00BB788E"/>
    <w:rsid w:val="00BB7AC6"/>
    <w:rsid w:val="00BB7DF7"/>
    <w:rsid w:val="00BB7F02"/>
    <w:rsid w:val="00BB7F2D"/>
    <w:rsid w:val="00BC0D1C"/>
    <w:rsid w:val="00BC0E23"/>
    <w:rsid w:val="00BC0F95"/>
    <w:rsid w:val="00BC1E29"/>
    <w:rsid w:val="00BC1E49"/>
    <w:rsid w:val="00BC25B4"/>
    <w:rsid w:val="00BC26C1"/>
    <w:rsid w:val="00BC27CC"/>
    <w:rsid w:val="00BC2EF2"/>
    <w:rsid w:val="00BC36A6"/>
    <w:rsid w:val="00BC4076"/>
    <w:rsid w:val="00BC433E"/>
    <w:rsid w:val="00BC4779"/>
    <w:rsid w:val="00BC48B7"/>
    <w:rsid w:val="00BC53F5"/>
    <w:rsid w:val="00BC55D0"/>
    <w:rsid w:val="00BC5819"/>
    <w:rsid w:val="00BC59F0"/>
    <w:rsid w:val="00BC6198"/>
    <w:rsid w:val="00BC6785"/>
    <w:rsid w:val="00BC6DCA"/>
    <w:rsid w:val="00BC6F54"/>
    <w:rsid w:val="00BC70CF"/>
    <w:rsid w:val="00BC7758"/>
    <w:rsid w:val="00BC78A7"/>
    <w:rsid w:val="00BC7BBB"/>
    <w:rsid w:val="00BD0532"/>
    <w:rsid w:val="00BD0685"/>
    <w:rsid w:val="00BD078A"/>
    <w:rsid w:val="00BD1214"/>
    <w:rsid w:val="00BD154D"/>
    <w:rsid w:val="00BD1583"/>
    <w:rsid w:val="00BD16BE"/>
    <w:rsid w:val="00BD1DEA"/>
    <w:rsid w:val="00BD208C"/>
    <w:rsid w:val="00BD2162"/>
    <w:rsid w:val="00BD2B16"/>
    <w:rsid w:val="00BD332D"/>
    <w:rsid w:val="00BD3EB0"/>
    <w:rsid w:val="00BD489F"/>
    <w:rsid w:val="00BD5204"/>
    <w:rsid w:val="00BD533C"/>
    <w:rsid w:val="00BD5623"/>
    <w:rsid w:val="00BD5C04"/>
    <w:rsid w:val="00BD5FB7"/>
    <w:rsid w:val="00BD637F"/>
    <w:rsid w:val="00BD6B30"/>
    <w:rsid w:val="00BD6CB0"/>
    <w:rsid w:val="00BD71C1"/>
    <w:rsid w:val="00BD757E"/>
    <w:rsid w:val="00BD7B01"/>
    <w:rsid w:val="00BE07CE"/>
    <w:rsid w:val="00BE0CE9"/>
    <w:rsid w:val="00BE0D41"/>
    <w:rsid w:val="00BE1099"/>
    <w:rsid w:val="00BE153D"/>
    <w:rsid w:val="00BE1FE5"/>
    <w:rsid w:val="00BE2709"/>
    <w:rsid w:val="00BE2890"/>
    <w:rsid w:val="00BE37B9"/>
    <w:rsid w:val="00BE38D8"/>
    <w:rsid w:val="00BE3EAE"/>
    <w:rsid w:val="00BE4235"/>
    <w:rsid w:val="00BE4E65"/>
    <w:rsid w:val="00BE4F08"/>
    <w:rsid w:val="00BE52A6"/>
    <w:rsid w:val="00BE5DBE"/>
    <w:rsid w:val="00BE6DEB"/>
    <w:rsid w:val="00BE70C1"/>
    <w:rsid w:val="00BE73C9"/>
    <w:rsid w:val="00BE7B9F"/>
    <w:rsid w:val="00BF0394"/>
    <w:rsid w:val="00BF1BDE"/>
    <w:rsid w:val="00BF1BF7"/>
    <w:rsid w:val="00BF2B7A"/>
    <w:rsid w:val="00BF2BAF"/>
    <w:rsid w:val="00BF2D94"/>
    <w:rsid w:val="00BF2FAE"/>
    <w:rsid w:val="00BF31FB"/>
    <w:rsid w:val="00BF3577"/>
    <w:rsid w:val="00BF396B"/>
    <w:rsid w:val="00BF3D2E"/>
    <w:rsid w:val="00BF47F3"/>
    <w:rsid w:val="00BF4996"/>
    <w:rsid w:val="00BF49F7"/>
    <w:rsid w:val="00BF4E99"/>
    <w:rsid w:val="00BF51F0"/>
    <w:rsid w:val="00BF5530"/>
    <w:rsid w:val="00BF58AF"/>
    <w:rsid w:val="00BF5A7E"/>
    <w:rsid w:val="00BF5F7F"/>
    <w:rsid w:val="00BF60BD"/>
    <w:rsid w:val="00BF629D"/>
    <w:rsid w:val="00BF6AB2"/>
    <w:rsid w:val="00BF6B40"/>
    <w:rsid w:val="00C00120"/>
    <w:rsid w:val="00C00481"/>
    <w:rsid w:val="00C0068F"/>
    <w:rsid w:val="00C00773"/>
    <w:rsid w:val="00C00A06"/>
    <w:rsid w:val="00C0108F"/>
    <w:rsid w:val="00C01696"/>
    <w:rsid w:val="00C0194A"/>
    <w:rsid w:val="00C01E76"/>
    <w:rsid w:val="00C020B0"/>
    <w:rsid w:val="00C02617"/>
    <w:rsid w:val="00C02814"/>
    <w:rsid w:val="00C02D67"/>
    <w:rsid w:val="00C02FE6"/>
    <w:rsid w:val="00C031E7"/>
    <w:rsid w:val="00C03590"/>
    <w:rsid w:val="00C035F9"/>
    <w:rsid w:val="00C03778"/>
    <w:rsid w:val="00C03863"/>
    <w:rsid w:val="00C03D71"/>
    <w:rsid w:val="00C03E86"/>
    <w:rsid w:val="00C04278"/>
    <w:rsid w:val="00C04A57"/>
    <w:rsid w:val="00C04AB5"/>
    <w:rsid w:val="00C04E43"/>
    <w:rsid w:val="00C04F86"/>
    <w:rsid w:val="00C05C19"/>
    <w:rsid w:val="00C06283"/>
    <w:rsid w:val="00C0630F"/>
    <w:rsid w:val="00C0644E"/>
    <w:rsid w:val="00C06507"/>
    <w:rsid w:val="00C0656F"/>
    <w:rsid w:val="00C06734"/>
    <w:rsid w:val="00C067E6"/>
    <w:rsid w:val="00C069C2"/>
    <w:rsid w:val="00C06EE8"/>
    <w:rsid w:val="00C07C66"/>
    <w:rsid w:val="00C07CEE"/>
    <w:rsid w:val="00C07FDA"/>
    <w:rsid w:val="00C10858"/>
    <w:rsid w:val="00C1158E"/>
    <w:rsid w:val="00C11B50"/>
    <w:rsid w:val="00C11FA7"/>
    <w:rsid w:val="00C12028"/>
    <w:rsid w:val="00C12D26"/>
    <w:rsid w:val="00C12F0C"/>
    <w:rsid w:val="00C13701"/>
    <w:rsid w:val="00C13E95"/>
    <w:rsid w:val="00C140E7"/>
    <w:rsid w:val="00C14417"/>
    <w:rsid w:val="00C14824"/>
    <w:rsid w:val="00C14AF6"/>
    <w:rsid w:val="00C14E2B"/>
    <w:rsid w:val="00C157E0"/>
    <w:rsid w:val="00C1597D"/>
    <w:rsid w:val="00C16B9D"/>
    <w:rsid w:val="00C16BEE"/>
    <w:rsid w:val="00C16C2B"/>
    <w:rsid w:val="00C170F7"/>
    <w:rsid w:val="00C177F8"/>
    <w:rsid w:val="00C178B7"/>
    <w:rsid w:val="00C17909"/>
    <w:rsid w:val="00C17EE0"/>
    <w:rsid w:val="00C203AF"/>
    <w:rsid w:val="00C20A9E"/>
    <w:rsid w:val="00C21109"/>
    <w:rsid w:val="00C21198"/>
    <w:rsid w:val="00C213DF"/>
    <w:rsid w:val="00C21603"/>
    <w:rsid w:val="00C219F8"/>
    <w:rsid w:val="00C22503"/>
    <w:rsid w:val="00C2259B"/>
    <w:rsid w:val="00C22798"/>
    <w:rsid w:val="00C22B79"/>
    <w:rsid w:val="00C231C6"/>
    <w:rsid w:val="00C23E8A"/>
    <w:rsid w:val="00C2439D"/>
    <w:rsid w:val="00C24D02"/>
    <w:rsid w:val="00C24D24"/>
    <w:rsid w:val="00C24E2D"/>
    <w:rsid w:val="00C252DB"/>
    <w:rsid w:val="00C2530C"/>
    <w:rsid w:val="00C25B49"/>
    <w:rsid w:val="00C260BD"/>
    <w:rsid w:val="00C27305"/>
    <w:rsid w:val="00C27EE4"/>
    <w:rsid w:val="00C3032E"/>
    <w:rsid w:val="00C3065C"/>
    <w:rsid w:val="00C30AF1"/>
    <w:rsid w:val="00C30BA5"/>
    <w:rsid w:val="00C313A0"/>
    <w:rsid w:val="00C31CFE"/>
    <w:rsid w:val="00C327B0"/>
    <w:rsid w:val="00C32E42"/>
    <w:rsid w:val="00C33225"/>
    <w:rsid w:val="00C334C2"/>
    <w:rsid w:val="00C33D16"/>
    <w:rsid w:val="00C33EE7"/>
    <w:rsid w:val="00C3409C"/>
    <w:rsid w:val="00C3409D"/>
    <w:rsid w:val="00C3466D"/>
    <w:rsid w:val="00C359EA"/>
    <w:rsid w:val="00C35E32"/>
    <w:rsid w:val="00C3682E"/>
    <w:rsid w:val="00C36AE1"/>
    <w:rsid w:val="00C37318"/>
    <w:rsid w:val="00C37712"/>
    <w:rsid w:val="00C37AD7"/>
    <w:rsid w:val="00C37B01"/>
    <w:rsid w:val="00C407CC"/>
    <w:rsid w:val="00C407F2"/>
    <w:rsid w:val="00C41A98"/>
    <w:rsid w:val="00C41BB6"/>
    <w:rsid w:val="00C41EF3"/>
    <w:rsid w:val="00C41F88"/>
    <w:rsid w:val="00C42D7E"/>
    <w:rsid w:val="00C4327A"/>
    <w:rsid w:val="00C434B4"/>
    <w:rsid w:val="00C434EE"/>
    <w:rsid w:val="00C43572"/>
    <w:rsid w:val="00C43763"/>
    <w:rsid w:val="00C43BE4"/>
    <w:rsid w:val="00C44279"/>
    <w:rsid w:val="00C450D6"/>
    <w:rsid w:val="00C45391"/>
    <w:rsid w:val="00C45596"/>
    <w:rsid w:val="00C45D4F"/>
    <w:rsid w:val="00C46BD1"/>
    <w:rsid w:val="00C473BF"/>
    <w:rsid w:val="00C47737"/>
    <w:rsid w:val="00C47B48"/>
    <w:rsid w:val="00C51031"/>
    <w:rsid w:val="00C51901"/>
    <w:rsid w:val="00C51DF2"/>
    <w:rsid w:val="00C5298F"/>
    <w:rsid w:val="00C52E2B"/>
    <w:rsid w:val="00C5351F"/>
    <w:rsid w:val="00C53F5B"/>
    <w:rsid w:val="00C543A2"/>
    <w:rsid w:val="00C551CE"/>
    <w:rsid w:val="00C557B8"/>
    <w:rsid w:val="00C5681F"/>
    <w:rsid w:val="00C56B65"/>
    <w:rsid w:val="00C56D72"/>
    <w:rsid w:val="00C573BA"/>
    <w:rsid w:val="00C57633"/>
    <w:rsid w:val="00C5775C"/>
    <w:rsid w:val="00C57D55"/>
    <w:rsid w:val="00C60102"/>
    <w:rsid w:val="00C60744"/>
    <w:rsid w:val="00C60CDE"/>
    <w:rsid w:val="00C6133A"/>
    <w:rsid w:val="00C61AD1"/>
    <w:rsid w:val="00C620A5"/>
    <w:rsid w:val="00C62615"/>
    <w:rsid w:val="00C627A0"/>
    <w:rsid w:val="00C62BD5"/>
    <w:rsid w:val="00C62BF2"/>
    <w:rsid w:val="00C63051"/>
    <w:rsid w:val="00C63E27"/>
    <w:rsid w:val="00C6419D"/>
    <w:rsid w:val="00C6424E"/>
    <w:rsid w:val="00C6448E"/>
    <w:rsid w:val="00C649D6"/>
    <w:rsid w:val="00C65192"/>
    <w:rsid w:val="00C6551F"/>
    <w:rsid w:val="00C6556A"/>
    <w:rsid w:val="00C655A0"/>
    <w:rsid w:val="00C65613"/>
    <w:rsid w:val="00C657D2"/>
    <w:rsid w:val="00C6622E"/>
    <w:rsid w:val="00C667AD"/>
    <w:rsid w:val="00C66989"/>
    <w:rsid w:val="00C66A8A"/>
    <w:rsid w:val="00C66E2C"/>
    <w:rsid w:val="00C67758"/>
    <w:rsid w:val="00C67FC3"/>
    <w:rsid w:val="00C7038E"/>
    <w:rsid w:val="00C70933"/>
    <w:rsid w:val="00C7294F"/>
    <w:rsid w:val="00C73084"/>
    <w:rsid w:val="00C734B2"/>
    <w:rsid w:val="00C739ED"/>
    <w:rsid w:val="00C73B74"/>
    <w:rsid w:val="00C74221"/>
    <w:rsid w:val="00C74B8B"/>
    <w:rsid w:val="00C750AF"/>
    <w:rsid w:val="00C7547A"/>
    <w:rsid w:val="00C75D15"/>
    <w:rsid w:val="00C7669F"/>
    <w:rsid w:val="00C76C8B"/>
    <w:rsid w:val="00C77024"/>
    <w:rsid w:val="00C770BB"/>
    <w:rsid w:val="00C774F6"/>
    <w:rsid w:val="00C775FF"/>
    <w:rsid w:val="00C77A18"/>
    <w:rsid w:val="00C80118"/>
    <w:rsid w:val="00C8078B"/>
    <w:rsid w:val="00C80EB3"/>
    <w:rsid w:val="00C81773"/>
    <w:rsid w:val="00C81775"/>
    <w:rsid w:val="00C81C59"/>
    <w:rsid w:val="00C821BA"/>
    <w:rsid w:val="00C824FC"/>
    <w:rsid w:val="00C8260C"/>
    <w:rsid w:val="00C8293A"/>
    <w:rsid w:val="00C82C50"/>
    <w:rsid w:val="00C8313B"/>
    <w:rsid w:val="00C83987"/>
    <w:rsid w:val="00C84070"/>
    <w:rsid w:val="00C84341"/>
    <w:rsid w:val="00C845E9"/>
    <w:rsid w:val="00C84765"/>
    <w:rsid w:val="00C84DF5"/>
    <w:rsid w:val="00C8555F"/>
    <w:rsid w:val="00C8586D"/>
    <w:rsid w:val="00C85DBB"/>
    <w:rsid w:val="00C8610C"/>
    <w:rsid w:val="00C8638C"/>
    <w:rsid w:val="00C865CE"/>
    <w:rsid w:val="00C87367"/>
    <w:rsid w:val="00C87C1C"/>
    <w:rsid w:val="00C87E72"/>
    <w:rsid w:val="00C87EC2"/>
    <w:rsid w:val="00C9026F"/>
    <w:rsid w:val="00C90F96"/>
    <w:rsid w:val="00C91317"/>
    <w:rsid w:val="00C91482"/>
    <w:rsid w:val="00C9160C"/>
    <w:rsid w:val="00C9188A"/>
    <w:rsid w:val="00C91901"/>
    <w:rsid w:val="00C91AD6"/>
    <w:rsid w:val="00C91E58"/>
    <w:rsid w:val="00C92611"/>
    <w:rsid w:val="00C92921"/>
    <w:rsid w:val="00C92EC8"/>
    <w:rsid w:val="00C92F16"/>
    <w:rsid w:val="00C944F1"/>
    <w:rsid w:val="00C94516"/>
    <w:rsid w:val="00C951A8"/>
    <w:rsid w:val="00C9584C"/>
    <w:rsid w:val="00C95D59"/>
    <w:rsid w:val="00C95E4D"/>
    <w:rsid w:val="00C96457"/>
    <w:rsid w:val="00C96729"/>
    <w:rsid w:val="00C96957"/>
    <w:rsid w:val="00C9696F"/>
    <w:rsid w:val="00C96AD1"/>
    <w:rsid w:val="00C97180"/>
    <w:rsid w:val="00C973DD"/>
    <w:rsid w:val="00C976D3"/>
    <w:rsid w:val="00CA0F36"/>
    <w:rsid w:val="00CA1E0C"/>
    <w:rsid w:val="00CA1E18"/>
    <w:rsid w:val="00CA23B8"/>
    <w:rsid w:val="00CA270A"/>
    <w:rsid w:val="00CA2A86"/>
    <w:rsid w:val="00CA2CC6"/>
    <w:rsid w:val="00CA3CC3"/>
    <w:rsid w:val="00CA3E84"/>
    <w:rsid w:val="00CA3FC0"/>
    <w:rsid w:val="00CA403A"/>
    <w:rsid w:val="00CA4179"/>
    <w:rsid w:val="00CA55C4"/>
    <w:rsid w:val="00CA561C"/>
    <w:rsid w:val="00CA59B8"/>
    <w:rsid w:val="00CA62EC"/>
    <w:rsid w:val="00CA69B3"/>
    <w:rsid w:val="00CA6D9D"/>
    <w:rsid w:val="00CA6F03"/>
    <w:rsid w:val="00CA7197"/>
    <w:rsid w:val="00CA7279"/>
    <w:rsid w:val="00CA7297"/>
    <w:rsid w:val="00CA73EF"/>
    <w:rsid w:val="00CA7F95"/>
    <w:rsid w:val="00CB055D"/>
    <w:rsid w:val="00CB082E"/>
    <w:rsid w:val="00CB125D"/>
    <w:rsid w:val="00CB15AE"/>
    <w:rsid w:val="00CB1D48"/>
    <w:rsid w:val="00CB2155"/>
    <w:rsid w:val="00CB21B7"/>
    <w:rsid w:val="00CB2311"/>
    <w:rsid w:val="00CB25F8"/>
    <w:rsid w:val="00CB26C5"/>
    <w:rsid w:val="00CB38C3"/>
    <w:rsid w:val="00CB3A33"/>
    <w:rsid w:val="00CB3B87"/>
    <w:rsid w:val="00CB3CA0"/>
    <w:rsid w:val="00CB3D1B"/>
    <w:rsid w:val="00CB4E59"/>
    <w:rsid w:val="00CB4F10"/>
    <w:rsid w:val="00CB4F9E"/>
    <w:rsid w:val="00CB56F4"/>
    <w:rsid w:val="00CB584C"/>
    <w:rsid w:val="00CB5B59"/>
    <w:rsid w:val="00CB5BC0"/>
    <w:rsid w:val="00CB5F74"/>
    <w:rsid w:val="00CB610C"/>
    <w:rsid w:val="00CB62E5"/>
    <w:rsid w:val="00CB640F"/>
    <w:rsid w:val="00CB6FD4"/>
    <w:rsid w:val="00CB7760"/>
    <w:rsid w:val="00CB77F5"/>
    <w:rsid w:val="00CC0032"/>
    <w:rsid w:val="00CC07B7"/>
    <w:rsid w:val="00CC07FA"/>
    <w:rsid w:val="00CC0B1F"/>
    <w:rsid w:val="00CC0FA1"/>
    <w:rsid w:val="00CC132D"/>
    <w:rsid w:val="00CC1415"/>
    <w:rsid w:val="00CC20FF"/>
    <w:rsid w:val="00CC2E21"/>
    <w:rsid w:val="00CC2FCC"/>
    <w:rsid w:val="00CC38E6"/>
    <w:rsid w:val="00CC44B4"/>
    <w:rsid w:val="00CC4C24"/>
    <w:rsid w:val="00CC5405"/>
    <w:rsid w:val="00CC58AD"/>
    <w:rsid w:val="00CC5BDD"/>
    <w:rsid w:val="00CC5F34"/>
    <w:rsid w:val="00CC69AB"/>
    <w:rsid w:val="00CC6DDE"/>
    <w:rsid w:val="00CC7477"/>
    <w:rsid w:val="00CC74D7"/>
    <w:rsid w:val="00CC7594"/>
    <w:rsid w:val="00CC7B26"/>
    <w:rsid w:val="00CD013B"/>
    <w:rsid w:val="00CD05A1"/>
    <w:rsid w:val="00CD06D2"/>
    <w:rsid w:val="00CD0763"/>
    <w:rsid w:val="00CD0E46"/>
    <w:rsid w:val="00CD0EFA"/>
    <w:rsid w:val="00CD1260"/>
    <w:rsid w:val="00CD1595"/>
    <w:rsid w:val="00CD1681"/>
    <w:rsid w:val="00CD1C2C"/>
    <w:rsid w:val="00CD1F95"/>
    <w:rsid w:val="00CD25BE"/>
    <w:rsid w:val="00CD264A"/>
    <w:rsid w:val="00CD2B87"/>
    <w:rsid w:val="00CD2F6F"/>
    <w:rsid w:val="00CD302E"/>
    <w:rsid w:val="00CD398F"/>
    <w:rsid w:val="00CD3A29"/>
    <w:rsid w:val="00CD3F9F"/>
    <w:rsid w:val="00CD474C"/>
    <w:rsid w:val="00CD4805"/>
    <w:rsid w:val="00CD50CD"/>
    <w:rsid w:val="00CD56F5"/>
    <w:rsid w:val="00CD71F4"/>
    <w:rsid w:val="00CD75DE"/>
    <w:rsid w:val="00CD7B2B"/>
    <w:rsid w:val="00CD7BB5"/>
    <w:rsid w:val="00CE052C"/>
    <w:rsid w:val="00CE057B"/>
    <w:rsid w:val="00CE084F"/>
    <w:rsid w:val="00CE0B92"/>
    <w:rsid w:val="00CE0C2A"/>
    <w:rsid w:val="00CE1945"/>
    <w:rsid w:val="00CE21B7"/>
    <w:rsid w:val="00CE249E"/>
    <w:rsid w:val="00CE289F"/>
    <w:rsid w:val="00CE335A"/>
    <w:rsid w:val="00CE3587"/>
    <w:rsid w:val="00CE43EF"/>
    <w:rsid w:val="00CE4720"/>
    <w:rsid w:val="00CE4BB9"/>
    <w:rsid w:val="00CE6B8F"/>
    <w:rsid w:val="00CE78DB"/>
    <w:rsid w:val="00CE7D77"/>
    <w:rsid w:val="00CF09E3"/>
    <w:rsid w:val="00CF0A4D"/>
    <w:rsid w:val="00CF0B67"/>
    <w:rsid w:val="00CF0C69"/>
    <w:rsid w:val="00CF104B"/>
    <w:rsid w:val="00CF131E"/>
    <w:rsid w:val="00CF26CC"/>
    <w:rsid w:val="00CF2C0D"/>
    <w:rsid w:val="00CF312D"/>
    <w:rsid w:val="00CF33DD"/>
    <w:rsid w:val="00CF34C7"/>
    <w:rsid w:val="00CF350B"/>
    <w:rsid w:val="00CF3B3E"/>
    <w:rsid w:val="00CF4645"/>
    <w:rsid w:val="00CF4725"/>
    <w:rsid w:val="00CF4852"/>
    <w:rsid w:val="00CF573D"/>
    <w:rsid w:val="00CF603A"/>
    <w:rsid w:val="00CF67B6"/>
    <w:rsid w:val="00CF6874"/>
    <w:rsid w:val="00CF6A35"/>
    <w:rsid w:val="00CF6D56"/>
    <w:rsid w:val="00CF76B0"/>
    <w:rsid w:val="00CF78C3"/>
    <w:rsid w:val="00CF7CE5"/>
    <w:rsid w:val="00CF7EE2"/>
    <w:rsid w:val="00D00005"/>
    <w:rsid w:val="00D000C7"/>
    <w:rsid w:val="00D00248"/>
    <w:rsid w:val="00D0136E"/>
    <w:rsid w:val="00D017C5"/>
    <w:rsid w:val="00D01D6C"/>
    <w:rsid w:val="00D02636"/>
    <w:rsid w:val="00D02825"/>
    <w:rsid w:val="00D02DE3"/>
    <w:rsid w:val="00D03321"/>
    <w:rsid w:val="00D03544"/>
    <w:rsid w:val="00D03D21"/>
    <w:rsid w:val="00D041DF"/>
    <w:rsid w:val="00D04221"/>
    <w:rsid w:val="00D04B99"/>
    <w:rsid w:val="00D04E56"/>
    <w:rsid w:val="00D05581"/>
    <w:rsid w:val="00D05F5B"/>
    <w:rsid w:val="00D060B1"/>
    <w:rsid w:val="00D06273"/>
    <w:rsid w:val="00D06425"/>
    <w:rsid w:val="00D06DF6"/>
    <w:rsid w:val="00D07046"/>
    <w:rsid w:val="00D07049"/>
    <w:rsid w:val="00D0792E"/>
    <w:rsid w:val="00D07D09"/>
    <w:rsid w:val="00D07FA7"/>
    <w:rsid w:val="00D108AB"/>
    <w:rsid w:val="00D10968"/>
    <w:rsid w:val="00D11A27"/>
    <w:rsid w:val="00D11C7A"/>
    <w:rsid w:val="00D12591"/>
    <w:rsid w:val="00D126DA"/>
    <w:rsid w:val="00D127E1"/>
    <w:rsid w:val="00D12BB1"/>
    <w:rsid w:val="00D12D29"/>
    <w:rsid w:val="00D12FDC"/>
    <w:rsid w:val="00D144A0"/>
    <w:rsid w:val="00D14911"/>
    <w:rsid w:val="00D15D3E"/>
    <w:rsid w:val="00D166EE"/>
    <w:rsid w:val="00D16814"/>
    <w:rsid w:val="00D16BC1"/>
    <w:rsid w:val="00D16CD5"/>
    <w:rsid w:val="00D174A4"/>
    <w:rsid w:val="00D1753D"/>
    <w:rsid w:val="00D20081"/>
    <w:rsid w:val="00D200DF"/>
    <w:rsid w:val="00D20476"/>
    <w:rsid w:val="00D20BAA"/>
    <w:rsid w:val="00D2107D"/>
    <w:rsid w:val="00D216BD"/>
    <w:rsid w:val="00D21790"/>
    <w:rsid w:val="00D22207"/>
    <w:rsid w:val="00D2239A"/>
    <w:rsid w:val="00D22BC1"/>
    <w:rsid w:val="00D22C25"/>
    <w:rsid w:val="00D22D7D"/>
    <w:rsid w:val="00D22FC9"/>
    <w:rsid w:val="00D235C4"/>
    <w:rsid w:val="00D23711"/>
    <w:rsid w:val="00D23851"/>
    <w:rsid w:val="00D23B32"/>
    <w:rsid w:val="00D23C78"/>
    <w:rsid w:val="00D23CF1"/>
    <w:rsid w:val="00D23EC6"/>
    <w:rsid w:val="00D23F92"/>
    <w:rsid w:val="00D240F6"/>
    <w:rsid w:val="00D2449C"/>
    <w:rsid w:val="00D245B6"/>
    <w:rsid w:val="00D24F3D"/>
    <w:rsid w:val="00D25076"/>
    <w:rsid w:val="00D253B1"/>
    <w:rsid w:val="00D256B4"/>
    <w:rsid w:val="00D25CF1"/>
    <w:rsid w:val="00D2623D"/>
    <w:rsid w:val="00D26A3F"/>
    <w:rsid w:val="00D270CD"/>
    <w:rsid w:val="00D275C9"/>
    <w:rsid w:val="00D27AD2"/>
    <w:rsid w:val="00D27D8C"/>
    <w:rsid w:val="00D3013B"/>
    <w:rsid w:val="00D301A2"/>
    <w:rsid w:val="00D30AB2"/>
    <w:rsid w:val="00D3153E"/>
    <w:rsid w:val="00D32011"/>
    <w:rsid w:val="00D3207D"/>
    <w:rsid w:val="00D32657"/>
    <w:rsid w:val="00D32925"/>
    <w:rsid w:val="00D32B77"/>
    <w:rsid w:val="00D338C5"/>
    <w:rsid w:val="00D34270"/>
    <w:rsid w:val="00D3429D"/>
    <w:rsid w:val="00D34805"/>
    <w:rsid w:val="00D34BBA"/>
    <w:rsid w:val="00D34C6E"/>
    <w:rsid w:val="00D34D7D"/>
    <w:rsid w:val="00D34FF3"/>
    <w:rsid w:val="00D354FE"/>
    <w:rsid w:val="00D35DC0"/>
    <w:rsid w:val="00D35DEB"/>
    <w:rsid w:val="00D3615E"/>
    <w:rsid w:val="00D36336"/>
    <w:rsid w:val="00D36DFA"/>
    <w:rsid w:val="00D4050B"/>
    <w:rsid w:val="00D407E0"/>
    <w:rsid w:val="00D40D9D"/>
    <w:rsid w:val="00D41367"/>
    <w:rsid w:val="00D41636"/>
    <w:rsid w:val="00D41EB8"/>
    <w:rsid w:val="00D423A4"/>
    <w:rsid w:val="00D423FA"/>
    <w:rsid w:val="00D42843"/>
    <w:rsid w:val="00D428CD"/>
    <w:rsid w:val="00D43892"/>
    <w:rsid w:val="00D43FCF"/>
    <w:rsid w:val="00D4409F"/>
    <w:rsid w:val="00D44180"/>
    <w:rsid w:val="00D447DB"/>
    <w:rsid w:val="00D44A8F"/>
    <w:rsid w:val="00D450C5"/>
    <w:rsid w:val="00D45C65"/>
    <w:rsid w:val="00D46214"/>
    <w:rsid w:val="00D46232"/>
    <w:rsid w:val="00D4673C"/>
    <w:rsid w:val="00D47FE6"/>
    <w:rsid w:val="00D51079"/>
    <w:rsid w:val="00D512BA"/>
    <w:rsid w:val="00D513BF"/>
    <w:rsid w:val="00D51C99"/>
    <w:rsid w:val="00D5266A"/>
    <w:rsid w:val="00D52E6F"/>
    <w:rsid w:val="00D5319A"/>
    <w:rsid w:val="00D53DD4"/>
    <w:rsid w:val="00D53E61"/>
    <w:rsid w:val="00D540D8"/>
    <w:rsid w:val="00D55494"/>
    <w:rsid w:val="00D55EEF"/>
    <w:rsid w:val="00D565E3"/>
    <w:rsid w:val="00D56F9A"/>
    <w:rsid w:val="00D570C7"/>
    <w:rsid w:val="00D571A7"/>
    <w:rsid w:val="00D575AA"/>
    <w:rsid w:val="00D57C5A"/>
    <w:rsid w:val="00D60365"/>
    <w:rsid w:val="00D60F7C"/>
    <w:rsid w:val="00D611E9"/>
    <w:rsid w:val="00D61ADA"/>
    <w:rsid w:val="00D61C97"/>
    <w:rsid w:val="00D620CA"/>
    <w:rsid w:val="00D621BE"/>
    <w:rsid w:val="00D624C9"/>
    <w:rsid w:val="00D6267E"/>
    <w:rsid w:val="00D63A61"/>
    <w:rsid w:val="00D63E8F"/>
    <w:rsid w:val="00D63F01"/>
    <w:rsid w:val="00D64813"/>
    <w:rsid w:val="00D650C0"/>
    <w:rsid w:val="00D65A0F"/>
    <w:rsid w:val="00D66004"/>
    <w:rsid w:val="00D660F3"/>
    <w:rsid w:val="00D6633E"/>
    <w:rsid w:val="00D665C6"/>
    <w:rsid w:val="00D678E2"/>
    <w:rsid w:val="00D67B20"/>
    <w:rsid w:val="00D71044"/>
    <w:rsid w:val="00D72339"/>
    <w:rsid w:val="00D72E43"/>
    <w:rsid w:val="00D72FC3"/>
    <w:rsid w:val="00D7325B"/>
    <w:rsid w:val="00D7369C"/>
    <w:rsid w:val="00D7371B"/>
    <w:rsid w:val="00D73A3D"/>
    <w:rsid w:val="00D73EBE"/>
    <w:rsid w:val="00D74199"/>
    <w:rsid w:val="00D7435B"/>
    <w:rsid w:val="00D7443B"/>
    <w:rsid w:val="00D7495A"/>
    <w:rsid w:val="00D74B54"/>
    <w:rsid w:val="00D75081"/>
    <w:rsid w:val="00D757A1"/>
    <w:rsid w:val="00D75C52"/>
    <w:rsid w:val="00D75C86"/>
    <w:rsid w:val="00D776AF"/>
    <w:rsid w:val="00D776D0"/>
    <w:rsid w:val="00D7774A"/>
    <w:rsid w:val="00D7774C"/>
    <w:rsid w:val="00D777FB"/>
    <w:rsid w:val="00D7787F"/>
    <w:rsid w:val="00D77A7C"/>
    <w:rsid w:val="00D77E43"/>
    <w:rsid w:val="00D807A9"/>
    <w:rsid w:val="00D80C10"/>
    <w:rsid w:val="00D80EDD"/>
    <w:rsid w:val="00D81095"/>
    <w:rsid w:val="00D81370"/>
    <w:rsid w:val="00D8166B"/>
    <w:rsid w:val="00D81840"/>
    <w:rsid w:val="00D81C98"/>
    <w:rsid w:val="00D821A2"/>
    <w:rsid w:val="00D824A4"/>
    <w:rsid w:val="00D82EA1"/>
    <w:rsid w:val="00D8312B"/>
    <w:rsid w:val="00D83AFC"/>
    <w:rsid w:val="00D83DC9"/>
    <w:rsid w:val="00D83E71"/>
    <w:rsid w:val="00D840F5"/>
    <w:rsid w:val="00D841FC"/>
    <w:rsid w:val="00D847EF"/>
    <w:rsid w:val="00D84B9E"/>
    <w:rsid w:val="00D8555B"/>
    <w:rsid w:val="00D85C0A"/>
    <w:rsid w:val="00D8660E"/>
    <w:rsid w:val="00D86817"/>
    <w:rsid w:val="00D86A4D"/>
    <w:rsid w:val="00D86A56"/>
    <w:rsid w:val="00D86E8B"/>
    <w:rsid w:val="00D87086"/>
    <w:rsid w:val="00D872DB"/>
    <w:rsid w:val="00D873FE"/>
    <w:rsid w:val="00D8759F"/>
    <w:rsid w:val="00D8781C"/>
    <w:rsid w:val="00D90C52"/>
    <w:rsid w:val="00D91177"/>
    <w:rsid w:val="00D91A95"/>
    <w:rsid w:val="00D91BE9"/>
    <w:rsid w:val="00D91E81"/>
    <w:rsid w:val="00D921F1"/>
    <w:rsid w:val="00D92DC5"/>
    <w:rsid w:val="00D92E65"/>
    <w:rsid w:val="00D92F09"/>
    <w:rsid w:val="00D93B5A"/>
    <w:rsid w:val="00D93D51"/>
    <w:rsid w:val="00D93DD6"/>
    <w:rsid w:val="00D94ECD"/>
    <w:rsid w:val="00D9541A"/>
    <w:rsid w:val="00D955B3"/>
    <w:rsid w:val="00D95F39"/>
    <w:rsid w:val="00D96006"/>
    <w:rsid w:val="00D969EF"/>
    <w:rsid w:val="00D96D23"/>
    <w:rsid w:val="00D96E38"/>
    <w:rsid w:val="00DA0CD7"/>
    <w:rsid w:val="00DA0DD1"/>
    <w:rsid w:val="00DA16A1"/>
    <w:rsid w:val="00DA179B"/>
    <w:rsid w:val="00DA3085"/>
    <w:rsid w:val="00DA353D"/>
    <w:rsid w:val="00DA37A1"/>
    <w:rsid w:val="00DA393A"/>
    <w:rsid w:val="00DA3A54"/>
    <w:rsid w:val="00DA46EA"/>
    <w:rsid w:val="00DA4945"/>
    <w:rsid w:val="00DA4E7C"/>
    <w:rsid w:val="00DA5E7B"/>
    <w:rsid w:val="00DA75EF"/>
    <w:rsid w:val="00DA7799"/>
    <w:rsid w:val="00DA7859"/>
    <w:rsid w:val="00DA79D9"/>
    <w:rsid w:val="00DB03FD"/>
    <w:rsid w:val="00DB08E9"/>
    <w:rsid w:val="00DB0E82"/>
    <w:rsid w:val="00DB13E0"/>
    <w:rsid w:val="00DB1612"/>
    <w:rsid w:val="00DB1CFE"/>
    <w:rsid w:val="00DB2116"/>
    <w:rsid w:val="00DB256B"/>
    <w:rsid w:val="00DB2C2E"/>
    <w:rsid w:val="00DB31DA"/>
    <w:rsid w:val="00DB40CA"/>
    <w:rsid w:val="00DB40D5"/>
    <w:rsid w:val="00DB444B"/>
    <w:rsid w:val="00DB469D"/>
    <w:rsid w:val="00DB4858"/>
    <w:rsid w:val="00DB4DFF"/>
    <w:rsid w:val="00DB569B"/>
    <w:rsid w:val="00DB5746"/>
    <w:rsid w:val="00DB5B6E"/>
    <w:rsid w:val="00DB5D2E"/>
    <w:rsid w:val="00DB5EA3"/>
    <w:rsid w:val="00DB618E"/>
    <w:rsid w:val="00DB61A1"/>
    <w:rsid w:val="00DB64F9"/>
    <w:rsid w:val="00DB658C"/>
    <w:rsid w:val="00DB6F6B"/>
    <w:rsid w:val="00DB7053"/>
    <w:rsid w:val="00DB708C"/>
    <w:rsid w:val="00DB71D6"/>
    <w:rsid w:val="00DB7B1A"/>
    <w:rsid w:val="00DC01D1"/>
    <w:rsid w:val="00DC0312"/>
    <w:rsid w:val="00DC07E7"/>
    <w:rsid w:val="00DC1547"/>
    <w:rsid w:val="00DC1C90"/>
    <w:rsid w:val="00DC1C97"/>
    <w:rsid w:val="00DC2905"/>
    <w:rsid w:val="00DC2D64"/>
    <w:rsid w:val="00DC331D"/>
    <w:rsid w:val="00DC3B81"/>
    <w:rsid w:val="00DC3BBF"/>
    <w:rsid w:val="00DC3C21"/>
    <w:rsid w:val="00DC3EDE"/>
    <w:rsid w:val="00DC4659"/>
    <w:rsid w:val="00DC4B3B"/>
    <w:rsid w:val="00DC4C0D"/>
    <w:rsid w:val="00DC509B"/>
    <w:rsid w:val="00DC56B0"/>
    <w:rsid w:val="00DC57B9"/>
    <w:rsid w:val="00DC58AA"/>
    <w:rsid w:val="00DC6C92"/>
    <w:rsid w:val="00DC6D13"/>
    <w:rsid w:val="00DC6EC2"/>
    <w:rsid w:val="00DC6FB6"/>
    <w:rsid w:val="00DC7167"/>
    <w:rsid w:val="00DD0126"/>
    <w:rsid w:val="00DD0373"/>
    <w:rsid w:val="00DD0D40"/>
    <w:rsid w:val="00DD1A53"/>
    <w:rsid w:val="00DD1BD0"/>
    <w:rsid w:val="00DD1DFC"/>
    <w:rsid w:val="00DD220E"/>
    <w:rsid w:val="00DD2383"/>
    <w:rsid w:val="00DD252A"/>
    <w:rsid w:val="00DD267E"/>
    <w:rsid w:val="00DD312B"/>
    <w:rsid w:val="00DD3215"/>
    <w:rsid w:val="00DD4456"/>
    <w:rsid w:val="00DD4A23"/>
    <w:rsid w:val="00DD4E25"/>
    <w:rsid w:val="00DD5F2E"/>
    <w:rsid w:val="00DD60E1"/>
    <w:rsid w:val="00DD7C39"/>
    <w:rsid w:val="00DD7CA9"/>
    <w:rsid w:val="00DE0B1F"/>
    <w:rsid w:val="00DE0D31"/>
    <w:rsid w:val="00DE1A76"/>
    <w:rsid w:val="00DE1B28"/>
    <w:rsid w:val="00DE1CC5"/>
    <w:rsid w:val="00DE1D7F"/>
    <w:rsid w:val="00DE1FB5"/>
    <w:rsid w:val="00DE203A"/>
    <w:rsid w:val="00DE2482"/>
    <w:rsid w:val="00DE280E"/>
    <w:rsid w:val="00DE2BFE"/>
    <w:rsid w:val="00DE2E89"/>
    <w:rsid w:val="00DE3C1D"/>
    <w:rsid w:val="00DE3D77"/>
    <w:rsid w:val="00DE3DC0"/>
    <w:rsid w:val="00DE4EF8"/>
    <w:rsid w:val="00DE4F69"/>
    <w:rsid w:val="00DE5018"/>
    <w:rsid w:val="00DE512C"/>
    <w:rsid w:val="00DE51F6"/>
    <w:rsid w:val="00DE578E"/>
    <w:rsid w:val="00DE596A"/>
    <w:rsid w:val="00DE5DFE"/>
    <w:rsid w:val="00DE5EF6"/>
    <w:rsid w:val="00DE6885"/>
    <w:rsid w:val="00DE68BC"/>
    <w:rsid w:val="00DE6C27"/>
    <w:rsid w:val="00DE71AC"/>
    <w:rsid w:val="00DE71C1"/>
    <w:rsid w:val="00DE78CF"/>
    <w:rsid w:val="00DE78FC"/>
    <w:rsid w:val="00DE79E6"/>
    <w:rsid w:val="00DE7C2D"/>
    <w:rsid w:val="00DF0428"/>
    <w:rsid w:val="00DF111D"/>
    <w:rsid w:val="00DF129C"/>
    <w:rsid w:val="00DF12B2"/>
    <w:rsid w:val="00DF15AA"/>
    <w:rsid w:val="00DF15C7"/>
    <w:rsid w:val="00DF16FA"/>
    <w:rsid w:val="00DF1C03"/>
    <w:rsid w:val="00DF222A"/>
    <w:rsid w:val="00DF22BD"/>
    <w:rsid w:val="00DF2381"/>
    <w:rsid w:val="00DF242C"/>
    <w:rsid w:val="00DF24E5"/>
    <w:rsid w:val="00DF251B"/>
    <w:rsid w:val="00DF2C89"/>
    <w:rsid w:val="00DF2E21"/>
    <w:rsid w:val="00DF2F00"/>
    <w:rsid w:val="00DF3738"/>
    <w:rsid w:val="00DF374A"/>
    <w:rsid w:val="00DF3ACE"/>
    <w:rsid w:val="00DF48E3"/>
    <w:rsid w:val="00DF4D27"/>
    <w:rsid w:val="00DF513E"/>
    <w:rsid w:val="00DF558E"/>
    <w:rsid w:val="00DF6AEA"/>
    <w:rsid w:val="00DF6B61"/>
    <w:rsid w:val="00DF7133"/>
    <w:rsid w:val="00DF7417"/>
    <w:rsid w:val="00DF7433"/>
    <w:rsid w:val="00DF7E2D"/>
    <w:rsid w:val="00E00A52"/>
    <w:rsid w:val="00E00BF9"/>
    <w:rsid w:val="00E00E4E"/>
    <w:rsid w:val="00E01084"/>
    <w:rsid w:val="00E013CA"/>
    <w:rsid w:val="00E01567"/>
    <w:rsid w:val="00E0175C"/>
    <w:rsid w:val="00E02179"/>
    <w:rsid w:val="00E024DC"/>
    <w:rsid w:val="00E0270A"/>
    <w:rsid w:val="00E02896"/>
    <w:rsid w:val="00E02CE8"/>
    <w:rsid w:val="00E02E0B"/>
    <w:rsid w:val="00E033EF"/>
    <w:rsid w:val="00E03553"/>
    <w:rsid w:val="00E047C2"/>
    <w:rsid w:val="00E04892"/>
    <w:rsid w:val="00E05128"/>
    <w:rsid w:val="00E05994"/>
    <w:rsid w:val="00E063B3"/>
    <w:rsid w:val="00E071EF"/>
    <w:rsid w:val="00E10CB1"/>
    <w:rsid w:val="00E10CCA"/>
    <w:rsid w:val="00E112BD"/>
    <w:rsid w:val="00E1159D"/>
    <w:rsid w:val="00E11946"/>
    <w:rsid w:val="00E11CB7"/>
    <w:rsid w:val="00E12239"/>
    <w:rsid w:val="00E12534"/>
    <w:rsid w:val="00E12566"/>
    <w:rsid w:val="00E1349F"/>
    <w:rsid w:val="00E145F6"/>
    <w:rsid w:val="00E155F6"/>
    <w:rsid w:val="00E15720"/>
    <w:rsid w:val="00E158F1"/>
    <w:rsid w:val="00E15EA1"/>
    <w:rsid w:val="00E16496"/>
    <w:rsid w:val="00E165EA"/>
    <w:rsid w:val="00E16BC3"/>
    <w:rsid w:val="00E16C3E"/>
    <w:rsid w:val="00E16CA0"/>
    <w:rsid w:val="00E16CDE"/>
    <w:rsid w:val="00E17534"/>
    <w:rsid w:val="00E208E6"/>
    <w:rsid w:val="00E20DA9"/>
    <w:rsid w:val="00E214CA"/>
    <w:rsid w:val="00E215A9"/>
    <w:rsid w:val="00E216F7"/>
    <w:rsid w:val="00E2361A"/>
    <w:rsid w:val="00E238F0"/>
    <w:rsid w:val="00E240BF"/>
    <w:rsid w:val="00E24750"/>
    <w:rsid w:val="00E24D3B"/>
    <w:rsid w:val="00E24F81"/>
    <w:rsid w:val="00E24FEC"/>
    <w:rsid w:val="00E2534F"/>
    <w:rsid w:val="00E25852"/>
    <w:rsid w:val="00E25FFC"/>
    <w:rsid w:val="00E2610A"/>
    <w:rsid w:val="00E26CDC"/>
    <w:rsid w:val="00E26F8B"/>
    <w:rsid w:val="00E277FC"/>
    <w:rsid w:val="00E27BA7"/>
    <w:rsid w:val="00E30B1B"/>
    <w:rsid w:val="00E314A9"/>
    <w:rsid w:val="00E31AF1"/>
    <w:rsid w:val="00E32257"/>
    <w:rsid w:val="00E3287A"/>
    <w:rsid w:val="00E332E3"/>
    <w:rsid w:val="00E3346A"/>
    <w:rsid w:val="00E337EB"/>
    <w:rsid w:val="00E3384E"/>
    <w:rsid w:val="00E338F3"/>
    <w:rsid w:val="00E33E92"/>
    <w:rsid w:val="00E3463B"/>
    <w:rsid w:val="00E34654"/>
    <w:rsid w:val="00E346A7"/>
    <w:rsid w:val="00E34C9B"/>
    <w:rsid w:val="00E351A5"/>
    <w:rsid w:val="00E358DD"/>
    <w:rsid w:val="00E35D92"/>
    <w:rsid w:val="00E3688E"/>
    <w:rsid w:val="00E3700B"/>
    <w:rsid w:val="00E3724C"/>
    <w:rsid w:val="00E3726B"/>
    <w:rsid w:val="00E374D3"/>
    <w:rsid w:val="00E37B45"/>
    <w:rsid w:val="00E37B95"/>
    <w:rsid w:val="00E402B1"/>
    <w:rsid w:val="00E40B55"/>
    <w:rsid w:val="00E41654"/>
    <w:rsid w:val="00E41A4C"/>
    <w:rsid w:val="00E41F0E"/>
    <w:rsid w:val="00E42025"/>
    <w:rsid w:val="00E422F6"/>
    <w:rsid w:val="00E4238E"/>
    <w:rsid w:val="00E4292B"/>
    <w:rsid w:val="00E42A68"/>
    <w:rsid w:val="00E42B4A"/>
    <w:rsid w:val="00E441CE"/>
    <w:rsid w:val="00E444A0"/>
    <w:rsid w:val="00E44C1D"/>
    <w:rsid w:val="00E44C82"/>
    <w:rsid w:val="00E44D5B"/>
    <w:rsid w:val="00E45442"/>
    <w:rsid w:val="00E45B69"/>
    <w:rsid w:val="00E45BAA"/>
    <w:rsid w:val="00E460E9"/>
    <w:rsid w:val="00E46412"/>
    <w:rsid w:val="00E46CA0"/>
    <w:rsid w:val="00E46EE3"/>
    <w:rsid w:val="00E46F90"/>
    <w:rsid w:val="00E50569"/>
    <w:rsid w:val="00E50778"/>
    <w:rsid w:val="00E5103D"/>
    <w:rsid w:val="00E5347E"/>
    <w:rsid w:val="00E55802"/>
    <w:rsid w:val="00E5583B"/>
    <w:rsid w:val="00E55C97"/>
    <w:rsid w:val="00E55DEA"/>
    <w:rsid w:val="00E5643D"/>
    <w:rsid w:val="00E56902"/>
    <w:rsid w:val="00E576A8"/>
    <w:rsid w:val="00E57748"/>
    <w:rsid w:val="00E57BD1"/>
    <w:rsid w:val="00E60158"/>
    <w:rsid w:val="00E60B7E"/>
    <w:rsid w:val="00E60DEC"/>
    <w:rsid w:val="00E6101F"/>
    <w:rsid w:val="00E61434"/>
    <w:rsid w:val="00E61550"/>
    <w:rsid w:val="00E61B1D"/>
    <w:rsid w:val="00E61B37"/>
    <w:rsid w:val="00E622DC"/>
    <w:rsid w:val="00E62ECB"/>
    <w:rsid w:val="00E63595"/>
    <w:rsid w:val="00E63A05"/>
    <w:rsid w:val="00E63A62"/>
    <w:rsid w:val="00E63AB7"/>
    <w:rsid w:val="00E646F2"/>
    <w:rsid w:val="00E651DD"/>
    <w:rsid w:val="00E651DE"/>
    <w:rsid w:val="00E659F8"/>
    <w:rsid w:val="00E65DE9"/>
    <w:rsid w:val="00E6610F"/>
    <w:rsid w:val="00E6630E"/>
    <w:rsid w:val="00E663D1"/>
    <w:rsid w:val="00E669C6"/>
    <w:rsid w:val="00E675D1"/>
    <w:rsid w:val="00E67A09"/>
    <w:rsid w:val="00E70225"/>
    <w:rsid w:val="00E70937"/>
    <w:rsid w:val="00E70C00"/>
    <w:rsid w:val="00E71380"/>
    <w:rsid w:val="00E716A0"/>
    <w:rsid w:val="00E71740"/>
    <w:rsid w:val="00E718E6"/>
    <w:rsid w:val="00E7194C"/>
    <w:rsid w:val="00E73106"/>
    <w:rsid w:val="00E736BB"/>
    <w:rsid w:val="00E736EE"/>
    <w:rsid w:val="00E737A2"/>
    <w:rsid w:val="00E73B14"/>
    <w:rsid w:val="00E73ED0"/>
    <w:rsid w:val="00E741C9"/>
    <w:rsid w:val="00E746AD"/>
    <w:rsid w:val="00E748A2"/>
    <w:rsid w:val="00E749E5"/>
    <w:rsid w:val="00E75734"/>
    <w:rsid w:val="00E759CB"/>
    <w:rsid w:val="00E75D82"/>
    <w:rsid w:val="00E7601C"/>
    <w:rsid w:val="00E7631B"/>
    <w:rsid w:val="00E76397"/>
    <w:rsid w:val="00E763DB"/>
    <w:rsid w:val="00E769FA"/>
    <w:rsid w:val="00E76F1D"/>
    <w:rsid w:val="00E77B94"/>
    <w:rsid w:val="00E80609"/>
    <w:rsid w:val="00E809F5"/>
    <w:rsid w:val="00E811C9"/>
    <w:rsid w:val="00E812E2"/>
    <w:rsid w:val="00E819D3"/>
    <w:rsid w:val="00E81D83"/>
    <w:rsid w:val="00E822BB"/>
    <w:rsid w:val="00E8250E"/>
    <w:rsid w:val="00E826D9"/>
    <w:rsid w:val="00E82F69"/>
    <w:rsid w:val="00E82FD4"/>
    <w:rsid w:val="00E8385F"/>
    <w:rsid w:val="00E839A2"/>
    <w:rsid w:val="00E8452E"/>
    <w:rsid w:val="00E845AA"/>
    <w:rsid w:val="00E84B05"/>
    <w:rsid w:val="00E84C9A"/>
    <w:rsid w:val="00E84ECE"/>
    <w:rsid w:val="00E84FE0"/>
    <w:rsid w:val="00E85402"/>
    <w:rsid w:val="00E855F0"/>
    <w:rsid w:val="00E85627"/>
    <w:rsid w:val="00E857B4"/>
    <w:rsid w:val="00E85890"/>
    <w:rsid w:val="00E858F4"/>
    <w:rsid w:val="00E859E3"/>
    <w:rsid w:val="00E85AFE"/>
    <w:rsid w:val="00E85C8F"/>
    <w:rsid w:val="00E85D1C"/>
    <w:rsid w:val="00E86898"/>
    <w:rsid w:val="00E868A7"/>
    <w:rsid w:val="00E871BD"/>
    <w:rsid w:val="00E87475"/>
    <w:rsid w:val="00E87953"/>
    <w:rsid w:val="00E87C69"/>
    <w:rsid w:val="00E90326"/>
    <w:rsid w:val="00E904C9"/>
    <w:rsid w:val="00E90623"/>
    <w:rsid w:val="00E9155B"/>
    <w:rsid w:val="00E9173A"/>
    <w:rsid w:val="00E919DF"/>
    <w:rsid w:val="00E91ED9"/>
    <w:rsid w:val="00E9206E"/>
    <w:rsid w:val="00E9226C"/>
    <w:rsid w:val="00E9354A"/>
    <w:rsid w:val="00E937EB"/>
    <w:rsid w:val="00E93847"/>
    <w:rsid w:val="00E941B0"/>
    <w:rsid w:val="00E94F0D"/>
    <w:rsid w:val="00E94F29"/>
    <w:rsid w:val="00E9603B"/>
    <w:rsid w:val="00E967B6"/>
    <w:rsid w:val="00E97200"/>
    <w:rsid w:val="00E97510"/>
    <w:rsid w:val="00E97524"/>
    <w:rsid w:val="00EA08BC"/>
    <w:rsid w:val="00EA0AEB"/>
    <w:rsid w:val="00EA0DFB"/>
    <w:rsid w:val="00EA1522"/>
    <w:rsid w:val="00EA1971"/>
    <w:rsid w:val="00EA2A30"/>
    <w:rsid w:val="00EA2D7B"/>
    <w:rsid w:val="00EA2DC6"/>
    <w:rsid w:val="00EA38E9"/>
    <w:rsid w:val="00EA3AAB"/>
    <w:rsid w:val="00EA3AAC"/>
    <w:rsid w:val="00EA432E"/>
    <w:rsid w:val="00EA45A5"/>
    <w:rsid w:val="00EA5085"/>
    <w:rsid w:val="00EA5285"/>
    <w:rsid w:val="00EA544F"/>
    <w:rsid w:val="00EA554B"/>
    <w:rsid w:val="00EA5CD5"/>
    <w:rsid w:val="00EA60DB"/>
    <w:rsid w:val="00EA632E"/>
    <w:rsid w:val="00EA6EE6"/>
    <w:rsid w:val="00EA76B6"/>
    <w:rsid w:val="00EA778B"/>
    <w:rsid w:val="00EA7A72"/>
    <w:rsid w:val="00EA7D78"/>
    <w:rsid w:val="00EB0320"/>
    <w:rsid w:val="00EB06FC"/>
    <w:rsid w:val="00EB09E0"/>
    <w:rsid w:val="00EB0F42"/>
    <w:rsid w:val="00EB102F"/>
    <w:rsid w:val="00EB13B9"/>
    <w:rsid w:val="00EB1F85"/>
    <w:rsid w:val="00EB2398"/>
    <w:rsid w:val="00EB2648"/>
    <w:rsid w:val="00EB2C75"/>
    <w:rsid w:val="00EB2FBA"/>
    <w:rsid w:val="00EB310B"/>
    <w:rsid w:val="00EB3503"/>
    <w:rsid w:val="00EB4443"/>
    <w:rsid w:val="00EB59D7"/>
    <w:rsid w:val="00EB59F4"/>
    <w:rsid w:val="00EB5E1C"/>
    <w:rsid w:val="00EB6423"/>
    <w:rsid w:val="00EB66A4"/>
    <w:rsid w:val="00EB7836"/>
    <w:rsid w:val="00EB7D18"/>
    <w:rsid w:val="00EB7E79"/>
    <w:rsid w:val="00EC0FBC"/>
    <w:rsid w:val="00EC1618"/>
    <w:rsid w:val="00EC17B9"/>
    <w:rsid w:val="00EC1EA4"/>
    <w:rsid w:val="00EC22D2"/>
    <w:rsid w:val="00EC2577"/>
    <w:rsid w:val="00EC2645"/>
    <w:rsid w:val="00EC27B5"/>
    <w:rsid w:val="00EC27C8"/>
    <w:rsid w:val="00EC2B1B"/>
    <w:rsid w:val="00EC2C8B"/>
    <w:rsid w:val="00EC2FB2"/>
    <w:rsid w:val="00EC34D6"/>
    <w:rsid w:val="00EC3A95"/>
    <w:rsid w:val="00EC3B9E"/>
    <w:rsid w:val="00EC418E"/>
    <w:rsid w:val="00EC41BE"/>
    <w:rsid w:val="00EC4442"/>
    <w:rsid w:val="00EC44F4"/>
    <w:rsid w:val="00EC4AB4"/>
    <w:rsid w:val="00EC51CA"/>
    <w:rsid w:val="00EC57B7"/>
    <w:rsid w:val="00EC5850"/>
    <w:rsid w:val="00EC6641"/>
    <w:rsid w:val="00EC6B88"/>
    <w:rsid w:val="00EC713E"/>
    <w:rsid w:val="00EC7190"/>
    <w:rsid w:val="00EC7201"/>
    <w:rsid w:val="00EC7259"/>
    <w:rsid w:val="00EC7547"/>
    <w:rsid w:val="00EC755E"/>
    <w:rsid w:val="00EC7A70"/>
    <w:rsid w:val="00ED0040"/>
    <w:rsid w:val="00ED09E7"/>
    <w:rsid w:val="00ED0E8A"/>
    <w:rsid w:val="00ED10E6"/>
    <w:rsid w:val="00ED10F8"/>
    <w:rsid w:val="00ED2F7A"/>
    <w:rsid w:val="00ED3232"/>
    <w:rsid w:val="00ED338F"/>
    <w:rsid w:val="00ED3854"/>
    <w:rsid w:val="00ED3A2F"/>
    <w:rsid w:val="00ED3D4F"/>
    <w:rsid w:val="00ED3FD5"/>
    <w:rsid w:val="00ED41C5"/>
    <w:rsid w:val="00ED458E"/>
    <w:rsid w:val="00ED4AF6"/>
    <w:rsid w:val="00ED5456"/>
    <w:rsid w:val="00ED5792"/>
    <w:rsid w:val="00ED5826"/>
    <w:rsid w:val="00ED5B24"/>
    <w:rsid w:val="00ED5C1C"/>
    <w:rsid w:val="00ED5F81"/>
    <w:rsid w:val="00ED69D8"/>
    <w:rsid w:val="00ED6AD6"/>
    <w:rsid w:val="00ED6B21"/>
    <w:rsid w:val="00ED72C6"/>
    <w:rsid w:val="00ED774C"/>
    <w:rsid w:val="00ED7847"/>
    <w:rsid w:val="00ED7CAD"/>
    <w:rsid w:val="00ED7E62"/>
    <w:rsid w:val="00ED7F1F"/>
    <w:rsid w:val="00ED7FEC"/>
    <w:rsid w:val="00EE0086"/>
    <w:rsid w:val="00EE1442"/>
    <w:rsid w:val="00EE18A7"/>
    <w:rsid w:val="00EE198E"/>
    <w:rsid w:val="00EE1EA0"/>
    <w:rsid w:val="00EE25E1"/>
    <w:rsid w:val="00EE2AA1"/>
    <w:rsid w:val="00EE3CCB"/>
    <w:rsid w:val="00EE3CD3"/>
    <w:rsid w:val="00EE3E29"/>
    <w:rsid w:val="00EE41F0"/>
    <w:rsid w:val="00EE41FC"/>
    <w:rsid w:val="00EE43A9"/>
    <w:rsid w:val="00EE43FE"/>
    <w:rsid w:val="00EE4728"/>
    <w:rsid w:val="00EE482F"/>
    <w:rsid w:val="00EE54D4"/>
    <w:rsid w:val="00EE6713"/>
    <w:rsid w:val="00EE6915"/>
    <w:rsid w:val="00EE70EA"/>
    <w:rsid w:val="00EE7EBA"/>
    <w:rsid w:val="00EF0E7E"/>
    <w:rsid w:val="00EF1339"/>
    <w:rsid w:val="00EF2002"/>
    <w:rsid w:val="00EF21A3"/>
    <w:rsid w:val="00EF21F2"/>
    <w:rsid w:val="00EF261E"/>
    <w:rsid w:val="00EF2DC4"/>
    <w:rsid w:val="00EF2F33"/>
    <w:rsid w:val="00EF3002"/>
    <w:rsid w:val="00EF4599"/>
    <w:rsid w:val="00EF484C"/>
    <w:rsid w:val="00EF52EC"/>
    <w:rsid w:val="00EF53BD"/>
    <w:rsid w:val="00EF6884"/>
    <w:rsid w:val="00EF6EC5"/>
    <w:rsid w:val="00EF75D8"/>
    <w:rsid w:val="00EF7A71"/>
    <w:rsid w:val="00EF7D39"/>
    <w:rsid w:val="00F00858"/>
    <w:rsid w:val="00F00B6D"/>
    <w:rsid w:val="00F00D76"/>
    <w:rsid w:val="00F00E84"/>
    <w:rsid w:val="00F0209B"/>
    <w:rsid w:val="00F03072"/>
    <w:rsid w:val="00F03225"/>
    <w:rsid w:val="00F035C0"/>
    <w:rsid w:val="00F039EB"/>
    <w:rsid w:val="00F03DE1"/>
    <w:rsid w:val="00F0417D"/>
    <w:rsid w:val="00F05269"/>
    <w:rsid w:val="00F06EC8"/>
    <w:rsid w:val="00F0710A"/>
    <w:rsid w:val="00F07B21"/>
    <w:rsid w:val="00F07CB7"/>
    <w:rsid w:val="00F07DF3"/>
    <w:rsid w:val="00F10DD7"/>
    <w:rsid w:val="00F11113"/>
    <w:rsid w:val="00F1127E"/>
    <w:rsid w:val="00F11338"/>
    <w:rsid w:val="00F11405"/>
    <w:rsid w:val="00F11C1F"/>
    <w:rsid w:val="00F11E78"/>
    <w:rsid w:val="00F11F3F"/>
    <w:rsid w:val="00F12D80"/>
    <w:rsid w:val="00F1345E"/>
    <w:rsid w:val="00F13B9C"/>
    <w:rsid w:val="00F13EE3"/>
    <w:rsid w:val="00F14BBC"/>
    <w:rsid w:val="00F14FA5"/>
    <w:rsid w:val="00F151B0"/>
    <w:rsid w:val="00F152C1"/>
    <w:rsid w:val="00F1595D"/>
    <w:rsid w:val="00F15B79"/>
    <w:rsid w:val="00F15C3F"/>
    <w:rsid w:val="00F160F0"/>
    <w:rsid w:val="00F163C4"/>
    <w:rsid w:val="00F1684F"/>
    <w:rsid w:val="00F16A7F"/>
    <w:rsid w:val="00F170D0"/>
    <w:rsid w:val="00F17153"/>
    <w:rsid w:val="00F17EF8"/>
    <w:rsid w:val="00F201D7"/>
    <w:rsid w:val="00F203C9"/>
    <w:rsid w:val="00F20717"/>
    <w:rsid w:val="00F20D98"/>
    <w:rsid w:val="00F20ED7"/>
    <w:rsid w:val="00F21222"/>
    <w:rsid w:val="00F222D5"/>
    <w:rsid w:val="00F2255C"/>
    <w:rsid w:val="00F23523"/>
    <w:rsid w:val="00F23A50"/>
    <w:rsid w:val="00F242AD"/>
    <w:rsid w:val="00F24344"/>
    <w:rsid w:val="00F2436A"/>
    <w:rsid w:val="00F249E4"/>
    <w:rsid w:val="00F2644A"/>
    <w:rsid w:val="00F26980"/>
    <w:rsid w:val="00F26E5C"/>
    <w:rsid w:val="00F271A0"/>
    <w:rsid w:val="00F2776E"/>
    <w:rsid w:val="00F27B49"/>
    <w:rsid w:val="00F27E54"/>
    <w:rsid w:val="00F27E5C"/>
    <w:rsid w:val="00F3045D"/>
    <w:rsid w:val="00F306E6"/>
    <w:rsid w:val="00F30946"/>
    <w:rsid w:val="00F30CD4"/>
    <w:rsid w:val="00F31042"/>
    <w:rsid w:val="00F31659"/>
    <w:rsid w:val="00F317AA"/>
    <w:rsid w:val="00F31C65"/>
    <w:rsid w:val="00F31E1A"/>
    <w:rsid w:val="00F321DE"/>
    <w:rsid w:val="00F329AA"/>
    <w:rsid w:val="00F32EA1"/>
    <w:rsid w:val="00F334E5"/>
    <w:rsid w:val="00F3356C"/>
    <w:rsid w:val="00F33A77"/>
    <w:rsid w:val="00F33C52"/>
    <w:rsid w:val="00F3421D"/>
    <w:rsid w:val="00F34C46"/>
    <w:rsid w:val="00F34F27"/>
    <w:rsid w:val="00F35058"/>
    <w:rsid w:val="00F35BA8"/>
    <w:rsid w:val="00F35FD2"/>
    <w:rsid w:val="00F360DF"/>
    <w:rsid w:val="00F36499"/>
    <w:rsid w:val="00F3691D"/>
    <w:rsid w:val="00F36BF8"/>
    <w:rsid w:val="00F36E00"/>
    <w:rsid w:val="00F36F46"/>
    <w:rsid w:val="00F371ED"/>
    <w:rsid w:val="00F373D3"/>
    <w:rsid w:val="00F379D8"/>
    <w:rsid w:val="00F37C52"/>
    <w:rsid w:val="00F37C8F"/>
    <w:rsid w:val="00F37E25"/>
    <w:rsid w:val="00F405AA"/>
    <w:rsid w:val="00F41B95"/>
    <w:rsid w:val="00F41EBA"/>
    <w:rsid w:val="00F42515"/>
    <w:rsid w:val="00F42CBF"/>
    <w:rsid w:val="00F43B39"/>
    <w:rsid w:val="00F43D95"/>
    <w:rsid w:val="00F43F8F"/>
    <w:rsid w:val="00F44170"/>
    <w:rsid w:val="00F44550"/>
    <w:rsid w:val="00F44A08"/>
    <w:rsid w:val="00F44B55"/>
    <w:rsid w:val="00F44D00"/>
    <w:rsid w:val="00F451BE"/>
    <w:rsid w:val="00F45706"/>
    <w:rsid w:val="00F457C1"/>
    <w:rsid w:val="00F45A48"/>
    <w:rsid w:val="00F45A7E"/>
    <w:rsid w:val="00F45B0E"/>
    <w:rsid w:val="00F45CB3"/>
    <w:rsid w:val="00F45F81"/>
    <w:rsid w:val="00F46733"/>
    <w:rsid w:val="00F47F7F"/>
    <w:rsid w:val="00F50036"/>
    <w:rsid w:val="00F50D51"/>
    <w:rsid w:val="00F50FA9"/>
    <w:rsid w:val="00F5101E"/>
    <w:rsid w:val="00F5146E"/>
    <w:rsid w:val="00F51765"/>
    <w:rsid w:val="00F51BDB"/>
    <w:rsid w:val="00F5208F"/>
    <w:rsid w:val="00F52392"/>
    <w:rsid w:val="00F52C6A"/>
    <w:rsid w:val="00F538DF"/>
    <w:rsid w:val="00F53E0B"/>
    <w:rsid w:val="00F54272"/>
    <w:rsid w:val="00F543AE"/>
    <w:rsid w:val="00F54BC6"/>
    <w:rsid w:val="00F55112"/>
    <w:rsid w:val="00F5574B"/>
    <w:rsid w:val="00F55A41"/>
    <w:rsid w:val="00F55CAA"/>
    <w:rsid w:val="00F55CD0"/>
    <w:rsid w:val="00F561DE"/>
    <w:rsid w:val="00F56AB2"/>
    <w:rsid w:val="00F56CDD"/>
    <w:rsid w:val="00F56ECD"/>
    <w:rsid w:val="00F5728B"/>
    <w:rsid w:val="00F57414"/>
    <w:rsid w:val="00F57958"/>
    <w:rsid w:val="00F60003"/>
    <w:rsid w:val="00F60123"/>
    <w:rsid w:val="00F60E46"/>
    <w:rsid w:val="00F60FA1"/>
    <w:rsid w:val="00F612A2"/>
    <w:rsid w:val="00F6229E"/>
    <w:rsid w:val="00F62360"/>
    <w:rsid w:val="00F6246B"/>
    <w:rsid w:val="00F625F0"/>
    <w:rsid w:val="00F626D8"/>
    <w:rsid w:val="00F6307F"/>
    <w:rsid w:val="00F631D9"/>
    <w:rsid w:val="00F635C9"/>
    <w:rsid w:val="00F638C8"/>
    <w:rsid w:val="00F63B1C"/>
    <w:rsid w:val="00F63B43"/>
    <w:rsid w:val="00F64768"/>
    <w:rsid w:val="00F6495F"/>
    <w:rsid w:val="00F64B2E"/>
    <w:rsid w:val="00F64B78"/>
    <w:rsid w:val="00F64DE5"/>
    <w:rsid w:val="00F65631"/>
    <w:rsid w:val="00F65B53"/>
    <w:rsid w:val="00F6615C"/>
    <w:rsid w:val="00F66753"/>
    <w:rsid w:val="00F66923"/>
    <w:rsid w:val="00F66D09"/>
    <w:rsid w:val="00F67435"/>
    <w:rsid w:val="00F67A3E"/>
    <w:rsid w:val="00F710F7"/>
    <w:rsid w:val="00F7161A"/>
    <w:rsid w:val="00F7200D"/>
    <w:rsid w:val="00F724A4"/>
    <w:rsid w:val="00F72926"/>
    <w:rsid w:val="00F72995"/>
    <w:rsid w:val="00F731B6"/>
    <w:rsid w:val="00F7322C"/>
    <w:rsid w:val="00F73543"/>
    <w:rsid w:val="00F73CD5"/>
    <w:rsid w:val="00F73EA3"/>
    <w:rsid w:val="00F73FA1"/>
    <w:rsid w:val="00F7436E"/>
    <w:rsid w:val="00F74480"/>
    <w:rsid w:val="00F74A0D"/>
    <w:rsid w:val="00F74D13"/>
    <w:rsid w:val="00F74D93"/>
    <w:rsid w:val="00F7593F"/>
    <w:rsid w:val="00F7612F"/>
    <w:rsid w:val="00F76D26"/>
    <w:rsid w:val="00F76D56"/>
    <w:rsid w:val="00F773E8"/>
    <w:rsid w:val="00F8005D"/>
    <w:rsid w:val="00F801FC"/>
    <w:rsid w:val="00F802AF"/>
    <w:rsid w:val="00F80458"/>
    <w:rsid w:val="00F813E4"/>
    <w:rsid w:val="00F816D9"/>
    <w:rsid w:val="00F82089"/>
    <w:rsid w:val="00F822F7"/>
    <w:rsid w:val="00F82D85"/>
    <w:rsid w:val="00F82E13"/>
    <w:rsid w:val="00F83235"/>
    <w:rsid w:val="00F839D6"/>
    <w:rsid w:val="00F83B0E"/>
    <w:rsid w:val="00F83BC6"/>
    <w:rsid w:val="00F83BD2"/>
    <w:rsid w:val="00F83BD8"/>
    <w:rsid w:val="00F83F28"/>
    <w:rsid w:val="00F8499F"/>
    <w:rsid w:val="00F850B9"/>
    <w:rsid w:val="00F8531E"/>
    <w:rsid w:val="00F856F2"/>
    <w:rsid w:val="00F862AC"/>
    <w:rsid w:val="00F86D9D"/>
    <w:rsid w:val="00F86DD4"/>
    <w:rsid w:val="00F876A1"/>
    <w:rsid w:val="00F87DB6"/>
    <w:rsid w:val="00F90220"/>
    <w:rsid w:val="00F9086C"/>
    <w:rsid w:val="00F90B45"/>
    <w:rsid w:val="00F9125F"/>
    <w:rsid w:val="00F91B3A"/>
    <w:rsid w:val="00F91E75"/>
    <w:rsid w:val="00F92895"/>
    <w:rsid w:val="00F92BFF"/>
    <w:rsid w:val="00F92CEB"/>
    <w:rsid w:val="00F93959"/>
    <w:rsid w:val="00F94352"/>
    <w:rsid w:val="00F949EC"/>
    <w:rsid w:val="00F94F7C"/>
    <w:rsid w:val="00F95F85"/>
    <w:rsid w:val="00F96375"/>
    <w:rsid w:val="00F9688C"/>
    <w:rsid w:val="00F96EBF"/>
    <w:rsid w:val="00F97A85"/>
    <w:rsid w:val="00FA0135"/>
    <w:rsid w:val="00FA05E1"/>
    <w:rsid w:val="00FA08A6"/>
    <w:rsid w:val="00FA0AF0"/>
    <w:rsid w:val="00FA0B1C"/>
    <w:rsid w:val="00FA0DDF"/>
    <w:rsid w:val="00FA1FC3"/>
    <w:rsid w:val="00FA2060"/>
    <w:rsid w:val="00FA2115"/>
    <w:rsid w:val="00FA25E9"/>
    <w:rsid w:val="00FA2E2D"/>
    <w:rsid w:val="00FA3F8C"/>
    <w:rsid w:val="00FA42AA"/>
    <w:rsid w:val="00FA45E1"/>
    <w:rsid w:val="00FA4733"/>
    <w:rsid w:val="00FA4C81"/>
    <w:rsid w:val="00FA4D1C"/>
    <w:rsid w:val="00FA5868"/>
    <w:rsid w:val="00FA6621"/>
    <w:rsid w:val="00FA6841"/>
    <w:rsid w:val="00FA6CB5"/>
    <w:rsid w:val="00FA7077"/>
    <w:rsid w:val="00FA79EB"/>
    <w:rsid w:val="00FA7F99"/>
    <w:rsid w:val="00FB01E7"/>
    <w:rsid w:val="00FB0732"/>
    <w:rsid w:val="00FB075E"/>
    <w:rsid w:val="00FB078F"/>
    <w:rsid w:val="00FB0A89"/>
    <w:rsid w:val="00FB1842"/>
    <w:rsid w:val="00FB191B"/>
    <w:rsid w:val="00FB1F0C"/>
    <w:rsid w:val="00FB33F1"/>
    <w:rsid w:val="00FB3EF0"/>
    <w:rsid w:val="00FB45C7"/>
    <w:rsid w:val="00FB498D"/>
    <w:rsid w:val="00FB4B5E"/>
    <w:rsid w:val="00FB4BC1"/>
    <w:rsid w:val="00FB4C0A"/>
    <w:rsid w:val="00FB5073"/>
    <w:rsid w:val="00FB5096"/>
    <w:rsid w:val="00FB6734"/>
    <w:rsid w:val="00FB70E3"/>
    <w:rsid w:val="00FB73AE"/>
    <w:rsid w:val="00FB7BCE"/>
    <w:rsid w:val="00FB7BF4"/>
    <w:rsid w:val="00FC004D"/>
    <w:rsid w:val="00FC0D60"/>
    <w:rsid w:val="00FC0FCF"/>
    <w:rsid w:val="00FC11C0"/>
    <w:rsid w:val="00FC15C0"/>
    <w:rsid w:val="00FC18C5"/>
    <w:rsid w:val="00FC21B1"/>
    <w:rsid w:val="00FC244B"/>
    <w:rsid w:val="00FC302E"/>
    <w:rsid w:val="00FC36AB"/>
    <w:rsid w:val="00FC4230"/>
    <w:rsid w:val="00FC46D7"/>
    <w:rsid w:val="00FC4963"/>
    <w:rsid w:val="00FC4967"/>
    <w:rsid w:val="00FC4A35"/>
    <w:rsid w:val="00FC4D23"/>
    <w:rsid w:val="00FC52C9"/>
    <w:rsid w:val="00FC580A"/>
    <w:rsid w:val="00FC5868"/>
    <w:rsid w:val="00FC5E53"/>
    <w:rsid w:val="00FC61CF"/>
    <w:rsid w:val="00FC655C"/>
    <w:rsid w:val="00FC6CA0"/>
    <w:rsid w:val="00FC7633"/>
    <w:rsid w:val="00FC7DB1"/>
    <w:rsid w:val="00FD043C"/>
    <w:rsid w:val="00FD06A3"/>
    <w:rsid w:val="00FD0861"/>
    <w:rsid w:val="00FD0C04"/>
    <w:rsid w:val="00FD0D9A"/>
    <w:rsid w:val="00FD12EC"/>
    <w:rsid w:val="00FD1315"/>
    <w:rsid w:val="00FD1AA1"/>
    <w:rsid w:val="00FD2342"/>
    <w:rsid w:val="00FD32B4"/>
    <w:rsid w:val="00FD3AF3"/>
    <w:rsid w:val="00FD3F3A"/>
    <w:rsid w:val="00FD405A"/>
    <w:rsid w:val="00FD480A"/>
    <w:rsid w:val="00FD4898"/>
    <w:rsid w:val="00FD49F9"/>
    <w:rsid w:val="00FD4CF9"/>
    <w:rsid w:val="00FD4FA1"/>
    <w:rsid w:val="00FD65D1"/>
    <w:rsid w:val="00FD6EE1"/>
    <w:rsid w:val="00FD7A1C"/>
    <w:rsid w:val="00FD7C4B"/>
    <w:rsid w:val="00FE0287"/>
    <w:rsid w:val="00FE0AC4"/>
    <w:rsid w:val="00FE12B4"/>
    <w:rsid w:val="00FE15F2"/>
    <w:rsid w:val="00FE168F"/>
    <w:rsid w:val="00FE1B23"/>
    <w:rsid w:val="00FE1B3B"/>
    <w:rsid w:val="00FE22EE"/>
    <w:rsid w:val="00FE28E8"/>
    <w:rsid w:val="00FE2EE0"/>
    <w:rsid w:val="00FE33C2"/>
    <w:rsid w:val="00FE3AB8"/>
    <w:rsid w:val="00FE42F8"/>
    <w:rsid w:val="00FE44FB"/>
    <w:rsid w:val="00FE46C1"/>
    <w:rsid w:val="00FE499D"/>
    <w:rsid w:val="00FE555A"/>
    <w:rsid w:val="00FE5908"/>
    <w:rsid w:val="00FE59D8"/>
    <w:rsid w:val="00FE5A81"/>
    <w:rsid w:val="00FE6145"/>
    <w:rsid w:val="00FE66EC"/>
    <w:rsid w:val="00FE6EF4"/>
    <w:rsid w:val="00FE6F47"/>
    <w:rsid w:val="00FE7052"/>
    <w:rsid w:val="00FE76E9"/>
    <w:rsid w:val="00FE7CAA"/>
    <w:rsid w:val="00FF05DD"/>
    <w:rsid w:val="00FF074E"/>
    <w:rsid w:val="00FF0B6D"/>
    <w:rsid w:val="00FF0B9E"/>
    <w:rsid w:val="00FF0BD2"/>
    <w:rsid w:val="00FF167E"/>
    <w:rsid w:val="00FF180A"/>
    <w:rsid w:val="00FF2387"/>
    <w:rsid w:val="00FF28F2"/>
    <w:rsid w:val="00FF299C"/>
    <w:rsid w:val="00FF4111"/>
    <w:rsid w:val="00FF441A"/>
    <w:rsid w:val="00FF4454"/>
    <w:rsid w:val="00FF4949"/>
    <w:rsid w:val="00FF4AF5"/>
    <w:rsid w:val="00FF586C"/>
    <w:rsid w:val="00FF5ADD"/>
    <w:rsid w:val="00FF6C9E"/>
    <w:rsid w:val="00FF77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C327C8"/>
  <w15:docId w15:val="{F7935257-9D80-4FF3-9654-F631D7DA5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078B"/>
    <w:pPr>
      <w:spacing w:line="480" w:lineRule="auto"/>
      <w:jc w:val="both"/>
    </w:pPr>
    <w:rPr>
      <w:sz w:val="22"/>
    </w:rPr>
  </w:style>
  <w:style w:type="paragraph" w:styleId="Heading1">
    <w:name w:val="heading 1"/>
    <w:next w:val="Normal"/>
    <w:link w:val="Heading1Char"/>
    <w:uiPriority w:val="9"/>
    <w:qFormat/>
    <w:rsid w:val="00A0087E"/>
    <w:pPr>
      <w:keepNext/>
      <w:keepLines/>
      <w:spacing w:before="360" w:after="240"/>
      <w:outlineLvl w:val="0"/>
    </w:pPr>
    <w:rPr>
      <w:rFonts w:asciiTheme="majorHAnsi" w:eastAsiaTheme="majorEastAsia" w:hAnsiTheme="majorHAnsi" w:cstheme="majorBidi"/>
      <w:b/>
      <w:color w:val="0F4761" w:themeColor="accent1" w:themeShade="BF"/>
      <w:sz w:val="36"/>
      <w:szCs w:val="40"/>
    </w:rPr>
  </w:style>
  <w:style w:type="paragraph" w:styleId="Heading2">
    <w:name w:val="heading 2"/>
    <w:basedOn w:val="Heading1"/>
    <w:next w:val="Heading1"/>
    <w:link w:val="Heading2Char"/>
    <w:uiPriority w:val="9"/>
    <w:unhideWhenUsed/>
    <w:qFormat/>
    <w:rsid w:val="00A0087E"/>
    <w:pPr>
      <w:spacing w:before="160"/>
      <w:outlineLvl w:val="1"/>
    </w:pPr>
    <w:rPr>
      <w:sz w:val="32"/>
      <w:szCs w:val="32"/>
    </w:rPr>
  </w:style>
  <w:style w:type="paragraph" w:styleId="Heading3">
    <w:name w:val="heading 3"/>
    <w:basedOn w:val="Normal"/>
    <w:next w:val="Normal"/>
    <w:link w:val="Heading3Char"/>
    <w:uiPriority w:val="9"/>
    <w:unhideWhenUsed/>
    <w:qFormat/>
    <w:rsid w:val="00C8078B"/>
    <w:pPr>
      <w:keepNext/>
      <w:keepLines/>
      <w:spacing w:before="160" w:after="80"/>
      <w:outlineLvl w:val="2"/>
    </w:pPr>
    <w:rPr>
      <w:rFonts w:ascii="Agency FB" w:eastAsiaTheme="majorEastAsia" w:hAnsi="Agency FB" w:cstheme="majorBidi"/>
      <w:b/>
      <w:color w:val="0F4761" w:themeColor="accent1" w:themeShade="BF"/>
      <w:sz w:val="32"/>
      <w:szCs w:val="28"/>
    </w:rPr>
  </w:style>
  <w:style w:type="paragraph" w:styleId="Heading4">
    <w:name w:val="heading 4"/>
    <w:basedOn w:val="Normal"/>
    <w:next w:val="Normal"/>
    <w:link w:val="Heading4Char"/>
    <w:uiPriority w:val="9"/>
    <w:semiHidden/>
    <w:unhideWhenUsed/>
    <w:qFormat/>
    <w:rsid w:val="002645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45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45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45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45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45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087E"/>
    <w:rPr>
      <w:rFonts w:asciiTheme="majorHAnsi" w:eastAsiaTheme="majorEastAsia" w:hAnsiTheme="majorHAnsi" w:cstheme="majorBidi"/>
      <w:b/>
      <w:color w:val="0F4761" w:themeColor="accent1" w:themeShade="BF"/>
      <w:sz w:val="36"/>
      <w:szCs w:val="40"/>
    </w:rPr>
  </w:style>
  <w:style w:type="character" w:customStyle="1" w:styleId="Heading2Char">
    <w:name w:val="Heading 2 Char"/>
    <w:basedOn w:val="DefaultParagraphFont"/>
    <w:link w:val="Heading2"/>
    <w:uiPriority w:val="9"/>
    <w:rsid w:val="00A0087E"/>
    <w:rPr>
      <w:rFonts w:asciiTheme="majorHAnsi" w:eastAsiaTheme="majorEastAsia" w:hAnsiTheme="majorHAnsi" w:cstheme="majorBidi"/>
      <w:b/>
      <w:color w:val="0F4761" w:themeColor="accent1" w:themeShade="BF"/>
      <w:sz w:val="32"/>
      <w:szCs w:val="32"/>
    </w:rPr>
  </w:style>
  <w:style w:type="character" w:customStyle="1" w:styleId="Heading3Char">
    <w:name w:val="Heading 3 Char"/>
    <w:basedOn w:val="DefaultParagraphFont"/>
    <w:link w:val="Heading3"/>
    <w:uiPriority w:val="9"/>
    <w:rsid w:val="00C8078B"/>
    <w:rPr>
      <w:rFonts w:ascii="Agency FB" w:eastAsiaTheme="majorEastAsia" w:hAnsi="Agency FB" w:cstheme="majorBidi"/>
      <w:b/>
      <w:color w:val="0F4761" w:themeColor="accent1" w:themeShade="BF"/>
      <w:sz w:val="32"/>
      <w:szCs w:val="28"/>
    </w:rPr>
  </w:style>
  <w:style w:type="character" w:customStyle="1" w:styleId="Heading4Char">
    <w:name w:val="Heading 4 Char"/>
    <w:basedOn w:val="DefaultParagraphFont"/>
    <w:link w:val="Heading4"/>
    <w:uiPriority w:val="9"/>
    <w:semiHidden/>
    <w:rsid w:val="002645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45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45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45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45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4558"/>
    <w:rPr>
      <w:rFonts w:eastAsiaTheme="majorEastAsia" w:cstheme="majorBidi"/>
      <w:color w:val="272727" w:themeColor="text1" w:themeTint="D8"/>
    </w:rPr>
  </w:style>
  <w:style w:type="paragraph" w:styleId="Title">
    <w:name w:val="Title"/>
    <w:basedOn w:val="Normal"/>
    <w:next w:val="Normal"/>
    <w:link w:val="TitleChar"/>
    <w:uiPriority w:val="10"/>
    <w:qFormat/>
    <w:rsid w:val="002645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45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45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45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4558"/>
    <w:pPr>
      <w:spacing w:before="160"/>
      <w:jc w:val="center"/>
    </w:pPr>
    <w:rPr>
      <w:i/>
      <w:iCs/>
      <w:color w:val="404040" w:themeColor="text1" w:themeTint="BF"/>
    </w:rPr>
  </w:style>
  <w:style w:type="character" w:customStyle="1" w:styleId="QuoteChar">
    <w:name w:val="Quote Char"/>
    <w:basedOn w:val="DefaultParagraphFont"/>
    <w:link w:val="Quote"/>
    <w:uiPriority w:val="29"/>
    <w:rsid w:val="00264558"/>
    <w:rPr>
      <w:i/>
      <w:iCs/>
      <w:color w:val="404040" w:themeColor="text1" w:themeTint="BF"/>
    </w:rPr>
  </w:style>
  <w:style w:type="paragraph" w:styleId="ListParagraph">
    <w:name w:val="List Paragraph"/>
    <w:basedOn w:val="Normal"/>
    <w:uiPriority w:val="34"/>
    <w:qFormat/>
    <w:rsid w:val="00264558"/>
    <w:pPr>
      <w:ind w:left="720"/>
      <w:contextualSpacing/>
    </w:pPr>
  </w:style>
  <w:style w:type="character" w:styleId="IntenseEmphasis">
    <w:name w:val="Intense Emphasis"/>
    <w:basedOn w:val="DefaultParagraphFont"/>
    <w:uiPriority w:val="21"/>
    <w:qFormat/>
    <w:rsid w:val="00264558"/>
    <w:rPr>
      <w:i/>
      <w:iCs/>
      <w:color w:val="0F4761" w:themeColor="accent1" w:themeShade="BF"/>
    </w:rPr>
  </w:style>
  <w:style w:type="paragraph" w:styleId="IntenseQuote">
    <w:name w:val="Intense Quote"/>
    <w:basedOn w:val="Normal"/>
    <w:next w:val="Normal"/>
    <w:link w:val="IntenseQuoteChar"/>
    <w:uiPriority w:val="30"/>
    <w:qFormat/>
    <w:rsid w:val="002645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4558"/>
    <w:rPr>
      <w:i/>
      <w:iCs/>
      <w:color w:val="0F4761" w:themeColor="accent1" w:themeShade="BF"/>
    </w:rPr>
  </w:style>
  <w:style w:type="character" w:styleId="IntenseReference">
    <w:name w:val="Intense Reference"/>
    <w:basedOn w:val="DefaultParagraphFont"/>
    <w:uiPriority w:val="32"/>
    <w:qFormat/>
    <w:rsid w:val="00264558"/>
    <w:rPr>
      <w:b/>
      <w:bCs/>
      <w:smallCaps/>
      <w:color w:val="0F4761" w:themeColor="accent1" w:themeShade="BF"/>
      <w:spacing w:val="5"/>
    </w:rPr>
  </w:style>
  <w:style w:type="character" w:styleId="CommentReference">
    <w:name w:val="annotation reference"/>
    <w:basedOn w:val="DefaultParagraphFont"/>
    <w:uiPriority w:val="99"/>
    <w:semiHidden/>
    <w:unhideWhenUsed/>
    <w:rsid w:val="002224CD"/>
    <w:rPr>
      <w:sz w:val="16"/>
      <w:szCs w:val="16"/>
    </w:rPr>
  </w:style>
  <w:style w:type="paragraph" w:styleId="CommentText">
    <w:name w:val="annotation text"/>
    <w:basedOn w:val="Normal"/>
    <w:link w:val="CommentTextChar"/>
    <w:uiPriority w:val="99"/>
    <w:unhideWhenUsed/>
    <w:rsid w:val="002224CD"/>
    <w:pPr>
      <w:spacing w:line="240" w:lineRule="auto"/>
    </w:pPr>
    <w:rPr>
      <w:sz w:val="20"/>
      <w:szCs w:val="20"/>
    </w:rPr>
  </w:style>
  <w:style w:type="character" w:customStyle="1" w:styleId="CommentTextChar">
    <w:name w:val="Comment Text Char"/>
    <w:basedOn w:val="DefaultParagraphFont"/>
    <w:link w:val="CommentText"/>
    <w:uiPriority w:val="99"/>
    <w:rsid w:val="002224CD"/>
    <w:rPr>
      <w:sz w:val="20"/>
      <w:szCs w:val="20"/>
    </w:rPr>
  </w:style>
  <w:style w:type="paragraph" w:styleId="CommentSubject">
    <w:name w:val="annotation subject"/>
    <w:basedOn w:val="CommentText"/>
    <w:next w:val="CommentText"/>
    <w:link w:val="CommentSubjectChar"/>
    <w:uiPriority w:val="99"/>
    <w:semiHidden/>
    <w:unhideWhenUsed/>
    <w:rsid w:val="002224CD"/>
    <w:rPr>
      <w:b/>
      <w:bCs/>
    </w:rPr>
  </w:style>
  <w:style w:type="character" w:customStyle="1" w:styleId="CommentSubjectChar">
    <w:name w:val="Comment Subject Char"/>
    <w:basedOn w:val="CommentTextChar"/>
    <w:link w:val="CommentSubject"/>
    <w:uiPriority w:val="99"/>
    <w:semiHidden/>
    <w:rsid w:val="002224CD"/>
    <w:rPr>
      <w:b/>
      <w:bCs/>
      <w:sz w:val="20"/>
      <w:szCs w:val="20"/>
    </w:rPr>
  </w:style>
  <w:style w:type="character" w:styleId="PlaceholderText">
    <w:name w:val="Placeholder Text"/>
    <w:basedOn w:val="DefaultParagraphFont"/>
    <w:uiPriority w:val="99"/>
    <w:semiHidden/>
    <w:rsid w:val="006B5D36"/>
    <w:rPr>
      <w:color w:val="808080"/>
    </w:rPr>
  </w:style>
  <w:style w:type="table" w:styleId="TableGrid">
    <w:name w:val="Table Grid"/>
    <w:basedOn w:val="TableNormal"/>
    <w:uiPriority w:val="39"/>
    <w:rsid w:val="003105AE"/>
    <w:pPr>
      <w:spacing w:after="0" w:line="240" w:lineRule="auto"/>
    </w:pPr>
    <w:rPr>
      <w:rFonts w:eastAsiaTheme="minorHAnsi"/>
      <w:kern w:val="0"/>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E14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1442"/>
  </w:style>
  <w:style w:type="paragraph" w:styleId="Footer">
    <w:name w:val="footer"/>
    <w:basedOn w:val="Normal"/>
    <w:link w:val="FooterChar"/>
    <w:uiPriority w:val="99"/>
    <w:unhideWhenUsed/>
    <w:rsid w:val="00EE14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1442"/>
  </w:style>
  <w:style w:type="paragraph" w:styleId="Revision">
    <w:name w:val="Revision"/>
    <w:hidden/>
    <w:uiPriority w:val="99"/>
    <w:semiHidden/>
    <w:rsid w:val="00A4088D"/>
    <w:pPr>
      <w:spacing w:after="0" w:line="240" w:lineRule="auto"/>
    </w:pPr>
  </w:style>
  <w:style w:type="paragraph" w:customStyle="1" w:styleId="EndNoteBibliographyTitle">
    <w:name w:val="EndNote Bibliography Title"/>
    <w:basedOn w:val="Normal"/>
    <w:link w:val="EndNoteBibliographyTitleChar"/>
    <w:rsid w:val="00FC36AB"/>
    <w:pPr>
      <w:spacing w:after="0"/>
      <w:jc w:val="center"/>
    </w:pPr>
    <w:rPr>
      <w:rFonts w:ascii="Calibri" w:hAnsi="Calibri" w:cs="Calibri"/>
      <w:noProof/>
      <w:sz w:val="24"/>
    </w:rPr>
  </w:style>
  <w:style w:type="character" w:customStyle="1" w:styleId="EndNoteBibliographyTitleChar">
    <w:name w:val="EndNote Bibliography Title Char"/>
    <w:basedOn w:val="DefaultParagraphFont"/>
    <w:link w:val="EndNoteBibliographyTitle"/>
    <w:rsid w:val="00FC36AB"/>
    <w:rPr>
      <w:rFonts w:ascii="Calibri" w:hAnsi="Calibri" w:cs="Calibri"/>
      <w:noProof/>
    </w:rPr>
  </w:style>
  <w:style w:type="paragraph" w:customStyle="1" w:styleId="EndNoteBibliography">
    <w:name w:val="EndNote Bibliography"/>
    <w:basedOn w:val="Normal"/>
    <w:link w:val="EndNoteBibliographyChar"/>
    <w:rsid w:val="00FC36AB"/>
    <w:pPr>
      <w:spacing w:line="240" w:lineRule="auto"/>
    </w:pPr>
    <w:rPr>
      <w:rFonts w:ascii="Calibri" w:hAnsi="Calibri" w:cs="Calibri"/>
      <w:noProof/>
      <w:sz w:val="24"/>
    </w:rPr>
  </w:style>
  <w:style w:type="character" w:customStyle="1" w:styleId="EndNoteBibliographyChar">
    <w:name w:val="EndNote Bibliography Char"/>
    <w:basedOn w:val="DefaultParagraphFont"/>
    <w:link w:val="EndNoteBibliography"/>
    <w:rsid w:val="00FC36AB"/>
    <w:rPr>
      <w:rFonts w:ascii="Calibri" w:hAnsi="Calibri" w:cs="Calibri"/>
      <w:noProof/>
    </w:rPr>
  </w:style>
  <w:style w:type="character" w:styleId="Hyperlink">
    <w:name w:val="Hyperlink"/>
    <w:basedOn w:val="DefaultParagraphFont"/>
    <w:uiPriority w:val="99"/>
    <w:unhideWhenUsed/>
    <w:rsid w:val="001D4717"/>
    <w:rPr>
      <w:color w:val="467886" w:themeColor="hyperlink"/>
      <w:u w:val="single"/>
    </w:rPr>
  </w:style>
  <w:style w:type="character" w:styleId="UnresolvedMention">
    <w:name w:val="Unresolved Mention"/>
    <w:basedOn w:val="DefaultParagraphFont"/>
    <w:uiPriority w:val="99"/>
    <w:semiHidden/>
    <w:unhideWhenUsed/>
    <w:rsid w:val="001D4717"/>
    <w:rPr>
      <w:color w:val="605E5C"/>
      <w:shd w:val="clear" w:color="auto" w:fill="E1DFDD"/>
    </w:rPr>
  </w:style>
  <w:style w:type="paragraph" w:styleId="BalloonText">
    <w:name w:val="Balloon Text"/>
    <w:basedOn w:val="Normal"/>
    <w:link w:val="BalloonTextChar"/>
    <w:uiPriority w:val="99"/>
    <w:semiHidden/>
    <w:unhideWhenUsed/>
    <w:rsid w:val="00394C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4C1F"/>
    <w:rPr>
      <w:rFonts w:ascii="Segoe UI" w:hAnsi="Segoe UI" w:cs="Segoe UI"/>
      <w:sz w:val="18"/>
      <w:szCs w:val="18"/>
    </w:rPr>
  </w:style>
  <w:style w:type="character" w:customStyle="1" w:styleId="cf01">
    <w:name w:val="cf01"/>
    <w:basedOn w:val="DefaultParagraphFont"/>
    <w:rsid w:val="002F4887"/>
    <w:rPr>
      <w:rFonts w:ascii="Segoe UI" w:hAnsi="Segoe UI" w:cs="Segoe UI" w:hint="default"/>
      <w:color w:val="212121"/>
      <w:sz w:val="18"/>
      <w:szCs w:val="18"/>
      <w:shd w:val="clear" w:color="auto" w:fill="FFFFFF"/>
    </w:rPr>
  </w:style>
  <w:style w:type="character" w:styleId="LineNumber">
    <w:name w:val="line number"/>
    <w:basedOn w:val="DefaultParagraphFont"/>
    <w:uiPriority w:val="99"/>
    <w:semiHidden/>
    <w:unhideWhenUsed/>
    <w:rsid w:val="000B4D4A"/>
  </w:style>
  <w:style w:type="paragraph" w:styleId="NoSpacing">
    <w:name w:val="No Spacing"/>
    <w:uiPriority w:val="1"/>
    <w:qFormat/>
    <w:rsid w:val="00A815A5"/>
    <w:pPr>
      <w:spacing w:after="0" w:line="240" w:lineRule="auto"/>
      <w:jc w:val="both"/>
    </w:pPr>
    <w:rPr>
      <w:sz w:val="22"/>
    </w:rPr>
  </w:style>
  <w:style w:type="paragraph" w:styleId="Bibliography">
    <w:name w:val="Bibliography"/>
    <w:basedOn w:val="Normal"/>
    <w:next w:val="Normal"/>
    <w:uiPriority w:val="37"/>
    <w:unhideWhenUsed/>
    <w:rsid w:val="002721B3"/>
    <w:pPr>
      <w:tabs>
        <w:tab w:val="left" w:pos="264"/>
      </w:tabs>
      <w:spacing w:after="0"/>
      <w:ind w:left="264" w:hanging="264"/>
    </w:pPr>
  </w:style>
  <w:style w:type="paragraph" w:styleId="HTMLPreformatted">
    <w:name w:val="HTML Preformatted"/>
    <w:basedOn w:val="Normal"/>
    <w:link w:val="HTMLPreformattedChar"/>
    <w:uiPriority w:val="99"/>
    <w:semiHidden/>
    <w:unhideWhenUsed/>
    <w:rsid w:val="00094F5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94F5D"/>
    <w:rPr>
      <w:rFonts w:ascii="Consolas" w:hAnsi="Consolas"/>
      <w:sz w:val="20"/>
      <w:szCs w:val="20"/>
    </w:rPr>
  </w:style>
  <w:style w:type="paragraph" w:styleId="NormalWeb">
    <w:name w:val="Normal (Web)"/>
    <w:basedOn w:val="Normal"/>
    <w:uiPriority w:val="99"/>
    <w:semiHidden/>
    <w:unhideWhenUsed/>
    <w:rsid w:val="00D51079"/>
    <w:rPr>
      <w:rFonts w:ascii="Times New Roman" w:hAnsi="Times New Roman" w:cs="Times New Roman"/>
      <w:sz w:val="24"/>
    </w:rPr>
  </w:style>
  <w:style w:type="character" w:styleId="FollowedHyperlink">
    <w:name w:val="FollowedHyperlink"/>
    <w:basedOn w:val="DefaultParagraphFont"/>
    <w:uiPriority w:val="99"/>
    <w:semiHidden/>
    <w:unhideWhenUsed/>
    <w:rsid w:val="002633E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0316">
      <w:bodyDiv w:val="1"/>
      <w:marLeft w:val="0"/>
      <w:marRight w:val="0"/>
      <w:marTop w:val="0"/>
      <w:marBottom w:val="0"/>
      <w:divBdr>
        <w:top w:val="none" w:sz="0" w:space="0" w:color="auto"/>
        <w:left w:val="none" w:sz="0" w:space="0" w:color="auto"/>
        <w:bottom w:val="none" w:sz="0" w:space="0" w:color="auto"/>
        <w:right w:val="none" w:sz="0" w:space="0" w:color="auto"/>
      </w:divBdr>
    </w:div>
    <w:div w:id="7292091">
      <w:bodyDiv w:val="1"/>
      <w:marLeft w:val="0"/>
      <w:marRight w:val="0"/>
      <w:marTop w:val="0"/>
      <w:marBottom w:val="0"/>
      <w:divBdr>
        <w:top w:val="none" w:sz="0" w:space="0" w:color="auto"/>
        <w:left w:val="none" w:sz="0" w:space="0" w:color="auto"/>
        <w:bottom w:val="none" w:sz="0" w:space="0" w:color="auto"/>
        <w:right w:val="none" w:sz="0" w:space="0" w:color="auto"/>
      </w:divBdr>
    </w:div>
    <w:div w:id="29960302">
      <w:bodyDiv w:val="1"/>
      <w:marLeft w:val="0"/>
      <w:marRight w:val="0"/>
      <w:marTop w:val="0"/>
      <w:marBottom w:val="0"/>
      <w:divBdr>
        <w:top w:val="none" w:sz="0" w:space="0" w:color="auto"/>
        <w:left w:val="none" w:sz="0" w:space="0" w:color="auto"/>
        <w:bottom w:val="none" w:sz="0" w:space="0" w:color="auto"/>
        <w:right w:val="none" w:sz="0" w:space="0" w:color="auto"/>
      </w:divBdr>
    </w:div>
    <w:div w:id="44916829">
      <w:bodyDiv w:val="1"/>
      <w:marLeft w:val="0"/>
      <w:marRight w:val="0"/>
      <w:marTop w:val="0"/>
      <w:marBottom w:val="0"/>
      <w:divBdr>
        <w:top w:val="none" w:sz="0" w:space="0" w:color="auto"/>
        <w:left w:val="none" w:sz="0" w:space="0" w:color="auto"/>
        <w:bottom w:val="none" w:sz="0" w:space="0" w:color="auto"/>
        <w:right w:val="none" w:sz="0" w:space="0" w:color="auto"/>
      </w:divBdr>
    </w:div>
    <w:div w:id="47923169">
      <w:bodyDiv w:val="1"/>
      <w:marLeft w:val="0"/>
      <w:marRight w:val="0"/>
      <w:marTop w:val="0"/>
      <w:marBottom w:val="0"/>
      <w:divBdr>
        <w:top w:val="none" w:sz="0" w:space="0" w:color="auto"/>
        <w:left w:val="none" w:sz="0" w:space="0" w:color="auto"/>
        <w:bottom w:val="none" w:sz="0" w:space="0" w:color="auto"/>
        <w:right w:val="none" w:sz="0" w:space="0" w:color="auto"/>
      </w:divBdr>
    </w:div>
    <w:div w:id="49577222">
      <w:bodyDiv w:val="1"/>
      <w:marLeft w:val="0"/>
      <w:marRight w:val="0"/>
      <w:marTop w:val="0"/>
      <w:marBottom w:val="0"/>
      <w:divBdr>
        <w:top w:val="none" w:sz="0" w:space="0" w:color="auto"/>
        <w:left w:val="none" w:sz="0" w:space="0" w:color="auto"/>
        <w:bottom w:val="none" w:sz="0" w:space="0" w:color="auto"/>
        <w:right w:val="none" w:sz="0" w:space="0" w:color="auto"/>
      </w:divBdr>
    </w:div>
    <w:div w:id="68381519">
      <w:bodyDiv w:val="1"/>
      <w:marLeft w:val="0"/>
      <w:marRight w:val="0"/>
      <w:marTop w:val="0"/>
      <w:marBottom w:val="0"/>
      <w:divBdr>
        <w:top w:val="none" w:sz="0" w:space="0" w:color="auto"/>
        <w:left w:val="none" w:sz="0" w:space="0" w:color="auto"/>
        <w:bottom w:val="none" w:sz="0" w:space="0" w:color="auto"/>
        <w:right w:val="none" w:sz="0" w:space="0" w:color="auto"/>
      </w:divBdr>
    </w:div>
    <w:div w:id="73164334">
      <w:bodyDiv w:val="1"/>
      <w:marLeft w:val="0"/>
      <w:marRight w:val="0"/>
      <w:marTop w:val="0"/>
      <w:marBottom w:val="0"/>
      <w:divBdr>
        <w:top w:val="none" w:sz="0" w:space="0" w:color="auto"/>
        <w:left w:val="none" w:sz="0" w:space="0" w:color="auto"/>
        <w:bottom w:val="none" w:sz="0" w:space="0" w:color="auto"/>
        <w:right w:val="none" w:sz="0" w:space="0" w:color="auto"/>
      </w:divBdr>
    </w:div>
    <w:div w:id="78067698">
      <w:bodyDiv w:val="1"/>
      <w:marLeft w:val="0"/>
      <w:marRight w:val="0"/>
      <w:marTop w:val="0"/>
      <w:marBottom w:val="0"/>
      <w:divBdr>
        <w:top w:val="none" w:sz="0" w:space="0" w:color="auto"/>
        <w:left w:val="none" w:sz="0" w:space="0" w:color="auto"/>
        <w:bottom w:val="none" w:sz="0" w:space="0" w:color="auto"/>
        <w:right w:val="none" w:sz="0" w:space="0" w:color="auto"/>
      </w:divBdr>
      <w:divsChild>
        <w:div w:id="1325010111">
          <w:marLeft w:val="0"/>
          <w:marRight w:val="0"/>
          <w:marTop w:val="0"/>
          <w:marBottom w:val="0"/>
          <w:divBdr>
            <w:top w:val="none" w:sz="0" w:space="0" w:color="auto"/>
            <w:left w:val="none" w:sz="0" w:space="0" w:color="auto"/>
            <w:bottom w:val="none" w:sz="0" w:space="0" w:color="auto"/>
            <w:right w:val="none" w:sz="0" w:space="0" w:color="auto"/>
          </w:divBdr>
          <w:divsChild>
            <w:div w:id="501434829">
              <w:marLeft w:val="0"/>
              <w:marRight w:val="0"/>
              <w:marTop w:val="0"/>
              <w:marBottom w:val="0"/>
              <w:divBdr>
                <w:top w:val="none" w:sz="0" w:space="0" w:color="auto"/>
                <w:left w:val="none" w:sz="0" w:space="0" w:color="auto"/>
                <w:bottom w:val="none" w:sz="0" w:space="0" w:color="auto"/>
                <w:right w:val="none" w:sz="0" w:space="0" w:color="auto"/>
              </w:divBdr>
              <w:divsChild>
                <w:div w:id="147139394">
                  <w:marLeft w:val="0"/>
                  <w:marRight w:val="0"/>
                  <w:marTop w:val="0"/>
                  <w:marBottom w:val="0"/>
                  <w:divBdr>
                    <w:top w:val="none" w:sz="0" w:space="0" w:color="auto"/>
                    <w:left w:val="none" w:sz="0" w:space="0" w:color="auto"/>
                    <w:bottom w:val="none" w:sz="0" w:space="0" w:color="auto"/>
                    <w:right w:val="none" w:sz="0" w:space="0" w:color="auto"/>
                  </w:divBdr>
                  <w:divsChild>
                    <w:div w:id="175866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561505">
      <w:bodyDiv w:val="1"/>
      <w:marLeft w:val="0"/>
      <w:marRight w:val="0"/>
      <w:marTop w:val="0"/>
      <w:marBottom w:val="0"/>
      <w:divBdr>
        <w:top w:val="none" w:sz="0" w:space="0" w:color="auto"/>
        <w:left w:val="none" w:sz="0" w:space="0" w:color="auto"/>
        <w:bottom w:val="none" w:sz="0" w:space="0" w:color="auto"/>
        <w:right w:val="none" w:sz="0" w:space="0" w:color="auto"/>
      </w:divBdr>
    </w:div>
    <w:div w:id="145900185">
      <w:bodyDiv w:val="1"/>
      <w:marLeft w:val="0"/>
      <w:marRight w:val="0"/>
      <w:marTop w:val="0"/>
      <w:marBottom w:val="0"/>
      <w:divBdr>
        <w:top w:val="none" w:sz="0" w:space="0" w:color="auto"/>
        <w:left w:val="none" w:sz="0" w:space="0" w:color="auto"/>
        <w:bottom w:val="none" w:sz="0" w:space="0" w:color="auto"/>
        <w:right w:val="none" w:sz="0" w:space="0" w:color="auto"/>
      </w:divBdr>
    </w:div>
    <w:div w:id="156457172">
      <w:bodyDiv w:val="1"/>
      <w:marLeft w:val="0"/>
      <w:marRight w:val="0"/>
      <w:marTop w:val="0"/>
      <w:marBottom w:val="0"/>
      <w:divBdr>
        <w:top w:val="none" w:sz="0" w:space="0" w:color="auto"/>
        <w:left w:val="none" w:sz="0" w:space="0" w:color="auto"/>
        <w:bottom w:val="none" w:sz="0" w:space="0" w:color="auto"/>
        <w:right w:val="none" w:sz="0" w:space="0" w:color="auto"/>
      </w:divBdr>
    </w:div>
    <w:div w:id="205535212">
      <w:bodyDiv w:val="1"/>
      <w:marLeft w:val="0"/>
      <w:marRight w:val="0"/>
      <w:marTop w:val="0"/>
      <w:marBottom w:val="0"/>
      <w:divBdr>
        <w:top w:val="none" w:sz="0" w:space="0" w:color="auto"/>
        <w:left w:val="none" w:sz="0" w:space="0" w:color="auto"/>
        <w:bottom w:val="none" w:sz="0" w:space="0" w:color="auto"/>
        <w:right w:val="none" w:sz="0" w:space="0" w:color="auto"/>
      </w:divBdr>
    </w:div>
    <w:div w:id="215163289">
      <w:bodyDiv w:val="1"/>
      <w:marLeft w:val="0"/>
      <w:marRight w:val="0"/>
      <w:marTop w:val="0"/>
      <w:marBottom w:val="0"/>
      <w:divBdr>
        <w:top w:val="none" w:sz="0" w:space="0" w:color="auto"/>
        <w:left w:val="none" w:sz="0" w:space="0" w:color="auto"/>
        <w:bottom w:val="none" w:sz="0" w:space="0" w:color="auto"/>
        <w:right w:val="none" w:sz="0" w:space="0" w:color="auto"/>
      </w:divBdr>
    </w:div>
    <w:div w:id="219367917">
      <w:bodyDiv w:val="1"/>
      <w:marLeft w:val="0"/>
      <w:marRight w:val="0"/>
      <w:marTop w:val="0"/>
      <w:marBottom w:val="0"/>
      <w:divBdr>
        <w:top w:val="none" w:sz="0" w:space="0" w:color="auto"/>
        <w:left w:val="none" w:sz="0" w:space="0" w:color="auto"/>
        <w:bottom w:val="none" w:sz="0" w:space="0" w:color="auto"/>
        <w:right w:val="none" w:sz="0" w:space="0" w:color="auto"/>
      </w:divBdr>
    </w:div>
    <w:div w:id="222523926">
      <w:bodyDiv w:val="1"/>
      <w:marLeft w:val="0"/>
      <w:marRight w:val="0"/>
      <w:marTop w:val="0"/>
      <w:marBottom w:val="0"/>
      <w:divBdr>
        <w:top w:val="none" w:sz="0" w:space="0" w:color="auto"/>
        <w:left w:val="none" w:sz="0" w:space="0" w:color="auto"/>
        <w:bottom w:val="none" w:sz="0" w:space="0" w:color="auto"/>
        <w:right w:val="none" w:sz="0" w:space="0" w:color="auto"/>
      </w:divBdr>
    </w:div>
    <w:div w:id="284696407">
      <w:bodyDiv w:val="1"/>
      <w:marLeft w:val="0"/>
      <w:marRight w:val="0"/>
      <w:marTop w:val="0"/>
      <w:marBottom w:val="0"/>
      <w:divBdr>
        <w:top w:val="none" w:sz="0" w:space="0" w:color="auto"/>
        <w:left w:val="none" w:sz="0" w:space="0" w:color="auto"/>
        <w:bottom w:val="none" w:sz="0" w:space="0" w:color="auto"/>
        <w:right w:val="none" w:sz="0" w:space="0" w:color="auto"/>
      </w:divBdr>
      <w:divsChild>
        <w:div w:id="727806694">
          <w:marLeft w:val="0"/>
          <w:marRight w:val="0"/>
          <w:marTop w:val="0"/>
          <w:marBottom w:val="0"/>
          <w:divBdr>
            <w:top w:val="none" w:sz="0" w:space="0" w:color="auto"/>
            <w:left w:val="none" w:sz="0" w:space="0" w:color="auto"/>
            <w:bottom w:val="none" w:sz="0" w:space="0" w:color="auto"/>
            <w:right w:val="none" w:sz="0" w:space="0" w:color="auto"/>
          </w:divBdr>
          <w:divsChild>
            <w:div w:id="698894185">
              <w:marLeft w:val="0"/>
              <w:marRight w:val="0"/>
              <w:marTop w:val="0"/>
              <w:marBottom w:val="0"/>
              <w:divBdr>
                <w:top w:val="none" w:sz="0" w:space="0" w:color="auto"/>
                <w:left w:val="none" w:sz="0" w:space="0" w:color="auto"/>
                <w:bottom w:val="none" w:sz="0" w:space="0" w:color="auto"/>
                <w:right w:val="none" w:sz="0" w:space="0" w:color="auto"/>
              </w:divBdr>
              <w:divsChild>
                <w:div w:id="1155144296">
                  <w:marLeft w:val="0"/>
                  <w:marRight w:val="0"/>
                  <w:marTop w:val="0"/>
                  <w:marBottom w:val="0"/>
                  <w:divBdr>
                    <w:top w:val="none" w:sz="0" w:space="0" w:color="auto"/>
                    <w:left w:val="none" w:sz="0" w:space="0" w:color="auto"/>
                    <w:bottom w:val="none" w:sz="0" w:space="0" w:color="auto"/>
                    <w:right w:val="none" w:sz="0" w:space="0" w:color="auto"/>
                  </w:divBdr>
                  <w:divsChild>
                    <w:div w:id="10488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532913">
      <w:bodyDiv w:val="1"/>
      <w:marLeft w:val="0"/>
      <w:marRight w:val="0"/>
      <w:marTop w:val="0"/>
      <w:marBottom w:val="0"/>
      <w:divBdr>
        <w:top w:val="none" w:sz="0" w:space="0" w:color="auto"/>
        <w:left w:val="none" w:sz="0" w:space="0" w:color="auto"/>
        <w:bottom w:val="none" w:sz="0" w:space="0" w:color="auto"/>
        <w:right w:val="none" w:sz="0" w:space="0" w:color="auto"/>
      </w:divBdr>
    </w:div>
    <w:div w:id="298148219">
      <w:bodyDiv w:val="1"/>
      <w:marLeft w:val="0"/>
      <w:marRight w:val="0"/>
      <w:marTop w:val="0"/>
      <w:marBottom w:val="0"/>
      <w:divBdr>
        <w:top w:val="none" w:sz="0" w:space="0" w:color="auto"/>
        <w:left w:val="none" w:sz="0" w:space="0" w:color="auto"/>
        <w:bottom w:val="none" w:sz="0" w:space="0" w:color="auto"/>
        <w:right w:val="none" w:sz="0" w:space="0" w:color="auto"/>
      </w:divBdr>
    </w:div>
    <w:div w:id="355422416">
      <w:bodyDiv w:val="1"/>
      <w:marLeft w:val="0"/>
      <w:marRight w:val="0"/>
      <w:marTop w:val="0"/>
      <w:marBottom w:val="0"/>
      <w:divBdr>
        <w:top w:val="none" w:sz="0" w:space="0" w:color="auto"/>
        <w:left w:val="none" w:sz="0" w:space="0" w:color="auto"/>
        <w:bottom w:val="none" w:sz="0" w:space="0" w:color="auto"/>
        <w:right w:val="none" w:sz="0" w:space="0" w:color="auto"/>
      </w:divBdr>
    </w:div>
    <w:div w:id="368921578">
      <w:bodyDiv w:val="1"/>
      <w:marLeft w:val="0"/>
      <w:marRight w:val="0"/>
      <w:marTop w:val="0"/>
      <w:marBottom w:val="0"/>
      <w:divBdr>
        <w:top w:val="none" w:sz="0" w:space="0" w:color="auto"/>
        <w:left w:val="none" w:sz="0" w:space="0" w:color="auto"/>
        <w:bottom w:val="none" w:sz="0" w:space="0" w:color="auto"/>
        <w:right w:val="none" w:sz="0" w:space="0" w:color="auto"/>
      </w:divBdr>
    </w:div>
    <w:div w:id="370030913">
      <w:bodyDiv w:val="1"/>
      <w:marLeft w:val="0"/>
      <w:marRight w:val="0"/>
      <w:marTop w:val="0"/>
      <w:marBottom w:val="0"/>
      <w:divBdr>
        <w:top w:val="none" w:sz="0" w:space="0" w:color="auto"/>
        <w:left w:val="none" w:sz="0" w:space="0" w:color="auto"/>
        <w:bottom w:val="none" w:sz="0" w:space="0" w:color="auto"/>
        <w:right w:val="none" w:sz="0" w:space="0" w:color="auto"/>
      </w:divBdr>
    </w:div>
    <w:div w:id="373887680">
      <w:bodyDiv w:val="1"/>
      <w:marLeft w:val="0"/>
      <w:marRight w:val="0"/>
      <w:marTop w:val="0"/>
      <w:marBottom w:val="0"/>
      <w:divBdr>
        <w:top w:val="none" w:sz="0" w:space="0" w:color="auto"/>
        <w:left w:val="none" w:sz="0" w:space="0" w:color="auto"/>
        <w:bottom w:val="none" w:sz="0" w:space="0" w:color="auto"/>
        <w:right w:val="none" w:sz="0" w:space="0" w:color="auto"/>
      </w:divBdr>
    </w:div>
    <w:div w:id="397557504">
      <w:bodyDiv w:val="1"/>
      <w:marLeft w:val="0"/>
      <w:marRight w:val="0"/>
      <w:marTop w:val="0"/>
      <w:marBottom w:val="0"/>
      <w:divBdr>
        <w:top w:val="none" w:sz="0" w:space="0" w:color="auto"/>
        <w:left w:val="none" w:sz="0" w:space="0" w:color="auto"/>
        <w:bottom w:val="none" w:sz="0" w:space="0" w:color="auto"/>
        <w:right w:val="none" w:sz="0" w:space="0" w:color="auto"/>
      </w:divBdr>
    </w:div>
    <w:div w:id="410007605">
      <w:bodyDiv w:val="1"/>
      <w:marLeft w:val="0"/>
      <w:marRight w:val="0"/>
      <w:marTop w:val="0"/>
      <w:marBottom w:val="0"/>
      <w:divBdr>
        <w:top w:val="none" w:sz="0" w:space="0" w:color="auto"/>
        <w:left w:val="none" w:sz="0" w:space="0" w:color="auto"/>
        <w:bottom w:val="none" w:sz="0" w:space="0" w:color="auto"/>
        <w:right w:val="none" w:sz="0" w:space="0" w:color="auto"/>
      </w:divBdr>
    </w:div>
    <w:div w:id="430515213">
      <w:bodyDiv w:val="1"/>
      <w:marLeft w:val="0"/>
      <w:marRight w:val="0"/>
      <w:marTop w:val="0"/>
      <w:marBottom w:val="0"/>
      <w:divBdr>
        <w:top w:val="none" w:sz="0" w:space="0" w:color="auto"/>
        <w:left w:val="none" w:sz="0" w:space="0" w:color="auto"/>
        <w:bottom w:val="none" w:sz="0" w:space="0" w:color="auto"/>
        <w:right w:val="none" w:sz="0" w:space="0" w:color="auto"/>
      </w:divBdr>
    </w:div>
    <w:div w:id="439184710">
      <w:bodyDiv w:val="1"/>
      <w:marLeft w:val="0"/>
      <w:marRight w:val="0"/>
      <w:marTop w:val="0"/>
      <w:marBottom w:val="0"/>
      <w:divBdr>
        <w:top w:val="none" w:sz="0" w:space="0" w:color="auto"/>
        <w:left w:val="none" w:sz="0" w:space="0" w:color="auto"/>
        <w:bottom w:val="none" w:sz="0" w:space="0" w:color="auto"/>
        <w:right w:val="none" w:sz="0" w:space="0" w:color="auto"/>
      </w:divBdr>
    </w:div>
    <w:div w:id="470942748">
      <w:bodyDiv w:val="1"/>
      <w:marLeft w:val="0"/>
      <w:marRight w:val="0"/>
      <w:marTop w:val="0"/>
      <w:marBottom w:val="0"/>
      <w:divBdr>
        <w:top w:val="none" w:sz="0" w:space="0" w:color="auto"/>
        <w:left w:val="none" w:sz="0" w:space="0" w:color="auto"/>
        <w:bottom w:val="none" w:sz="0" w:space="0" w:color="auto"/>
        <w:right w:val="none" w:sz="0" w:space="0" w:color="auto"/>
      </w:divBdr>
    </w:div>
    <w:div w:id="475075262">
      <w:bodyDiv w:val="1"/>
      <w:marLeft w:val="0"/>
      <w:marRight w:val="0"/>
      <w:marTop w:val="0"/>
      <w:marBottom w:val="0"/>
      <w:divBdr>
        <w:top w:val="none" w:sz="0" w:space="0" w:color="auto"/>
        <w:left w:val="none" w:sz="0" w:space="0" w:color="auto"/>
        <w:bottom w:val="none" w:sz="0" w:space="0" w:color="auto"/>
        <w:right w:val="none" w:sz="0" w:space="0" w:color="auto"/>
      </w:divBdr>
    </w:div>
    <w:div w:id="503131995">
      <w:bodyDiv w:val="1"/>
      <w:marLeft w:val="0"/>
      <w:marRight w:val="0"/>
      <w:marTop w:val="0"/>
      <w:marBottom w:val="0"/>
      <w:divBdr>
        <w:top w:val="none" w:sz="0" w:space="0" w:color="auto"/>
        <w:left w:val="none" w:sz="0" w:space="0" w:color="auto"/>
        <w:bottom w:val="none" w:sz="0" w:space="0" w:color="auto"/>
        <w:right w:val="none" w:sz="0" w:space="0" w:color="auto"/>
      </w:divBdr>
    </w:div>
    <w:div w:id="521936563">
      <w:bodyDiv w:val="1"/>
      <w:marLeft w:val="0"/>
      <w:marRight w:val="0"/>
      <w:marTop w:val="0"/>
      <w:marBottom w:val="0"/>
      <w:divBdr>
        <w:top w:val="none" w:sz="0" w:space="0" w:color="auto"/>
        <w:left w:val="none" w:sz="0" w:space="0" w:color="auto"/>
        <w:bottom w:val="none" w:sz="0" w:space="0" w:color="auto"/>
        <w:right w:val="none" w:sz="0" w:space="0" w:color="auto"/>
      </w:divBdr>
    </w:div>
    <w:div w:id="537396345">
      <w:bodyDiv w:val="1"/>
      <w:marLeft w:val="0"/>
      <w:marRight w:val="0"/>
      <w:marTop w:val="0"/>
      <w:marBottom w:val="0"/>
      <w:divBdr>
        <w:top w:val="none" w:sz="0" w:space="0" w:color="auto"/>
        <w:left w:val="none" w:sz="0" w:space="0" w:color="auto"/>
        <w:bottom w:val="none" w:sz="0" w:space="0" w:color="auto"/>
        <w:right w:val="none" w:sz="0" w:space="0" w:color="auto"/>
      </w:divBdr>
    </w:div>
    <w:div w:id="553396142">
      <w:bodyDiv w:val="1"/>
      <w:marLeft w:val="0"/>
      <w:marRight w:val="0"/>
      <w:marTop w:val="0"/>
      <w:marBottom w:val="0"/>
      <w:divBdr>
        <w:top w:val="none" w:sz="0" w:space="0" w:color="auto"/>
        <w:left w:val="none" w:sz="0" w:space="0" w:color="auto"/>
        <w:bottom w:val="none" w:sz="0" w:space="0" w:color="auto"/>
        <w:right w:val="none" w:sz="0" w:space="0" w:color="auto"/>
      </w:divBdr>
      <w:divsChild>
        <w:div w:id="1670787099">
          <w:marLeft w:val="0"/>
          <w:marRight w:val="0"/>
          <w:marTop w:val="0"/>
          <w:marBottom w:val="0"/>
          <w:divBdr>
            <w:top w:val="none" w:sz="0" w:space="0" w:color="auto"/>
            <w:left w:val="none" w:sz="0" w:space="0" w:color="auto"/>
            <w:bottom w:val="none" w:sz="0" w:space="0" w:color="auto"/>
            <w:right w:val="none" w:sz="0" w:space="0" w:color="auto"/>
          </w:divBdr>
          <w:divsChild>
            <w:div w:id="1003314729">
              <w:marLeft w:val="0"/>
              <w:marRight w:val="0"/>
              <w:marTop w:val="0"/>
              <w:marBottom w:val="0"/>
              <w:divBdr>
                <w:top w:val="none" w:sz="0" w:space="0" w:color="auto"/>
                <w:left w:val="none" w:sz="0" w:space="0" w:color="auto"/>
                <w:bottom w:val="none" w:sz="0" w:space="0" w:color="auto"/>
                <w:right w:val="none" w:sz="0" w:space="0" w:color="auto"/>
              </w:divBdr>
              <w:divsChild>
                <w:div w:id="1113138127">
                  <w:marLeft w:val="0"/>
                  <w:marRight w:val="0"/>
                  <w:marTop w:val="0"/>
                  <w:marBottom w:val="0"/>
                  <w:divBdr>
                    <w:top w:val="none" w:sz="0" w:space="0" w:color="auto"/>
                    <w:left w:val="none" w:sz="0" w:space="0" w:color="auto"/>
                    <w:bottom w:val="none" w:sz="0" w:space="0" w:color="auto"/>
                    <w:right w:val="none" w:sz="0" w:space="0" w:color="auto"/>
                  </w:divBdr>
                  <w:divsChild>
                    <w:div w:id="192028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747348">
      <w:bodyDiv w:val="1"/>
      <w:marLeft w:val="0"/>
      <w:marRight w:val="0"/>
      <w:marTop w:val="0"/>
      <w:marBottom w:val="0"/>
      <w:divBdr>
        <w:top w:val="none" w:sz="0" w:space="0" w:color="auto"/>
        <w:left w:val="none" w:sz="0" w:space="0" w:color="auto"/>
        <w:bottom w:val="none" w:sz="0" w:space="0" w:color="auto"/>
        <w:right w:val="none" w:sz="0" w:space="0" w:color="auto"/>
      </w:divBdr>
    </w:div>
    <w:div w:id="558903140">
      <w:bodyDiv w:val="1"/>
      <w:marLeft w:val="0"/>
      <w:marRight w:val="0"/>
      <w:marTop w:val="0"/>
      <w:marBottom w:val="0"/>
      <w:divBdr>
        <w:top w:val="none" w:sz="0" w:space="0" w:color="auto"/>
        <w:left w:val="none" w:sz="0" w:space="0" w:color="auto"/>
        <w:bottom w:val="none" w:sz="0" w:space="0" w:color="auto"/>
        <w:right w:val="none" w:sz="0" w:space="0" w:color="auto"/>
      </w:divBdr>
    </w:div>
    <w:div w:id="563637649">
      <w:bodyDiv w:val="1"/>
      <w:marLeft w:val="0"/>
      <w:marRight w:val="0"/>
      <w:marTop w:val="0"/>
      <w:marBottom w:val="0"/>
      <w:divBdr>
        <w:top w:val="none" w:sz="0" w:space="0" w:color="auto"/>
        <w:left w:val="none" w:sz="0" w:space="0" w:color="auto"/>
        <w:bottom w:val="none" w:sz="0" w:space="0" w:color="auto"/>
        <w:right w:val="none" w:sz="0" w:space="0" w:color="auto"/>
      </w:divBdr>
    </w:div>
    <w:div w:id="588004967">
      <w:bodyDiv w:val="1"/>
      <w:marLeft w:val="0"/>
      <w:marRight w:val="0"/>
      <w:marTop w:val="0"/>
      <w:marBottom w:val="0"/>
      <w:divBdr>
        <w:top w:val="none" w:sz="0" w:space="0" w:color="auto"/>
        <w:left w:val="none" w:sz="0" w:space="0" w:color="auto"/>
        <w:bottom w:val="none" w:sz="0" w:space="0" w:color="auto"/>
        <w:right w:val="none" w:sz="0" w:space="0" w:color="auto"/>
      </w:divBdr>
    </w:div>
    <w:div w:id="608318658">
      <w:bodyDiv w:val="1"/>
      <w:marLeft w:val="0"/>
      <w:marRight w:val="0"/>
      <w:marTop w:val="0"/>
      <w:marBottom w:val="0"/>
      <w:divBdr>
        <w:top w:val="none" w:sz="0" w:space="0" w:color="auto"/>
        <w:left w:val="none" w:sz="0" w:space="0" w:color="auto"/>
        <w:bottom w:val="none" w:sz="0" w:space="0" w:color="auto"/>
        <w:right w:val="none" w:sz="0" w:space="0" w:color="auto"/>
      </w:divBdr>
    </w:div>
    <w:div w:id="614606071">
      <w:bodyDiv w:val="1"/>
      <w:marLeft w:val="0"/>
      <w:marRight w:val="0"/>
      <w:marTop w:val="0"/>
      <w:marBottom w:val="0"/>
      <w:divBdr>
        <w:top w:val="none" w:sz="0" w:space="0" w:color="auto"/>
        <w:left w:val="none" w:sz="0" w:space="0" w:color="auto"/>
        <w:bottom w:val="none" w:sz="0" w:space="0" w:color="auto"/>
        <w:right w:val="none" w:sz="0" w:space="0" w:color="auto"/>
      </w:divBdr>
    </w:div>
    <w:div w:id="620184602">
      <w:bodyDiv w:val="1"/>
      <w:marLeft w:val="0"/>
      <w:marRight w:val="0"/>
      <w:marTop w:val="0"/>
      <w:marBottom w:val="0"/>
      <w:divBdr>
        <w:top w:val="none" w:sz="0" w:space="0" w:color="auto"/>
        <w:left w:val="none" w:sz="0" w:space="0" w:color="auto"/>
        <w:bottom w:val="none" w:sz="0" w:space="0" w:color="auto"/>
        <w:right w:val="none" w:sz="0" w:space="0" w:color="auto"/>
      </w:divBdr>
    </w:div>
    <w:div w:id="645204173">
      <w:bodyDiv w:val="1"/>
      <w:marLeft w:val="0"/>
      <w:marRight w:val="0"/>
      <w:marTop w:val="0"/>
      <w:marBottom w:val="0"/>
      <w:divBdr>
        <w:top w:val="none" w:sz="0" w:space="0" w:color="auto"/>
        <w:left w:val="none" w:sz="0" w:space="0" w:color="auto"/>
        <w:bottom w:val="none" w:sz="0" w:space="0" w:color="auto"/>
        <w:right w:val="none" w:sz="0" w:space="0" w:color="auto"/>
      </w:divBdr>
    </w:div>
    <w:div w:id="649596434">
      <w:bodyDiv w:val="1"/>
      <w:marLeft w:val="0"/>
      <w:marRight w:val="0"/>
      <w:marTop w:val="0"/>
      <w:marBottom w:val="0"/>
      <w:divBdr>
        <w:top w:val="none" w:sz="0" w:space="0" w:color="auto"/>
        <w:left w:val="none" w:sz="0" w:space="0" w:color="auto"/>
        <w:bottom w:val="none" w:sz="0" w:space="0" w:color="auto"/>
        <w:right w:val="none" w:sz="0" w:space="0" w:color="auto"/>
      </w:divBdr>
    </w:div>
    <w:div w:id="665672371">
      <w:bodyDiv w:val="1"/>
      <w:marLeft w:val="0"/>
      <w:marRight w:val="0"/>
      <w:marTop w:val="0"/>
      <w:marBottom w:val="0"/>
      <w:divBdr>
        <w:top w:val="none" w:sz="0" w:space="0" w:color="auto"/>
        <w:left w:val="none" w:sz="0" w:space="0" w:color="auto"/>
        <w:bottom w:val="none" w:sz="0" w:space="0" w:color="auto"/>
        <w:right w:val="none" w:sz="0" w:space="0" w:color="auto"/>
      </w:divBdr>
    </w:div>
    <w:div w:id="694577439">
      <w:bodyDiv w:val="1"/>
      <w:marLeft w:val="0"/>
      <w:marRight w:val="0"/>
      <w:marTop w:val="0"/>
      <w:marBottom w:val="0"/>
      <w:divBdr>
        <w:top w:val="none" w:sz="0" w:space="0" w:color="auto"/>
        <w:left w:val="none" w:sz="0" w:space="0" w:color="auto"/>
        <w:bottom w:val="none" w:sz="0" w:space="0" w:color="auto"/>
        <w:right w:val="none" w:sz="0" w:space="0" w:color="auto"/>
      </w:divBdr>
    </w:div>
    <w:div w:id="710501373">
      <w:bodyDiv w:val="1"/>
      <w:marLeft w:val="0"/>
      <w:marRight w:val="0"/>
      <w:marTop w:val="0"/>
      <w:marBottom w:val="0"/>
      <w:divBdr>
        <w:top w:val="none" w:sz="0" w:space="0" w:color="auto"/>
        <w:left w:val="none" w:sz="0" w:space="0" w:color="auto"/>
        <w:bottom w:val="none" w:sz="0" w:space="0" w:color="auto"/>
        <w:right w:val="none" w:sz="0" w:space="0" w:color="auto"/>
      </w:divBdr>
    </w:div>
    <w:div w:id="755631458">
      <w:bodyDiv w:val="1"/>
      <w:marLeft w:val="0"/>
      <w:marRight w:val="0"/>
      <w:marTop w:val="0"/>
      <w:marBottom w:val="0"/>
      <w:divBdr>
        <w:top w:val="none" w:sz="0" w:space="0" w:color="auto"/>
        <w:left w:val="none" w:sz="0" w:space="0" w:color="auto"/>
        <w:bottom w:val="none" w:sz="0" w:space="0" w:color="auto"/>
        <w:right w:val="none" w:sz="0" w:space="0" w:color="auto"/>
      </w:divBdr>
    </w:div>
    <w:div w:id="772673291">
      <w:bodyDiv w:val="1"/>
      <w:marLeft w:val="0"/>
      <w:marRight w:val="0"/>
      <w:marTop w:val="0"/>
      <w:marBottom w:val="0"/>
      <w:divBdr>
        <w:top w:val="none" w:sz="0" w:space="0" w:color="auto"/>
        <w:left w:val="none" w:sz="0" w:space="0" w:color="auto"/>
        <w:bottom w:val="none" w:sz="0" w:space="0" w:color="auto"/>
        <w:right w:val="none" w:sz="0" w:space="0" w:color="auto"/>
      </w:divBdr>
    </w:div>
    <w:div w:id="776103277">
      <w:bodyDiv w:val="1"/>
      <w:marLeft w:val="0"/>
      <w:marRight w:val="0"/>
      <w:marTop w:val="0"/>
      <w:marBottom w:val="0"/>
      <w:divBdr>
        <w:top w:val="none" w:sz="0" w:space="0" w:color="auto"/>
        <w:left w:val="none" w:sz="0" w:space="0" w:color="auto"/>
        <w:bottom w:val="none" w:sz="0" w:space="0" w:color="auto"/>
        <w:right w:val="none" w:sz="0" w:space="0" w:color="auto"/>
      </w:divBdr>
    </w:div>
    <w:div w:id="777137640">
      <w:bodyDiv w:val="1"/>
      <w:marLeft w:val="0"/>
      <w:marRight w:val="0"/>
      <w:marTop w:val="0"/>
      <w:marBottom w:val="0"/>
      <w:divBdr>
        <w:top w:val="none" w:sz="0" w:space="0" w:color="auto"/>
        <w:left w:val="none" w:sz="0" w:space="0" w:color="auto"/>
        <w:bottom w:val="none" w:sz="0" w:space="0" w:color="auto"/>
        <w:right w:val="none" w:sz="0" w:space="0" w:color="auto"/>
      </w:divBdr>
    </w:div>
    <w:div w:id="780413909">
      <w:bodyDiv w:val="1"/>
      <w:marLeft w:val="0"/>
      <w:marRight w:val="0"/>
      <w:marTop w:val="0"/>
      <w:marBottom w:val="0"/>
      <w:divBdr>
        <w:top w:val="none" w:sz="0" w:space="0" w:color="auto"/>
        <w:left w:val="none" w:sz="0" w:space="0" w:color="auto"/>
        <w:bottom w:val="none" w:sz="0" w:space="0" w:color="auto"/>
        <w:right w:val="none" w:sz="0" w:space="0" w:color="auto"/>
      </w:divBdr>
    </w:div>
    <w:div w:id="787092962">
      <w:bodyDiv w:val="1"/>
      <w:marLeft w:val="0"/>
      <w:marRight w:val="0"/>
      <w:marTop w:val="0"/>
      <w:marBottom w:val="0"/>
      <w:divBdr>
        <w:top w:val="none" w:sz="0" w:space="0" w:color="auto"/>
        <w:left w:val="none" w:sz="0" w:space="0" w:color="auto"/>
        <w:bottom w:val="none" w:sz="0" w:space="0" w:color="auto"/>
        <w:right w:val="none" w:sz="0" w:space="0" w:color="auto"/>
      </w:divBdr>
    </w:div>
    <w:div w:id="816413223">
      <w:bodyDiv w:val="1"/>
      <w:marLeft w:val="0"/>
      <w:marRight w:val="0"/>
      <w:marTop w:val="0"/>
      <w:marBottom w:val="0"/>
      <w:divBdr>
        <w:top w:val="none" w:sz="0" w:space="0" w:color="auto"/>
        <w:left w:val="none" w:sz="0" w:space="0" w:color="auto"/>
        <w:bottom w:val="none" w:sz="0" w:space="0" w:color="auto"/>
        <w:right w:val="none" w:sz="0" w:space="0" w:color="auto"/>
      </w:divBdr>
    </w:div>
    <w:div w:id="849031535">
      <w:bodyDiv w:val="1"/>
      <w:marLeft w:val="0"/>
      <w:marRight w:val="0"/>
      <w:marTop w:val="0"/>
      <w:marBottom w:val="0"/>
      <w:divBdr>
        <w:top w:val="none" w:sz="0" w:space="0" w:color="auto"/>
        <w:left w:val="none" w:sz="0" w:space="0" w:color="auto"/>
        <w:bottom w:val="none" w:sz="0" w:space="0" w:color="auto"/>
        <w:right w:val="none" w:sz="0" w:space="0" w:color="auto"/>
      </w:divBdr>
    </w:div>
    <w:div w:id="863637454">
      <w:bodyDiv w:val="1"/>
      <w:marLeft w:val="0"/>
      <w:marRight w:val="0"/>
      <w:marTop w:val="0"/>
      <w:marBottom w:val="0"/>
      <w:divBdr>
        <w:top w:val="none" w:sz="0" w:space="0" w:color="auto"/>
        <w:left w:val="none" w:sz="0" w:space="0" w:color="auto"/>
        <w:bottom w:val="none" w:sz="0" w:space="0" w:color="auto"/>
        <w:right w:val="none" w:sz="0" w:space="0" w:color="auto"/>
      </w:divBdr>
    </w:div>
    <w:div w:id="867792863">
      <w:bodyDiv w:val="1"/>
      <w:marLeft w:val="0"/>
      <w:marRight w:val="0"/>
      <w:marTop w:val="0"/>
      <w:marBottom w:val="0"/>
      <w:divBdr>
        <w:top w:val="none" w:sz="0" w:space="0" w:color="auto"/>
        <w:left w:val="none" w:sz="0" w:space="0" w:color="auto"/>
        <w:bottom w:val="none" w:sz="0" w:space="0" w:color="auto"/>
        <w:right w:val="none" w:sz="0" w:space="0" w:color="auto"/>
      </w:divBdr>
    </w:div>
    <w:div w:id="890338691">
      <w:bodyDiv w:val="1"/>
      <w:marLeft w:val="0"/>
      <w:marRight w:val="0"/>
      <w:marTop w:val="0"/>
      <w:marBottom w:val="0"/>
      <w:divBdr>
        <w:top w:val="none" w:sz="0" w:space="0" w:color="auto"/>
        <w:left w:val="none" w:sz="0" w:space="0" w:color="auto"/>
        <w:bottom w:val="none" w:sz="0" w:space="0" w:color="auto"/>
        <w:right w:val="none" w:sz="0" w:space="0" w:color="auto"/>
      </w:divBdr>
    </w:div>
    <w:div w:id="924656490">
      <w:bodyDiv w:val="1"/>
      <w:marLeft w:val="0"/>
      <w:marRight w:val="0"/>
      <w:marTop w:val="0"/>
      <w:marBottom w:val="0"/>
      <w:divBdr>
        <w:top w:val="none" w:sz="0" w:space="0" w:color="auto"/>
        <w:left w:val="none" w:sz="0" w:space="0" w:color="auto"/>
        <w:bottom w:val="none" w:sz="0" w:space="0" w:color="auto"/>
        <w:right w:val="none" w:sz="0" w:space="0" w:color="auto"/>
      </w:divBdr>
      <w:divsChild>
        <w:div w:id="1406145602">
          <w:marLeft w:val="0"/>
          <w:marRight w:val="0"/>
          <w:marTop w:val="0"/>
          <w:marBottom w:val="0"/>
          <w:divBdr>
            <w:top w:val="none" w:sz="0" w:space="0" w:color="auto"/>
            <w:left w:val="none" w:sz="0" w:space="0" w:color="auto"/>
            <w:bottom w:val="none" w:sz="0" w:space="0" w:color="auto"/>
            <w:right w:val="none" w:sz="0" w:space="0" w:color="auto"/>
          </w:divBdr>
          <w:divsChild>
            <w:div w:id="1402099273">
              <w:marLeft w:val="0"/>
              <w:marRight w:val="0"/>
              <w:marTop w:val="0"/>
              <w:marBottom w:val="0"/>
              <w:divBdr>
                <w:top w:val="none" w:sz="0" w:space="0" w:color="auto"/>
                <w:left w:val="none" w:sz="0" w:space="0" w:color="auto"/>
                <w:bottom w:val="none" w:sz="0" w:space="0" w:color="auto"/>
                <w:right w:val="none" w:sz="0" w:space="0" w:color="auto"/>
              </w:divBdr>
              <w:divsChild>
                <w:div w:id="273942697">
                  <w:marLeft w:val="0"/>
                  <w:marRight w:val="0"/>
                  <w:marTop w:val="0"/>
                  <w:marBottom w:val="0"/>
                  <w:divBdr>
                    <w:top w:val="none" w:sz="0" w:space="0" w:color="auto"/>
                    <w:left w:val="none" w:sz="0" w:space="0" w:color="auto"/>
                    <w:bottom w:val="none" w:sz="0" w:space="0" w:color="auto"/>
                    <w:right w:val="none" w:sz="0" w:space="0" w:color="auto"/>
                  </w:divBdr>
                  <w:divsChild>
                    <w:div w:id="167237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3153327">
      <w:bodyDiv w:val="1"/>
      <w:marLeft w:val="0"/>
      <w:marRight w:val="0"/>
      <w:marTop w:val="0"/>
      <w:marBottom w:val="0"/>
      <w:divBdr>
        <w:top w:val="none" w:sz="0" w:space="0" w:color="auto"/>
        <w:left w:val="none" w:sz="0" w:space="0" w:color="auto"/>
        <w:bottom w:val="none" w:sz="0" w:space="0" w:color="auto"/>
        <w:right w:val="none" w:sz="0" w:space="0" w:color="auto"/>
      </w:divBdr>
    </w:div>
    <w:div w:id="944385947">
      <w:bodyDiv w:val="1"/>
      <w:marLeft w:val="0"/>
      <w:marRight w:val="0"/>
      <w:marTop w:val="0"/>
      <w:marBottom w:val="0"/>
      <w:divBdr>
        <w:top w:val="none" w:sz="0" w:space="0" w:color="auto"/>
        <w:left w:val="none" w:sz="0" w:space="0" w:color="auto"/>
        <w:bottom w:val="none" w:sz="0" w:space="0" w:color="auto"/>
        <w:right w:val="none" w:sz="0" w:space="0" w:color="auto"/>
      </w:divBdr>
    </w:div>
    <w:div w:id="944731342">
      <w:bodyDiv w:val="1"/>
      <w:marLeft w:val="0"/>
      <w:marRight w:val="0"/>
      <w:marTop w:val="0"/>
      <w:marBottom w:val="0"/>
      <w:divBdr>
        <w:top w:val="none" w:sz="0" w:space="0" w:color="auto"/>
        <w:left w:val="none" w:sz="0" w:space="0" w:color="auto"/>
        <w:bottom w:val="none" w:sz="0" w:space="0" w:color="auto"/>
        <w:right w:val="none" w:sz="0" w:space="0" w:color="auto"/>
      </w:divBdr>
    </w:div>
    <w:div w:id="959728743">
      <w:bodyDiv w:val="1"/>
      <w:marLeft w:val="0"/>
      <w:marRight w:val="0"/>
      <w:marTop w:val="0"/>
      <w:marBottom w:val="0"/>
      <w:divBdr>
        <w:top w:val="none" w:sz="0" w:space="0" w:color="auto"/>
        <w:left w:val="none" w:sz="0" w:space="0" w:color="auto"/>
        <w:bottom w:val="none" w:sz="0" w:space="0" w:color="auto"/>
        <w:right w:val="none" w:sz="0" w:space="0" w:color="auto"/>
      </w:divBdr>
    </w:div>
    <w:div w:id="974213719">
      <w:bodyDiv w:val="1"/>
      <w:marLeft w:val="0"/>
      <w:marRight w:val="0"/>
      <w:marTop w:val="0"/>
      <w:marBottom w:val="0"/>
      <w:divBdr>
        <w:top w:val="none" w:sz="0" w:space="0" w:color="auto"/>
        <w:left w:val="none" w:sz="0" w:space="0" w:color="auto"/>
        <w:bottom w:val="none" w:sz="0" w:space="0" w:color="auto"/>
        <w:right w:val="none" w:sz="0" w:space="0" w:color="auto"/>
      </w:divBdr>
    </w:div>
    <w:div w:id="985207171">
      <w:bodyDiv w:val="1"/>
      <w:marLeft w:val="0"/>
      <w:marRight w:val="0"/>
      <w:marTop w:val="0"/>
      <w:marBottom w:val="0"/>
      <w:divBdr>
        <w:top w:val="none" w:sz="0" w:space="0" w:color="auto"/>
        <w:left w:val="none" w:sz="0" w:space="0" w:color="auto"/>
        <w:bottom w:val="none" w:sz="0" w:space="0" w:color="auto"/>
        <w:right w:val="none" w:sz="0" w:space="0" w:color="auto"/>
      </w:divBdr>
    </w:div>
    <w:div w:id="993725833">
      <w:bodyDiv w:val="1"/>
      <w:marLeft w:val="0"/>
      <w:marRight w:val="0"/>
      <w:marTop w:val="0"/>
      <w:marBottom w:val="0"/>
      <w:divBdr>
        <w:top w:val="none" w:sz="0" w:space="0" w:color="auto"/>
        <w:left w:val="none" w:sz="0" w:space="0" w:color="auto"/>
        <w:bottom w:val="none" w:sz="0" w:space="0" w:color="auto"/>
        <w:right w:val="none" w:sz="0" w:space="0" w:color="auto"/>
      </w:divBdr>
    </w:div>
    <w:div w:id="1016073769">
      <w:bodyDiv w:val="1"/>
      <w:marLeft w:val="0"/>
      <w:marRight w:val="0"/>
      <w:marTop w:val="0"/>
      <w:marBottom w:val="0"/>
      <w:divBdr>
        <w:top w:val="none" w:sz="0" w:space="0" w:color="auto"/>
        <w:left w:val="none" w:sz="0" w:space="0" w:color="auto"/>
        <w:bottom w:val="none" w:sz="0" w:space="0" w:color="auto"/>
        <w:right w:val="none" w:sz="0" w:space="0" w:color="auto"/>
      </w:divBdr>
    </w:div>
    <w:div w:id="1056079673">
      <w:bodyDiv w:val="1"/>
      <w:marLeft w:val="0"/>
      <w:marRight w:val="0"/>
      <w:marTop w:val="0"/>
      <w:marBottom w:val="0"/>
      <w:divBdr>
        <w:top w:val="none" w:sz="0" w:space="0" w:color="auto"/>
        <w:left w:val="none" w:sz="0" w:space="0" w:color="auto"/>
        <w:bottom w:val="none" w:sz="0" w:space="0" w:color="auto"/>
        <w:right w:val="none" w:sz="0" w:space="0" w:color="auto"/>
      </w:divBdr>
    </w:div>
    <w:div w:id="1060444022">
      <w:bodyDiv w:val="1"/>
      <w:marLeft w:val="0"/>
      <w:marRight w:val="0"/>
      <w:marTop w:val="0"/>
      <w:marBottom w:val="0"/>
      <w:divBdr>
        <w:top w:val="none" w:sz="0" w:space="0" w:color="auto"/>
        <w:left w:val="none" w:sz="0" w:space="0" w:color="auto"/>
        <w:bottom w:val="none" w:sz="0" w:space="0" w:color="auto"/>
        <w:right w:val="none" w:sz="0" w:space="0" w:color="auto"/>
      </w:divBdr>
    </w:div>
    <w:div w:id="1140616149">
      <w:bodyDiv w:val="1"/>
      <w:marLeft w:val="0"/>
      <w:marRight w:val="0"/>
      <w:marTop w:val="0"/>
      <w:marBottom w:val="0"/>
      <w:divBdr>
        <w:top w:val="none" w:sz="0" w:space="0" w:color="auto"/>
        <w:left w:val="none" w:sz="0" w:space="0" w:color="auto"/>
        <w:bottom w:val="none" w:sz="0" w:space="0" w:color="auto"/>
        <w:right w:val="none" w:sz="0" w:space="0" w:color="auto"/>
      </w:divBdr>
    </w:div>
    <w:div w:id="1146318550">
      <w:bodyDiv w:val="1"/>
      <w:marLeft w:val="0"/>
      <w:marRight w:val="0"/>
      <w:marTop w:val="0"/>
      <w:marBottom w:val="0"/>
      <w:divBdr>
        <w:top w:val="none" w:sz="0" w:space="0" w:color="auto"/>
        <w:left w:val="none" w:sz="0" w:space="0" w:color="auto"/>
        <w:bottom w:val="none" w:sz="0" w:space="0" w:color="auto"/>
        <w:right w:val="none" w:sz="0" w:space="0" w:color="auto"/>
      </w:divBdr>
    </w:div>
    <w:div w:id="1150515514">
      <w:bodyDiv w:val="1"/>
      <w:marLeft w:val="0"/>
      <w:marRight w:val="0"/>
      <w:marTop w:val="0"/>
      <w:marBottom w:val="0"/>
      <w:divBdr>
        <w:top w:val="none" w:sz="0" w:space="0" w:color="auto"/>
        <w:left w:val="none" w:sz="0" w:space="0" w:color="auto"/>
        <w:bottom w:val="none" w:sz="0" w:space="0" w:color="auto"/>
        <w:right w:val="none" w:sz="0" w:space="0" w:color="auto"/>
      </w:divBdr>
    </w:div>
    <w:div w:id="1161505123">
      <w:bodyDiv w:val="1"/>
      <w:marLeft w:val="0"/>
      <w:marRight w:val="0"/>
      <w:marTop w:val="0"/>
      <w:marBottom w:val="0"/>
      <w:divBdr>
        <w:top w:val="none" w:sz="0" w:space="0" w:color="auto"/>
        <w:left w:val="none" w:sz="0" w:space="0" w:color="auto"/>
        <w:bottom w:val="none" w:sz="0" w:space="0" w:color="auto"/>
        <w:right w:val="none" w:sz="0" w:space="0" w:color="auto"/>
      </w:divBdr>
    </w:div>
    <w:div w:id="1190528358">
      <w:bodyDiv w:val="1"/>
      <w:marLeft w:val="0"/>
      <w:marRight w:val="0"/>
      <w:marTop w:val="0"/>
      <w:marBottom w:val="0"/>
      <w:divBdr>
        <w:top w:val="none" w:sz="0" w:space="0" w:color="auto"/>
        <w:left w:val="none" w:sz="0" w:space="0" w:color="auto"/>
        <w:bottom w:val="none" w:sz="0" w:space="0" w:color="auto"/>
        <w:right w:val="none" w:sz="0" w:space="0" w:color="auto"/>
      </w:divBdr>
    </w:div>
    <w:div w:id="1203521814">
      <w:bodyDiv w:val="1"/>
      <w:marLeft w:val="0"/>
      <w:marRight w:val="0"/>
      <w:marTop w:val="0"/>
      <w:marBottom w:val="0"/>
      <w:divBdr>
        <w:top w:val="none" w:sz="0" w:space="0" w:color="auto"/>
        <w:left w:val="none" w:sz="0" w:space="0" w:color="auto"/>
        <w:bottom w:val="none" w:sz="0" w:space="0" w:color="auto"/>
        <w:right w:val="none" w:sz="0" w:space="0" w:color="auto"/>
      </w:divBdr>
    </w:div>
    <w:div w:id="1217625004">
      <w:bodyDiv w:val="1"/>
      <w:marLeft w:val="0"/>
      <w:marRight w:val="0"/>
      <w:marTop w:val="0"/>
      <w:marBottom w:val="0"/>
      <w:divBdr>
        <w:top w:val="none" w:sz="0" w:space="0" w:color="auto"/>
        <w:left w:val="none" w:sz="0" w:space="0" w:color="auto"/>
        <w:bottom w:val="none" w:sz="0" w:space="0" w:color="auto"/>
        <w:right w:val="none" w:sz="0" w:space="0" w:color="auto"/>
      </w:divBdr>
    </w:div>
    <w:div w:id="1221788628">
      <w:bodyDiv w:val="1"/>
      <w:marLeft w:val="0"/>
      <w:marRight w:val="0"/>
      <w:marTop w:val="0"/>
      <w:marBottom w:val="0"/>
      <w:divBdr>
        <w:top w:val="none" w:sz="0" w:space="0" w:color="auto"/>
        <w:left w:val="none" w:sz="0" w:space="0" w:color="auto"/>
        <w:bottom w:val="none" w:sz="0" w:space="0" w:color="auto"/>
        <w:right w:val="none" w:sz="0" w:space="0" w:color="auto"/>
      </w:divBdr>
    </w:div>
    <w:div w:id="1234392264">
      <w:bodyDiv w:val="1"/>
      <w:marLeft w:val="0"/>
      <w:marRight w:val="0"/>
      <w:marTop w:val="0"/>
      <w:marBottom w:val="0"/>
      <w:divBdr>
        <w:top w:val="none" w:sz="0" w:space="0" w:color="auto"/>
        <w:left w:val="none" w:sz="0" w:space="0" w:color="auto"/>
        <w:bottom w:val="none" w:sz="0" w:space="0" w:color="auto"/>
        <w:right w:val="none" w:sz="0" w:space="0" w:color="auto"/>
      </w:divBdr>
    </w:div>
    <w:div w:id="1238788326">
      <w:bodyDiv w:val="1"/>
      <w:marLeft w:val="0"/>
      <w:marRight w:val="0"/>
      <w:marTop w:val="0"/>
      <w:marBottom w:val="0"/>
      <w:divBdr>
        <w:top w:val="none" w:sz="0" w:space="0" w:color="auto"/>
        <w:left w:val="none" w:sz="0" w:space="0" w:color="auto"/>
        <w:bottom w:val="none" w:sz="0" w:space="0" w:color="auto"/>
        <w:right w:val="none" w:sz="0" w:space="0" w:color="auto"/>
      </w:divBdr>
    </w:div>
    <w:div w:id="1247307533">
      <w:bodyDiv w:val="1"/>
      <w:marLeft w:val="0"/>
      <w:marRight w:val="0"/>
      <w:marTop w:val="0"/>
      <w:marBottom w:val="0"/>
      <w:divBdr>
        <w:top w:val="none" w:sz="0" w:space="0" w:color="auto"/>
        <w:left w:val="none" w:sz="0" w:space="0" w:color="auto"/>
        <w:bottom w:val="none" w:sz="0" w:space="0" w:color="auto"/>
        <w:right w:val="none" w:sz="0" w:space="0" w:color="auto"/>
      </w:divBdr>
    </w:div>
    <w:div w:id="1261908088">
      <w:bodyDiv w:val="1"/>
      <w:marLeft w:val="0"/>
      <w:marRight w:val="0"/>
      <w:marTop w:val="0"/>
      <w:marBottom w:val="0"/>
      <w:divBdr>
        <w:top w:val="none" w:sz="0" w:space="0" w:color="auto"/>
        <w:left w:val="none" w:sz="0" w:space="0" w:color="auto"/>
        <w:bottom w:val="none" w:sz="0" w:space="0" w:color="auto"/>
        <w:right w:val="none" w:sz="0" w:space="0" w:color="auto"/>
      </w:divBdr>
    </w:div>
    <w:div w:id="1278944906">
      <w:bodyDiv w:val="1"/>
      <w:marLeft w:val="0"/>
      <w:marRight w:val="0"/>
      <w:marTop w:val="0"/>
      <w:marBottom w:val="0"/>
      <w:divBdr>
        <w:top w:val="none" w:sz="0" w:space="0" w:color="auto"/>
        <w:left w:val="none" w:sz="0" w:space="0" w:color="auto"/>
        <w:bottom w:val="none" w:sz="0" w:space="0" w:color="auto"/>
        <w:right w:val="none" w:sz="0" w:space="0" w:color="auto"/>
      </w:divBdr>
    </w:div>
    <w:div w:id="1287395266">
      <w:bodyDiv w:val="1"/>
      <w:marLeft w:val="0"/>
      <w:marRight w:val="0"/>
      <w:marTop w:val="0"/>
      <w:marBottom w:val="0"/>
      <w:divBdr>
        <w:top w:val="none" w:sz="0" w:space="0" w:color="auto"/>
        <w:left w:val="none" w:sz="0" w:space="0" w:color="auto"/>
        <w:bottom w:val="none" w:sz="0" w:space="0" w:color="auto"/>
        <w:right w:val="none" w:sz="0" w:space="0" w:color="auto"/>
      </w:divBdr>
    </w:div>
    <w:div w:id="1341816186">
      <w:bodyDiv w:val="1"/>
      <w:marLeft w:val="0"/>
      <w:marRight w:val="0"/>
      <w:marTop w:val="0"/>
      <w:marBottom w:val="0"/>
      <w:divBdr>
        <w:top w:val="none" w:sz="0" w:space="0" w:color="auto"/>
        <w:left w:val="none" w:sz="0" w:space="0" w:color="auto"/>
        <w:bottom w:val="none" w:sz="0" w:space="0" w:color="auto"/>
        <w:right w:val="none" w:sz="0" w:space="0" w:color="auto"/>
      </w:divBdr>
    </w:div>
    <w:div w:id="1349259585">
      <w:bodyDiv w:val="1"/>
      <w:marLeft w:val="0"/>
      <w:marRight w:val="0"/>
      <w:marTop w:val="0"/>
      <w:marBottom w:val="0"/>
      <w:divBdr>
        <w:top w:val="none" w:sz="0" w:space="0" w:color="auto"/>
        <w:left w:val="none" w:sz="0" w:space="0" w:color="auto"/>
        <w:bottom w:val="none" w:sz="0" w:space="0" w:color="auto"/>
        <w:right w:val="none" w:sz="0" w:space="0" w:color="auto"/>
      </w:divBdr>
    </w:div>
    <w:div w:id="1360085628">
      <w:bodyDiv w:val="1"/>
      <w:marLeft w:val="0"/>
      <w:marRight w:val="0"/>
      <w:marTop w:val="0"/>
      <w:marBottom w:val="0"/>
      <w:divBdr>
        <w:top w:val="none" w:sz="0" w:space="0" w:color="auto"/>
        <w:left w:val="none" w:sz="0" w:space="0" w:color="auto"/>
        <w:bottom w:val="none" w:sz="0" w:space="0" w:color="auto"/>
        <w:right w:val="none" w:sz="0" w:space="0" w:color="auto"/>
      </w:divBdr>
    </w:div>
    <w:div w:id="1368336855">
      <w:bodyDiv w:val="1"/>
      <w:marLeft w:val="0"/>
      <w:marRight w:val="0"/>
      <w:marTop w:val="0"/>
      <w:marBottom w:val="0"/>
      <w:divBdr>
        <w:top w:val="none" w:sz="0" w:space="0" w:color="auto"/>
        <w:left w:val="none" w:sz="0" w:space="0" w:color="auto"/>
        <w:bottom w:val="none" w:sz="0" w:space="0" w:color="auto"/>
        <w:right w:val="none" w:sz="0" w:space="0" w:color="auto"/>
      </w:divBdr>
    </w:div>
    <w:div w:id="1412964253">
      <w:bodyDiv w:val="1"/>
      <w:marLeft w:val="0"/>
      <w:marRight w:val="0"/>
      <w:marTop w:val="0"/>
      <w:marBottom w:val="0"/>
      <w:divBdr>
        <w:top w:val="none" w:sz="0" w:space="0" w:color="auto"/>
        <w:left w:val="none" w:sz="0" w:space="0" w:color="auto"/>
        <w:bottom w:val="none" w:sz="0" w:space="0" w:color="auto"/>
        <w:right w:val="none" w:sz="0" w:space="0" w:color="auto"/>
      </w:divBdr>
      <w:divsChild>
        <w:div w:id="1366714854">
          <w:marLeft w:val="0"/>
          <w:marRight w:val="0"/>
          <w:marTop w:val="0"/>
          <w:marBottom w:val="0"/>
          <w:divBdr>
            <w:top w:val="none" w:sz="0" w:space="0" w:color="auto"/>
            <w:left w:val="none" w:sz="0" w:space="0" w:color="auto"/>
            <w:bottom w:val="none" w:sz="0" w:space="0" w:color="auto"/>
            <w:right w:val="none" w:sz="0" w:space="0" w:color="auto"/>
          </w:divBdr>
          <w:divsChild>
            <w:div w:id="1379013278">
              <w:marLeft w:val="0"/>
              <w:marRight w:val="0"/>
              <w:marTop w:val="0"/>
              <w:marBottom w:val="0"/>
              <w:divBdr>
                <w:top w:val="none" w:sz="0" w:space="0" w:color="auto"/>
                <w:left w:val="none" w:sz="0" w:space="0" w:color="auto"/>
                <w:bottom w:val="none" w:sz="0" w:space="0" w:color="auto"/>
                <w:right w:val="none" w:sz="0" w:space="0" w:color="auto"/>
              </w:divBdr>
              <w:divsChild>
                <w:div w:id="3192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125640">
      <w:bodyDiv w:val="1"/>
      <w:marLeft w:val="0"/>
      <w:marRight w:val="0"/>
      <w:marTop w:val="0"/>
      <w:marBottom w:val="0"/>
      <w:divBdr>
        <w:top w:val="none" w:sz="0" w:space="0" w:color="auto"/>
        <w:left w:val="none" w:sz="0" w:space="0" w:color="auto"/>
        <w:bottom w:val="none" w:sz="0" w:space="0" w:color="auto"/>
        <w:right w:val="none" w:sz="0" w:space="0" w:color="auto"/>
      </w:divBdr>
    </w:div>
    <w:div w:id="1455296078">
      <w:bodyDiv w:val="1"/>
      <w:marLeft w:val="0"/>
      <w:marRight w:val="0"/>
      <w:marTop w:val="0"/>
      <w:marBottom w:val="0"/>
      <w:divBdr>
        <w:top w:val="none" w:sz="0" w:space="0" w:color="auto"/>
        <w:left w:val="none" w:sz="0" w:space="0" w:color="auto"/>
        <w:bottom w:val="none" w:sz="0" w:space="0" w:color="auto"/>
        <w:right w:val="none" w:sz="0" w:space="0" w:color="auto"/>
      </w:divBdr>
    </w:div>
    <w:div w:id="1460345113">
      <w:bodyDiv w:val="1"/>
      <w:marLeft w:val="0"/>
      <w:marRight w:val="0"/>
      <w:marTop w:val="0"/>
      <w:marBottom w:val="0"/>
      <w:divBdr>
        <w:top w:val="none" w:sz="0" w:space="0" w:color="auto"/>
        <w:left w:val="none" w:sz="0" w:space="0" w:color="auto"/>
        <w:bottom w:val="none" w:sz="0" w:space="0" w:color="auto"/>
        <w:right w:val="none" w:sz="0" w:space="0" w:color="auto"/>
      </w:divBdr>
    </w:div>
    <w:div w:id="1503812418">
      <w:bodyDiv w:val="1"/>
      <w:marLeft w:val="0"/>
      <w:marRight w:val="0"/>
      <w:marTop w:val="0"/>
      <w:marBottom w:val="0"/>
      <w:divBdr>
        <w:top w:val="none" w:sz="0" w:space="0" w:color="auto"/>
        <w:left w:val="none" w:sz="0" w:space="0" w:color="auto"/>
        <w:bottom w:val="none" w:sz="0" w:space="0" w:color="auto"/>
        <w:right w:val="none" w:sz="0" w:space="0" w:color="auto"/>
      </w:divBdr>
    </w:div>
    <w:div w:id="1514152844">
      <w:bodyDiv w:val="1"/>
      <w:marLeft w:val="0"/>
      <w:marRight w:val="0"/>
      <w:marTop w:val="0"/>
      <w:marBottom w:val="0"/>
      <w:divBdr>
        <w:top w:val="none" w:sz="0" w:space="0" w:color="auto"/>
        <w:left w:val="none" w:sz="0" w:space="0" w:color="auto"/>
        <w:bottom w:val="none" w:sz="0" w:space="0" w:color="auto"/>
        <w:right w:val="none" w:sz="0" w:space="0" w:color="auto"/>
      </w:divBdr>
    </w:div>
    <w:div w:id="1519000034">
      <w:bodyDiv w:val="1"/>
      <w:marLeft w:val="0"/>
      <w:marRight w:val="0"/>
      <w:marTop w:val="0"/>
      <w:marBottom w:val="0"/>
      <w:divBdr>
        <w:top w:val="none" w:sz="0" w:space="0" w:color="auto"/>
        <w:left w:val="none" w:sz="0" w:space="0" w:color="auto"/>
        <w:bottom w:val="none" w:sz="0" w:space="0" w:color="auto"/>
        <w:right w:val="none" w:sz="0" w:space="0" w:color="auto"/>
      </w:divBdr>
    </w:div>
    <w:div w:id="1541476940">
      <w:bodyDiv w:val="1"/>
      <w:marLeft w:val="0"/>
      <w:marRight w:val="0"/>
      <w:marTop w:val="0"/>
      <w:marBottom w:val="0"/>
      <w:divBdr>
        <w:top w:val="none" w:sz="0" w:space="0" w:color="auto"/>
        <w:left w:val="none" w:sz="0" w:space="0" w:color="auto"/>
        <w:bottom w:val="none" w:sz="0" w:space="0" w:color="auto"/>
        <w:right w:val="none" w:sz="0" w:space="0" w:color="auto"/>
      </w:divBdr>
    </w:div>
    <w:div w:id="1548644235">
      <w:bodyDiv w:val="1"/>
      <w:marLeft w:val="0"/>
      <w:marRight w:val="0"/>
      <w:marTop w:val="0"/>
      <w:marBottom w:val="0"/>
      <w:divBdr>
        <w:top w:val="none" w:sz="0" w:space="0" w:color="auto"/>
        <w:left w:val="none" w:sz="0" w:space="0" w:color="auto"/>
        <w:bottom w:val="none" w:sz="0" w:space="0" w:color="auto"/>
        <w:right w:val="none" w:sz="0" w:space="0" w:color="auto"/>
      </w:divBdr>
    </w:div>
    <w:div w:id="1576354235">
      <w:bodyDiv w:val="1"/>
      <w:marLeft w:val="0"/>
      <w:marRight w:val="0"/>
      <w:marTop w:val="0"/>
      <w:marBottom w:val="0"/>
      <w:divBdr>
        <w:top w:val="none" w:sz="0" w:space="0" w:color="auto"/>
        <w:left w:val="none" w:sz="0" w:space="0" w:color="auto"/>
        <w:bottom w:val="none" w:sz="0" w:space="0" w:color="auto"/>
        <w:right w:val="none" w:sz="0" w:space="0" w:color="auto"/>
      </w:divBdr>
    </w:div>
    <w:div w:id="1594128662">
      <w:bodyDiv w:val="1"/>
      <w:marLeft w:val="0"/>
      <w:marRight w:val="0"/>
      <w:marTop w:val="0"/>
      <w:marBottom w:val="0"/>
      <w:divBdr>
        <w:top w:val="none" w:sz="0" w:space="0" w:color="auto"/>
        <w:left w:val="none" w:sz="0" w:space="0" w:color="auto"/>
        <w:bottom w:val="none" w:sz="0" w:space="0" w:color="auto"/>
        <w:right w:val="none" w:sz="0" w:space="0" w:color="auto"/>
      </w:divBdr>
    </w:div>
    <w:div w:id="1598323805">
      <w:bodyDiv w:val="1"/>
      <w:marLeft w:val="0"/>
      <w:marRight w:val="0"/>
      <w:marTop w:val="0"/>
      <w:marBottom w:val="0"/>
      <w:divBdr>
        <w:top w:val="none" w:sz="0" w:space="0" w:color="auto"/>
        <w:left w:val="none" w:sz="0" w:space="0" w:color="auto"/>
        <w:bottom w:val="none" w:sz="0" w:space="0" w:color="auto"/>
        <w:right w:val="none" w:sz="0" w:space="0" w:color="auto"/>
      </w:divBdr>
    </w:div>
    <w:div w:id="1642690667">
      <w:bodyDiv w:val="1"/>
      <w:marLeft w:val="0"/>
      <w:marRight w:val="0"/>
      <w:marTop w:val="0"/>
      <w:marBottom w:val="0"/>
      <w:divBdr>
        <w:top w:val="none" w:sz="0" w:space="0" w:color="auto"/>
        <w:left w:val="none" w:sz="0" w:space="0" w:color="auto"/>
        <w:bottom w:val="none" w:sz="0" w:space="0" w:color="auto"/>
        <w:right w:val="none" w:sz="0" w:space="0" w:color="auto"/>
      </w:divBdr>
      <w:divsChild>
        <w:div w:id="900822053">
          <w:marLeft w:val="0"/>
          <w:marRight w:val="0"/>
          <w:marTop w:val="0"/>
          <w:marBottom w:val="0"/>
          <w:divBdr>
            <w:top w:val="none" w:sz="0" w:space="0" w:color="auto"/>
            <w:left w:val="none" w:sz="0" w:space="0" w:color="auto"/>
            <w:bottom w:val="none" w:sz="0" w:space="0" w:color="auto"/>
            <w:right w:val="none" w:sz="0" w:space="0" w:color="auto"/>
          </w:divBdr>
          <w:divsChild>
            <w:div w:id="729503952">
              <w:marLeft w:val="0"/>
              <w:marRight w:val="0"/>
              <w:marTop w:val="0"/>
              <w:marBottom w:val="0"/>
              <w:divBdr>
                <w:top w:val="none" w:sz="0" w:space="0" w:color="auto"/>
                <w:left w:val="none" w:sz="0" w:space="0" w:color="auto"/>
                <w:bottom w:val="none" w:sz="0" w:space="0" w:color="auto"/>
                <w:right w:val="none" w:sz="0" w:space="0" w:color="auto"/>
              </w:divBdr>
              <w:divsChild>
                <w:div w:id="73724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656008">
      <w:bodyDiv w:val="1"/>
      <w:marLeft w:val="0"/>
      <w:marRight w:val="0"/>
      <w:marTop w:val="0"/>
      <w:marBottom w:val="0"/>
      <w:divBdr>
        <w:top w:val="none" w:sz="0" w:space="0" w:color="auto"/>
        <w:left w:val="none" w:sz="0" w:space="0" w:color="auto"/>
        <w:bottom w:val="none" w:sz="0" w:space="0" w:color="auto"/>
        <w:right w:val="none" w:sz="0" w:space="0" w:color="auto"/>
      </w:divBdr>
    </w:div>
    <w:div w:id="1664121834">
      <w:bodyDiv w:val="1"/>
      <w:marLeft w:val="0"/>
      <w:marRight w:val="0"/>
      <w:marTop w:val="0"/>
      <w:marBottom w:val="0"/>
      <w:divBdr>
        <w:top w:val="none" w:sz="0" w:space="0" w:color="auto"/>
        <w:left w:val="none" w:sz="0" w:space="0" w:color="auto"/>
        <w:bottom w:val="none" w:sz="0" w:space="0" w:color="auto"/>
        <w:right w:val="none" w:sz="0" w:space="0" w:color="auto"/>
      </w:divBdr>
    </w:div>
    <w:div w:id="1667585341">
      <w:bodyDiv w:val="1"/>
      <w:marLeft w:val="0"/>
      <w:marRight w:val="0"/>
      <w:marTop w:val="0"/>
      <w:marBottom w:val="0"/>
      <w:divBdr>
        <w:top w:val="none" w:sz="0" w:space="0" w:color="auto"/>
        <w:left w:val="none" w:sz="0" w:space="0" w:color="auto"/>
        <w:bottom w:val="none" w:sz="0" w:space="0" w:color="auto"/>
        <w:right w:val="none" w:sz="0" w:space="0" w:color="auto"/>
      </w:divBdr>
    </w:div>
    <w:div w:id="1697929042">
      <w:bodyDiv w:val="1"/>
      <w:marLeft w:val="0"/>
      <w:marRight w:val="0"/>
      <w:marTop w:val="0"/>
      <w:marBottom w:val="0"/>
      <w:divBdr>
        <w:top w:val="none" w:sz="0" w:space="0" w:color="auto"/>
        <w:left w:val="none" w:sz="0" w:space="0" w:color="auto"/>
        <w:bottom w:val="none" w:sz="0" w:space="0" w:color="auto"/>
        <w:right w:val="none" w:sz="0" w:space="0" w:color="auto"/>
      </w:divBdr>
    </w:div>
    <w:div w:id="1717387165">
      <w:bodyDiv w:val="1"/>
      <w:marLeft w:val="0"/>
      <w:marRight w:val="0"/>
      <w:marTop w:val="0"/>
      <w:marBottom w:val="0"/>
      <w:divBdr>
        <w:top w:val="none" w:sz="0" w:space="0" w:color="auto"/>
        <w:left w:val="none" w:sz="0" w:space="0" w:color="auto"/>
        <w:bottom w:val="none" w:sz="0" w:space="0" w:color="auto"/>
        <w:right w:val="none" w:sz="0" w:space="0" w:color="auto"/>
      </w:divBdr>
    </w:div>
    <w:div w:id="1718309023">
      <w:bodyDiv w:val="1"/>
      <w:marLeft w:val="0"/>
      <w:marRight w:val="0"/>
      <w:marTop w:val="0"/>
      <w:marBottom w:val="0"/>
      <w:divBdr>
        <w:top w:val="none" w:sz="0" w:space="0" w:color="auto"/>
        <w:left w:val="none" w:sz="0" w:space="0" w:color="auto"/>
        <w:bottom w:val="none" w:sz="0" w:space="0" w:color="auto"/>
        <w:right w:val="none" w:sz="0" w:space="0" w:color="auto"/>
      </w:divBdr>
    </w:div>
    <w:div w:id="1738285648">
      <w:bodyDiv w:val="1"/>
      <w:marLeft w:val="0"/>
      <w:marRight w:val="0"/>
      <w:marTop w:val="0"/>
      <w:marBottom w:val="0"/>
      <w:divBdr>
        <w:top w:val="none" w:sz="0" w:space="0" w:color="auto"/>
        <w:left w:val="none" w:sz="0" w:space="0" w:color="auto"/>
        <w:bottom w:val="none" w:sz="0" w:space="0" w:color="auto"/>
        <w:right w:val="none" w:sz="0" w:space="0" w:color="auto"/>
      </w:divBdr>
    </w:div>
    <w:div w:id="1765566092">
      <w:bodyDiv w:val="1"/>
      <w:marLeft w:val="0"/>
      <w:marRight w:val="0"/>
      <w:marTop w:val="0"/>
      <w:marBottom w:val="0"/>
      <w:divBdr>
        <w:top w:val="none" w:sz="0" w:space="0" w:color="auto"/>
        <w:left w:val="none" w:sz="0" w:space="0" w:color="auto"/>
        <w:bottom w:val="none" w:sz="0" w:space="0" w:color="auto"/>
        <w:right w:val="none" w:sz="0" w:space="0" w:color="auto"/>
      </w:divBdr>
    </w:div>
    <w:div w:id="1769042000">
      <w:bodyDiv w:val="1"/>
      <w:marLeft w:val="0"/>
      <w:marRight w:val="0"/>
      <w:marTop w:val="0"/>
      <w:marBottom w:val="0"/>
      <w:divBdr>
        <w:top w:val="none" w:sz="0" w:space="0" w:color="auto"/>
        <w:left w:val="none" w:sz="0" w:space="0" w:color="auto"/>
        <w:bottom w:val="none" w:sz="0" w:space="0" w:color="auto"/>
        <w:right w:val="none" w:sz="0" w:space="0" w:color="auto"/>
      </w:divBdr>
    </w:div>
    <w:div w:id="1786385829">
      <w:bodyDiv w:val="1"/>
      <w:marLeft w:val="0"/>
      <w:marRight w:val="0"/>
      <w:marTop w:val="0"/>
      <w:marBottom w:val="0"/>
      <w:divBdr>
        <w:top w:val="none" w:sz="0" w:space="0" w:color="auto"/>
        <w:left w:val="none" w:sz="0" w:space="0" w:color="auto"/>
        <w:bottom w:val="none" w:sz="0" w:space="0" w:color="auto"/>
        <w:right w:val="none" w:sz="0" w:space="0" w:color="auto"/>
      </w:divBdr>
    </w:div>
    <w:div w:id="1805195427">
      <w:bodyDiv w:val="1"/>
      <w:marLeft w:val="0"/>
      <w:marRight w:val="0"/>
      <w:marTop w:val="0"/>
      <w:marBottom w:val="0"/>
      <w:divBdr>
        <w:top w:val="none" w:sz="0" w:space="0" w:color="auto"/>
        <w:left w:val="none" w:sz="0" w:space="0" w:color="auto"/>
        <w:bottom w:val="none" w:sz="0" w:space="0" w:color="auto"/>
        <w:right w:val="none" w:sz="0" w:space="0" w:color="auto"/>
      </w:divBdr>
    </w:div>
    <w:div w:id="1828591968">
      <w:bodyDiv w:val="1"/>
      <w:marLeft w:val="0"/>
      <w:marRight w:val="0"/>
      <w:marTop w:val="0"/>
      <w:marBottom w:val="0"/>
      <w:divBdr>
        <w:top w:val="none" w:sz="0" w:space="0" w:color="auto"/>
        <w:left w:val="none" w:sz="0" w:space="0" w:color="auto"/>
        <w:bottom w:val="none" w:sz="0" w:space="0" w:color="auto"/>
        <w:right w:val="none" w:sz="0" w:space="0" w:color="auto"/>
      </w:divBdr>
    </w:div>
    <w:div w:id="1859197960">
      <w:bodyDiv w:val="1"/>
      <w:marLeft w:val="0"/>
      <w:marRight w:val="0"/>
      <w:marTop w:val="0"/>
      <w:marBottom w:val="0"/>
      <w:divBdr>
        <w:top w:val="none" w:sz="0" w:space="0" w:color="auto"/>
        <w:left w:val="none" w:sz="0" w:space="0" w:color="auto"/>
        <w:bottom w:val="none" w:sz="0" w:space="0" w:color="auto"/>
        <w:right w:val="none" w:sz="0" w:space="0" w:color="auto"/>
      </w:divBdr>
    </w:div>
    <w:div w:id="1869761060">
      <w:bodyDiv w:val="1"/>
      <w:marLeft w:val="0"/>
      <w:marRight w:val="0"/>
      <w:marTop w:val="0"/>
      <w:marBottom w:val="0"/>
      <w:divBdr>
        <w:top w:val="none" w:sz="0" w:space="0" w:color="auto"/>
        <w:left w:val="none" w:sz="0" w:space="0" w:color="auto"/>
        <w:bottom w:val="none" w:sz="0" w:space="0" w:color="auto"/>
        <w:right w:val="none" w:sz="0" w:space="0" w:color="auto"/>
      </w:divBdr>
    </w:div>
    <w:div w:id="1885825696">
      <w:bodyDiv w:val="1"/>
      <w:marLeft w:val="0"/>
      <w:marRight w:val="0"/>
      <w:marTop w:val="0"/>
      <w:marBottom w:val="0"/>
      <w:divBdr>
        <w:top w:val="none" w:sz="0" w:space="0" w:color="auto"/>
        <w:left w:val="none" w:sz="0" w:space="0" w:color="auto"/>
        <w:bottom w:val="none" w:sz="0" w:space="0" w:color="auto"/>
        <w:right w:val="none" w:sz="0" w:space="0" w:color="auto"/>
      </w:divBdr>
    </w:div>
    <w:div w:id="1952468668">
      <w:bodyDiv w:val="1"/>
      <w:marLeft w:val="0"/>
      <w:marRight w:val="0"/>
      <w:marTop w:val="0"/>
      <w:marBottom w:val="0"/>
      <w:divBdr>
        <w:top w:val="none" w:sz="0" w:space="0" w:color="auto"/>
        <w:left w:val="none" w:sz="0" w:space="0" w:color="auto"/>
        <w:bottom w:val="none" w:sz="0" w:space="0" w:color="auto"/>
        <w:right w:val="none" w:sz="0" w:space="0" w:color="auto"/>
      </w:divBdr>
    </w:div>
    <w:div w:id="1963070929">
      <w:bodyDiv w:val="1"/>
      <w:marLeft w:val="0"/>
      <w:marRight w:val="0"/>
      <w:marTop w:val="0"/>
      <w:marBottom w:val="0"/>
      <w:divBdr>
        <w:top w:val="none" w:sz="0" w:space="0" w:color="auto"/>
        <w:left w:val="none" w:sz="0" w:space="0" w:color="auto"/>
        <w:bottom w:val="none" w:sz="0" w:space="0" w:color="auto"/>
        <w:right w:val="none" w:sz="0" w:space="0" w:color="auto"/>
      </w:divBdr>
    </w:div>
    <w:div w:id="1977566498">
      <w:bodyDiv w:val="1"/>
      <w:marLeft w:val="0"/>
      <w:marRight w:val="0"/>
      <w:marTop w:val="0"/>
      <w:marBottom w:val="0"/>
      <w:divBdr>
        <w:top w:val="none" w:sz="0" w:space="0" w:color="auto"/>
        <w:left w:val="none" w:sz="0" w:space="0" w:color="auto"/>
        <w:bottom w:val="none" w:sz="0" w:space="0" w:color="auto"/>
        <w:right w:val="none" w:sz="0" w:space="0" w:color="auto"/>
      </w:divBdr>
    </w:div>
    <w:div w:id="1985426231">
      <w:bodyDiv w:val="1"/>
      <w:marLeft w:val="0"/>
      <w:marRight w:val="0"/>
      <w:marTop w:val="0"/>
      <w:marBottom w:val="0"/>
      <w:divBdr>
        <w:top w:val="none" w:sz="0" w:space="0" w:color="auto"/>
        <w:left w:val="none" w:sz="0" w:space="0" w:color="auto"/>
        <w:bottom w:val="none" w:sz="0" w:space="0" w:color="auto"/>
        <w:right w:val="none" w:sz="0" w:space="0" w:color="auto"/>
      </w:divBdr>
    </w:div>
    <w:div w:id="1987779728">
      <w:bodyDiv w:val="1"/>
      <w:marLeft w:val="0"/>
      <w:marRight w:val="0"/>
      <w:marTop w:val="0"/>
      <w:marBottom w:val="0"/>
      <w:divBdr>
        <w:top w:val="none" w:sz="0" w:space="0" w:color="auto"/>
        <w:left w:val="none" w:sz="0" w:space="0" w:color="auto"/>
        <w:bottom w:val="none" w:sz="0" w:space="0" w:color="auto"/>
        <w:right w:val="none" w:sz="0" w:space="0" w:color="auto"/>
      </w:divBdr>
    </w:div>
    <w:div w:id="2004509958">
      <w:bodyDiv w:val="1"/>
      <w:marLeft w:val="0"/>
      <w:marRight w:val="0"/>
      <w:marTop w:val="0"/>
      <w:marBottom w:val="0"/>
      <w:divBdr>
        <w:top w:val="none" w:sz="0" w:space="0" w:color="auto"/>
        <w:left w:val="none" w:sz="0" w:space="0" w:color="auto"/>
        <w:bottom w:val="none" w:sz="0" w:space="0" w:color="auto"/>
        <w:right w:val="none" w:sz="0" w:space="0" w:color="auto"/>
      </w:divBdr>
    </w:div>
    <w:div w:id="2022271070">
      <w:bodyDiv w:val="1"/>
      <w:marLeft w:val="0"/>
      <w:marRight w:val="0"/>
      <w:marTop w:val="0"/>
      <w:marBottom w:val="0"/>
      <w:divBdr>
        <w:top w:val="none" w:sz="0" w:space="0" w:color="auto"/>
        <w:left w:val="none" w:sz="0" w:space="0" w:color="auto"/>
        <w:bottom w:val="none" w:sz="0" w:space="0" w:color="auto"/>
        <w:right w:val="none" w:sz="0" w:space="0" w:color="auto"/>
      </w:divBdr>
    </w:div>
    <w:div w:id="2034380409">
      <w:bodyDiv w:val="1"/>
      <w:marLeft w:val="0"/>
      <w:marRight w:val="0"/>
      <w:marTop w:val="0"/>
      <w:marBottom w:val="0"/>
      <w:divBdr>
        <w:top w:val="none" w:sz="0" w:space="0" w:color="auto"/>
        <w:left w:val="none" w:sz="0" w:space="0" w:color="auto"/>
        <w:bottom w:val="none" w:sz="0" w:space="0" w:color="auto"/>
        <w:right w:val="none" w:sz="0" w:space="0" w:color="auto"/>
      </w:divBdr>
    </w:div>
    <w:div w:id="2045904137">
      <w:bodyDiv w:val="1"/>
      <w:marLeft w:val="0"/>
      <w:marRight w:val="0"/>
      <w:marTop w:val="0"/>
      <w:marBottom w:val="0"/>
      <w:divBdr>
        <w:top w:val="none" w:sz="0" w:space="0" w:color="auto"/>
        <w:left w:val="none" w:sz="0" w:space="0" w:color="auto"/>
        <w:bottom w:val="none" w:sz="0" w:space="0" w:color="auto"/>
        <w:right w:val="none" w:sz="0" w:space="0" w:color="auto"/>
      </w:divBdr>
    </w:div>
    <w:div w:id="2063826187">
      <w:bodyDiv w:val="1"/>
      <w:marLeft w:val="0"/>
      <w:marRight w:val="0"/>
      <w:marTop w:val="0"/>
      <w:marBottom w:val="0"/>
      <w:divBdr>
        <w:top w:val="none" w:sz="0" w:space="0" w:color="auto"/>
        <w:left w:val="none" w:sz="0" w:space="0" w:color="auto"/>
        <w:bottom w:val="none" w:sz="0" w:space="0" w:color="auto"/>
        <w:right w:val="none" w:sz="0" w:space="0" w:color="auto"/>
      </w:divBdr>
    </w:div>
    <w:div w:id="2076390486">
      <w:bodyDiv w:val="1"/>
      <w:marLeft w:val="0"/>
      <w:marRight w:val="0"/>
      <w:marTop w:val="0"/>
      <w:marBottom w:val="0"/>
      <w:divBdr>
        <w:top w:val="none" w:sz="0" w:space="0" w:color="auto"/>
        <w:left w:val="none" w:sz="0" w:space="0" w:color="auto"/>
        <w:bottom w:val="none" w:sz="0" w:space="0" w:color="auto"/>
        <w:right w:val="none" w:sz="0" w:space="0" w:color="auto"/>
      </w:divBdr>
    </w:div>
    <w:div w:id="2085293058">
      <w:bodyDiv w:val="1"/>
      <w:marLeft w:val="0"/>
      <w:marRight w:val="0"/>
      <w:marTop w:val="0"/>
      <w:marBottom w:val="0"/>
      <w:divBdr>
        <w:top w:val="none" w:sz="0" w:space="0" w:color="auto"/>
        <w:left w:val="none" w:sz="0" w:space="0" w:color="auto"/>
        <w:bottom w:val="none" w:sz="0" w:space="0" w:color="auto"/>
        <w:right w:val="none" w:sz="0" w:space="0" w:color="auto"/>
      </w:divBdr>
    </w:div>
    <w:div w:id="2086224467">
      <w:bodyDiv w:val="1"/>
      <w:marLeft w:val="0"/>
      <w:marRight w:val="0"/>
      <w:marTop w:val="0"/>
      <w:marBottom w:val="0"/>
      <w:divBdr>
        <w:top w:val="none" w:sz="0" w:space="0" w:color="auto"/>
        <w:left w:val="none" w:sz="0" w:space="0" w:color="auto"/>
        <w:bottom w:val="none" w:sz="0" w:space="0" w:color="auto"/>
        <w:right w:val="none" w:sz="0" w:space="0" w:color="auto"/>
      </w:divBdr>
    </w:div>
    <w:div w:id="2091000388">
      <w:bodyDiv w:val="1"/>
      <w:marLeft w:val="0"/>
      <w:marRight w:val="0"/>
      <w:marTop w:val="0"/>
      <w:marBottom w:val="0"/>
      <w:divBdr>
        <w:top w:val="none" w:sz="0" w:space="0" w:color="auto"/>
        <w:left w:val="none" w:sz="0" w:space="0" w:color="auto"/>
        <w:bottom w:val="none" w:sz="0" w:space="0" w:color="auto"/>
        <w:right w:val="none" w:sz="0" w:space="0" w:color="auto"/>
      </w:divBdr>
    </w:div>
    <w:div w:id="2107799770">
      <w:bodyDiv w:val="1"/>
      <w:marLeft w:val="0"/>
      <w:marRight w:val="0"/>
      <w:marTop w:val="0"/>
      <w:marBottom w:val="0"/>
      <w:divBdr>
        <w:top w:val="none" w:sz="0" w:space="0" w:color="auto"/>
        <w:left w:val="none" w:sz="0" w:space="0" w:color="auto"/>
        <w:bottom w:val="none" w:sz="0" w:space="0" w:color="auto"/>
        <w:right w:val="none" w:sz="0" w:space="0" w:color="auto"/>
      </w:divBdr>
    </w:div>
    <w:div w:id="2110348236">
      <w:bodyDiv w:val="1"/>
      <w:marLeft w:val="0"/>
      <w:marRight w:val="0"/>
      <w:marTop w:val="0"/>
      <w:marBottom w:val="0"/>
      <w:divBdr>
        <w:top w:val="none" w:sz="0" w:space="0" w:color="auto"/>
        <w:left w:val="none" w:sz="0" w:space="0" w:color="auto"/>
        <w:bottom w:val="none" w:sz="0" w:space="0" w:color="auto"/>
        <w:right w:val="none" w:sz="0" w:space="0" w:color="auto"/>
      </w:divBdr>
    </w:div>
    <w:div w:id="2123567091">
      <w:bodyDiv w:val="1"/>
      <w:marLeft w:val="0"/>
      <w:marRight w:val="0"/>
      <w:marTop w:val="0"/>
      <w:marBottom w:val="0"/>
      <w:divBdr>
        <w:top w:val="none" w:sz="0" w:space="0" w:color="auto"/>
        <w:left w:val="none" w:sz="0" w:space="0" w:color="auto"/>
        <w:bottom w:val="none" w:sz="0" w:space="0" w:color="auto"/>
        <w:right w:val="none" w:sz="0" w:space="0" w:color="auto"/>
      </w:divBdr>
    </w:div>
    <w:div w:id="21465054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Custom 2">
      <a:majorFont>
        <a:latin typeface="Calibri Light"/>
        <a:ea typeface="游ゴシック Light"/>
        <a:cs typeface=""/>
      </a:majorFont>
      <a:minorFont>
        <a:latin typeface="Calibri"/>
        <a:ea typeface="游ゴシック"/>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FDFA93-F43E-4ADB-9641-C278AA77A8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26</Pages>
  <Words>20604</Words>
  <Characters>117444</Characters>
  <Application>Microsoft Office Word</Application>
  <DocSecurity>0</DocSecurity>
  <Lines>978</Lines>
  <Paragraphs>275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Nobuaki Masaki</dc:creator>
  <cp:keywords/>
  <dc:description/>
  <cp:lastModifiedBy>Nobu Masaki</cp:lastModifiedBy>
  <cp:revision>220</cp:revision>
  <dcterms:created xsi:type="dcterms:W3CDTF">2024-12-05T02:47:00Z</dcterms:created>
  <dcterms:modified xsi:type="dcterms:W3CDTF">2024-12-11T21:27:00Z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zotero-version="7.0.2"&gt;&lt;session id="56V2pLyy"/&gt;&lt;style id="http://www.zotero.org/styles/nature" hasBibliography="1" bibliographyStyleHasBeenSet="1"/&gt;&lt;prefs&gt;&lt;pref name="fieldType" value="Field"/&gt;&lt;/prefs&gt;&lt;/data&gt;</vt:lpwstr>
  </property>
</Properties>
</file>